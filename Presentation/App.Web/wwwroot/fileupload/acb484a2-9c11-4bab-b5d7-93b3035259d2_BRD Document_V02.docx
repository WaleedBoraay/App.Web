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9C2AD" w14:textId="4B2511D7" w:rsidR="00345F3A" w:rsidRDefault="00345F3A" w:rsidP="00A41B56">
      <w:pPr>
        <w:pStyle w:val="Title"/>
      </w:pPr>
    </w:p>
    <w:p w14:paraId="7789C2AE" w14:textId="682A4250" w:rsidR="00C014AE" w:rsidRDefault="001A7866" w:rsidP="001A7866">
      <w:pPr>
        <w:pStyle w:val="Title"/>
        <w:jc w:val="left"/>
      </w:pPr>
      <w:r>
        <w:rPr>
          <w:b w:val="0"/>
          <w:bCs w:val="0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3B3BCA" wp14:editId="55AB3B68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2141220" cy="2141220"/>
            <wp:effectExtent l="0" t="0" r="0" b="0"/>
            <wp:wrapSquare wrapText="bothSides"/>
            <wp:docPr id="3" name="Picture 3" descr="C:\Users\DELL\AppData\Local\Microsoft\Windows\INetCache\Content.MSO\262030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MSO\262030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89C2AF" w14:textId="77777777" w:rsidR="00C014AE" w:rsidRDefault="00C014AE" w:rsidP="00A41B56">
      <w:pPr>
        <w:pStyle w:val="Title"/>
      </w:pPr>
    </w:p>
    <w:p w14:paraId="7789C2B0" w14:textId="77777777" w:rsidR="00C014AE" w:rsidRDefault="00C014AE" w:rsidP="00A41B56">
      <w:pPr>
        <w:pStyle w:val="Title"/>
      </w:pPr>
    </w:p>
    <w:p w14:paraId="7789C2B1" w14:textId="77777777" w:rsidR="00C014AE" w:rsidRPr="00C014AE" w:rsidRDefault="00C014AE" w:rsidP="00A41B56">
      <w:pPr>
        <w:pStyle w:val="Title"/>
      </w:pPr>
    </w:p>
    <w:p w14:paraId="5C0D9AF7" w14:textId="403E42F4" w:rsidR="00305DEF" w:rsidRPr="00B15B20" w:rsidRDefault="007817D8" w:rsidP="00A41B56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B15B20">
        <w:rPr>
          <w:rFonts w:asciiTheme="minorHAnsi" w:hAnsiTheme="minorHAnsi" w:cstheme="minorHAnsi"/>
          <w:sz w:val="48"/>
          <w:szCs w:val="48"/>
        </w:rPr>
        <w:t>Supervision</w:t>
      </w:r>
      <w:r w:rsidR="00991CAD" w:rsidRPr="00B15B20">
        <w:rPr>
          <w:rFonts w:asciiTheme="minorHAnsi" w:hAnsiTheme="minorHAnsi" w:cstheme="minorHAnsi"/>
          <w:sz w:val="48"/>
          <w:szCs w:val="48"/>
        </w:rPr>
        <w:t xml:space="preserve"> System</w:t>
      </w:r>
    </w:p>
    <w:p w14:paraId="7789C2B2" w14:textId="04313B61" w:rsidR="00B52316" w:rsidRPr="00B15B20" w:rsidRDefault="00991CAD" w:rsidP="00A41B56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B15B20">
        <w:rPr>
          <w:rFonts w:asciiTheme="minorHAnsi" w:hAnsiTheme="minorHAnsi" w:cstheme="minorHAnsi"/>
          <w:sz w:val="48"/>
          <w:szCs w:val="48"/>
        </w:rPr>
        <w:t xml:space="preserve">Business </w:t>
      </w:r>
      <w:proofErr w:type="spellStart"/>
      <w:r w:rsidRPr="00B15B20">
        <w:rPr>
          <w:rFonts w:asciiTheme="minorHAnsi" w:hAnsiTheme="minorHAnsi" w:cstheme="minorHAnsi"/>
          <w:sz w:val="48"/>
          <w:szCs w:val="48"/>
        </w:rPr>
        <w:t>Requirments</w:t>
      </w:r>
      <w:proofErr w:type="spellEnd"/>
      <w:r w:rsidRPr="00B15B20">
        <w:rPr>
          <w:rFonts w:asciiTheme="minorHAnsi" w:hAnsiTheme="minorHAnsi" w:cstheme="minorHAnsi"/>
          <w:sz w:val="48"/>
          <w:szCs w:val="48"/>
        </w:rPr>
        <w:t xml:space="preserve"> </w:t>
      </w:r>
      <w:r w:rsidR="00B52316" w:rsidRPr="00B15B20">
        <w:rPr>
          <w:rFonts w:asciiTheme="minorHAnsi" w:hAnsiTheme="minorHAnsi" w:cstheme="minorHAnsi"/>
          <w:sz w:val="48"/>
          <w:szCs w:val="48"/>
        </w:rPr>
        <w:t xml:space="preserve">Document </w:t>
      </w:r>
    </w:p>
    <w:p w14:paraId="7789C2B3" w14:textId="77777777" w:rsidR="00C014AE" w:rsidRPr="00C014AE" w:rsidRDefault="00C014AE" w:rsidP="00A41B56"/>
    <w:p w14:paraId="7789C2B4" w14:textId="77777777" w:rsidR="00C014AE" w:rsidRPr="00C014AE" w:rsidRDefault="00C014AE" w:rsidP="00A41B56"/>
    <w:p w14:paraId="7789C2B5" w14:textId="77777777" w:rsidR="00C014AE" w:rsidRPr="00C014AE" w:rsidRDefault="00C014AE" w:rsidP="00A41B56"/>
    <w:p w14:paraId="7789C2B6" w14:textId="77777777" w:rsidR="00C014AE" w:rsidRPr="00C014AE" w:rsidRDefault="00C014AE" w:rsidP="00A41B56"/>
    <w:p w14:paraId="7789C2B7" w14:textId="77777777" w:rsidR="00C014AE" w:rsidRPr="00C014AE" w:rsidRDefault="00C014AE" w:rsidP="00A41B56"/>
    <w:p w14:paraId="7789C2B8" w14:textId="77777777" w:rsidR="00C014AE" w:rsidRPr="00C014AE" w:rsidRDefault="00C014AE" w:rsidP="00A41B56"/>
    <w:p w14:paraId="7789C2B9" w14:textId="77777777" w:rsidR="00C014AE" w:rsidRPr="00C014AE" w:rsidRDefault="00C014AE" w:rsidP="00A41B56"/>
    <w:p w14:paraId="7789C2BA" w14:textId="77777777" w:rsidR="00C014AE" w:rsidRPr="00C014AE" w:rsidRDefault="00C014AE" w:rsidP="00A41B56"/>
    <w:p w14:paraId="7789C2BB" w14:textId="67159174" w:rsidR="00345F3A" w:rsidRPr="00345F3A" w:rsidRDefault="00062EF5" w:rsidP="00A41B5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789C390" wp14:editId="6F4FE51E">
                <wp:simplePos x="0" y="0"/>
                <wp:positionH relativeFrom="column">
                  <wp:posOffset>-132080</wp:posOffset>
                </wp:positionH>
                <wp:positionV relativeFrom="paragraph">
                  <wp:posOffset>104774</wp:posOffset>
                </wp:positionV>
                <wp:extent cx="6096000" cy="0"/>
                <wp:effectExtent l="0" t="19050" r="0" b="19050"/>
                <wp:wrapTopAndBottom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14E959" id="Line 1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4pt,8.25pt" to="469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" strokeweight="3pt">
                <w10:wrap type="topAndBottom"/>
              </v:line>
            </w:pict>
          </mc:Fallback>
        </mc:AlternateContent>
      </w:r>
    </w:p>
    <w:p w14:paraId="7789C2BC" w14:textId="77777777" w:rsidR="00345F3A" w:rsidRPr="00345F3A" w:rsidRDefault="00345F3A" w:rsidP="00A41B56"/>
    <w:p w14:paraId="7789C2BD" w14:textId="77777777" w:rsidR="00345F3A" w:rsidRPr="00345F3A" w:rsidRDefault="00345F3A" w:rsidP="00A41B56"/>
    <w:p w14:paraId="7789C2BE" w14:textId="77777777" w:rsidR="00345F3A" w:rsidRPr="00345F3A" w:rsidRDefault="00345F3A" w:rsidP="00A41B56">
      <w:pPr>
        <w:pStyle w:val="Title"/>
      </w:pPr>
    </w:p>
    <w:p w14:paraId="7789C2BF" w14:textId="77777777" w:rsidR="00345F3A" w:rsidRDefault="00345F3A" w:rsidP="00A41B56">
      <w:pPr>
        <w:pStyle w:val="Title"/>
      </w:pPr>
    </w:p>
    <w:p w14:paraId="7789C2C0" w14:textId="77777777" w:rsidR="006E1807" w:rsidRDefault="006E1807" w:rsidP="00A41B56">
      <w:pPr>
        <w:pStyle w:val="Title"/>
      </w:pPr>
    </w:p>
    <w:tbl>
      <w:tblPr>
        <w:tblpPr w:leftFromText="180" w:rightFromText="180" w:vertAnchor="page" w:horzAnchor="margin" w:tblpY="1801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228"/>
        <w:gridCol w:w="1560"/>
        <w:gridCol w:w="3228"/>
      </w:tblGrid>
      <w:tr w:rsidR="001A7866" w:rsidRPr="00B15B20" w14:paraId="196616E3" w14:textId="77777777" w:rsidTr="001A7866">
        <w:trPr>
          <w:trHeight w:val="361"/>
        </w:trPr>
        <w:tc>
          <w:tcPr>
            <w:tcW w:w="1560" w:type="dxa"/>
            <w:vMerge w:val="restart"/>
            <w:vAlign w:val="center"/>
          </w:tcPr>
          <w:p w14:paraId="3224F24B" w14:textId="77777777" w:rsidR="001A7866" w:rsidRPr="00B15B20" w:rsidRDefault="001A7866" w:rsidP="001A7866">
            <w:pPr>
              <w:pStyle w:val="ProjectName"/>
              <w:spacing w:befor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 xml:space="preserve">Prepared &amp; </w:t>
            </w:r>
          </w:p>
          <w:p w14:paraId="4E6FEEA7" w14:textId="77777777" w:rsidR="001A7866" w:rsidRPr="00B15B20" w:rsidRDefault="001A7866" w:rsidP="001A7866">
            <w:pPr>
              <w:pStyle w:val="ProjectName"/>
              <w:spacing w:befor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>Maintained By</w:t>
            </w:r>
          </w:p>
        </w:tc>
        <w:tc>
          <w:tcPr>
            <w:tcW w:w="3228" w:type="dxa"/>
            <w:vAlign w:val="center"/>
          </w:tcPr>
          <w:p w14:paraId="37235A7B" w14:textId="77777777" w:rsidR="001A7866" w:rsidRPr="00B15B20" w:rsidRDefault="001A7866" w:rsidP="001A7866">
            <w:pPr>
              <w:pStyle w:val="ProjectName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>Name: Hussam Sweilem</w:t>
            </w:r>
          </w:p>
        </w:tc>
        <w:tc>
          <w:tcPr>
            <w:tcW w:w="1560" w:type="dxa"/>
            <w:vMerge w:val="restart"/>
            <w:vAlign w:val="center"/>
          </w:tcPr>
          <w:p w14:paraId="6252E40B" w14:textId="77777777" w:rsidR="001A7866" w:rsidRPr="00B15B20" w:rsidRDefault="001A7866" w:rsidP="001A7866">
            <w:pPr>
              <w:pStyle w:val="ProjectName"/>
              <w:spacing w:befor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  <w:tc>
          <w:tcPr>
            <w:tcW w:w="3228" w:type="dxa"/>
            <w:vAlign w:val="center"/>
          </w:tcPr>
          <w:p w14:paraId="21035F27" w14:textId="77777777" w:rsidR="001A7866" w:rsidRPr="00B15B20" w:rsidRDefault="001A7866" w:rsidP="001A7866">
            <w:pPr>
              <w:pStyle w:val="ProjectName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 xml:space="preserve">Name: </w:t>
            </w:r>
          </w:p>
        </w:tc>
      </w:tr>
      <w:tr w:rsidR="001A7866" w:rsidRPr="00B15B20" w14:paraId="36F5D95C" w14:textId="77777777" w:rsidTr="001A7866">
        <w:trPr>
          <w:trHeight w:val="357"/>
        </w:trPr>
        <w:tc>
          <w:tcPr>
            <w:tcW w:w="1560" w:type="dxa"/>
            <w:vMerge/>
          </w:tcPr>
          <w:p w14:paraId="7C88D362" w14:textId="77777777" w:rsidR="001A7866" w:rsidRPr="00B15B20" w:rsidRDefault="001A7866" w:rsidP="001A7866">
            <w:pPr>
              <w:pStyle w:val="ProjectName"/>
              <w:spacing w:befor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8" w:type="dxa"/>
            <w:vAlign w:val="center"/>
          </w:tcPr>
          <w:p w14:paraId="28225D66" w14:textId="77777777" w:rsidR="001A7866" w:rsidRPr="00B15B20" w:rsidRDefault="001A7866" w:rsidP="001A7866">
            <w:pPr>
              <w:pStyle w:val="ProjectName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>Job Title: PS Manager</w:t>
            </w:r>
          </w:p>
        </w:tc>
        <w:tc>
          <w:tcPr>
            <w:tcW w:w="1560" w:type="dxa"/>
            <w:vMerge/>
          </w:tcPr>
          <w:p w14:paraId="4965E334" w14:textId="77777777" w:rsidR="001A7866" w:rsidRPr="00B15B20" w:rsidRDefault="001A7866" w:rsidP="001A7866">
            <w:pPr>
              <w:pStyle w:val="ProjectName"/>
              <w:spacing w:befor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8" w:type="dxa"/>
            <w:vAlign w:val="center"/>
          </w:tcPr>
          <w:p w14:paraId="64CA10DD" w14:textId="77777777" w:rsidR="001A7866" w:rsidRPr="00B15B20" w:rsidRDefault="001A7866" w:rsidP="001A7866">
            <w:pPr>
              <w:pStyle w:val="ProjectName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15B20">
              <w:rPr>
                <w:rFonts w:asciiTheme="minorHAnsi" w:hAnsiTheme="minorHAnsi" w:cstheme="minorHAnsi"/>
                <w:sz w:val="22"/>
                <w:szCs w:val="22"/>
              </w:rPr>
              <w:t>Job Title: Project Manager</w:t>
            </w:r>
          </w:p>
        </w:tc>
      </w:tr>
    </w:tbl>
    <w:p w14:paraId="7789C2C2" w14:textId="77777777" w:rsidR="00C014AE" w:rsidRDefault="00C014AE" w:rsidP="00A41B56">
      <w:pPr>
        <w:pStyle w:val="Title"/>
      </w:pPr>
    </w:p>
    <w:p w14:paraId="6FE88D05" w14:textId="77777777" w:rsidR="00991CAD" w:rsidRDefault="00991CAD" w:rsidP="00A41B56"/>
    <w:p w14:paraId="437E8477" w14:textId="71C00E11" w:rsidR="00362B76" w:rsidRPr="00B15B20" w:rsidRDefault="00362B76" w:rsidP="00A41B56">
      <w:pPr>
        <w:rPr>
          <w:b/>
          <w:bCs/>
        </w:rPr>
      </w:pPr>
      <w:r w:rsidRPr="00B15B20">
        <w:rPr>
          <w:b/>
          <w:bCs/>
        </w:rPr>
        <w:t>Confidentiality Statement</w:t>
      </w:r>
    </w:p>
    <w:p w14:paraId="2CD1DA4E" w14:textId="34D93518" w:rsidR="00D73BB0" w:rsidRDefault="00D73BB0" w:rsidP="00A41B56">
      <w:r w:rsidRPr="00B35E40">
        <w:t xml:space="preserve">This document contains proprietary and confidential information. All data and material enclosed are </w:t>
      </w:r>
      <w:proofErr w:type="spellStart"/>
      <w:r w:rsidR="007817D8">
        <w:t>Subtech</w:t>
      </w:r>
      <w:proofErr w:type="spellEnd"/>
      <w:r w:rsidRPr="00B35E40">
        <w:t xml:space="preserve"> Co. sole property and not to be reproduced in any way without </w:t>
      </w:r>
      <w:proofErr w:type="spellStart"/>
      <w:r w:rsidR="001A7866">
        <w:t>Super</w:t>
      </w:r>
      <w:r w:rsidR="007817D8">
        <w:t>tech</w:t>
      </w:r>
      <w:proofErr w:type="spellEnd"/>
      <w:r w:rsidRPr="00B35E40">
        <w:t xml:space="preserve"> Co. written consent. </w:t>
      </w:r>
    </w:p>
    <w:p w14:paraId="684C1807" w14:textId="13BF93FA" w:rsidR="00051292" w:rsidRDefault="00051292" w:rsidP="00A41B56"/>
    <w:p w14:paraId="379C9A4A" w14:textId="77777777" w:rsidR="00051292" w:rsidRDefault="00051292" w:rsidP="00A41B56"/>
    <w:p w14:paraId="6EC8F2F6" w14:textId="563E95D5" w:rsidR="00991CAD" w:rsidRDefault="00991CAD" w:rsidP="00A41B56"/>
    <w:p w14:paraId="3A06DF66" w14:textId="77777777" w:rsidR="00991CAD" w:rsidRPr="00B35E40" w:rsidRDefault="00991CAD" w:rsidP="00A41B56"/>
    <w:p w14:paraId="033B1F67" w14:textId="44185B18" w:rsidR="00362B76" w:rsidRPr="00B15B20" w:rsidRDefault="00362B76" w:rsidP="00A41B56">
      <w:pPr>
        <w:rPr>
          <w:rFonts w:cstheme="minorBidi"/>
          <w:b/>
          <w:bCs/>
          <w:color w:val="000000" w:themeColor="text1"/>
          <w:sz w:val="36"/>
          <w:szCs w:val="36"/>
        </w:rPr>
      </w:pPr>
      <w:r w:rsidRPr="00B15B20">
        <w:rPr>
          <w:b/>
          <w:bCs/>
        </w:rPr>
        <w:t>Revision History</w:t>
      </w:r>
    </w:p>
    <w:tbl>
      <w:tblPr>
        <w:tblpPr w:leftFromText="180" w:rightFromText="180" w:vertAnchor="text" w:horzAnchor="margin" w:tblpY="25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4"/>
        <w:gridCol w:w="1622"/>
        <w:gridCol w:w="1643"/>
      </w:tblGrid>
      <w:tr w:rsidR="00362B76" w:rsidRPr="00CE6DFB" w14:paraId="6F26F1DE" w14:textId="77777777" w:rsidTr="00B34E78">
        <w:trPr>
          <w:cantSplit/>
          <w:trHeight w:val="350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E305484" w14:textId="77777777" w:rsidR="00362B76" w:rsidRPr="00CE6DFB" w:rsidRDefault="00362B76" w:rsidP="00A41B56">
            <w:pPr>
              <w:pStyle w:val="Header"/>
            </w:pPr>
            <w:r w:rsidRPr="009D5232">
              <w:t>Template Details</w:t>
            </w:r>
          </w:p>
        </w:tc>
      </w:tr>
      <w:tr w:rsidR="00362B76" w:rsidRPr="00CE6DFB" w14:paraId="497C01F7" w14:textId="77777777" w:rsidTr="00362B76">
        <w:trPr>
          <w:cantSplit/>
          <w:trHeight w:val="350"/>
        </w:trPr>
        <w:tc>
          <w:tcPr>
            <w:tcW w:w="3190" w:type="pct"/>
            <w:vAlign w:val="center"/>
          </w:tcPr>
          <w:p w14:paraId="4419BF0B" w14:textId="11F183E5" w:rsidR="00362B76" w:rsidRPr="00CE6DFB" w:rsidRDefault="00362B76" w:rsidP="00A41B56">
            <w:pPr>
              <w:pStyle w:val="Header"/>
            </w:pPr>
            <w:r w:rsidRPr="00CE6DFB">
              <w:t xml:space="preserve">Title : </w:t>
            </w:r>
            <w:r w:rsidR="00977149">
              <w:t xml:space="preserve">Business </w:t>
            </w:r>
            <w:proofErr w:type="spellStart"/>
            <w:r w:rsidR="00977149">
              <w:t>Requirments</w:t>
            </w:r>
            <w:proofErr w:type="spellEnd"/>
            <w:r>
              <w:t xml:space="preserve"> Document </w:t>
            </w:r>
          </w:p>
        </w:tc>
        <w:tc>
          <w:tcPr>
            <w:tcW w:w="899" w:type="pct"/>
            <w:vAlign w:val="center"/>
          </w:tcPr>
          <w:p w14:paraId="2AC2EA54" w14:textId="36D90B05" w:rsidR="00362B76" w:rsidRPr="00CE6DFB" w:rsidRDefault="00362B76" w:rsidP="00A41B56">
            <w:pPr>
              <w:pStyle w:val="Header"/>
            </w:pPr>
            <w:r w:rsidRPr="00CE6DFB">
              <w:t xml:space="preserve">Issue No: </w:t>
            </w:r>
            <w:r w:rsidR="00977149">
              <w:t>01</w:t>
            </w:r>
          </w:p>
        </w:tc>
        <w:tc>
          <w:tcPr>
            <w:tcW w:w="911" w:type="pct"/>
            <w:vAlign w:val="center"/>
          </w:tcPr>
          <w:p w14:paraId="12A4707C" w14:textId="69BAD433" w:rsidR="00362B76" w:rsidRPr="00CE6DFB" w:rsidRDefault="00362B76" w:rsidP="00A41B56">
            <w:pPr>
              <w:pStyle w:val="Header"/>
            </w:pPr>
            <w:r w:rsidRPr="00CE6DFB">
              <w:t xml:space="preserve">Rev No: </w:t>
            </w:r>
            <w:r>
              <w:t>1</w:t>
            </w:r>
          </w:p>
        </w:tc>
      </w:tr>
      <w:tr w:rsidR="00362B76" w:rsidRPr="00CE6DFB" w14:paraId="26721E97" w14:textId="77777777" w:rsidTr="00362B76">
        <w:trPr>
          <w:cantSplit/>
          <w:trHeight w:val="368"/>
        </w:trPr>
        <w:tc>
          <w:tcPr>
            <w:tcW w:w="3190" w:type="pct"/>
            <w:vAlign w:val="center"/>
          </w:tcPr>
          <w:p w14:paraId="35642E0F" w14:textId="78FFBD36" w:rsidR="00362B76" w:rsidRPr="00CE6DFB" w:rsidRDefault="00362B76" w:rsidP="00A41B56">
            <w:pPr>
              <w:pStyle w:val="Header"/>
            </w:pPr>
            <w:r w:rsidRPr="00CE6DFB">
              <w:t>Document No:</w:t>
            </w:r>
            <w:r w:rsidRPr="00362B76">
              <w:t xml:space="preserve"> </w:t>
            </w:r>
            <w:r w:rsidRPr="00362B76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r w:rsidRPr="00F721F4">
              <w:t>F-QP-08</w:t>
            </w:r>
          </w:p>
        </w:tc>
        <w:tc>
          <w:tcPr>
            <w:tcW w:w="899" w:type="pct"/>
            <w:vAlign w:val="center"/>
          </w:tcPr>
          <w:p w14:paraId="5F47BA4F" w14:textId="33C28FE9" w:rsidR="00362B76" w:rsidRPr="00CE6DFB" w:rsidRDefault="00362B76" w:rsidP="00A41B56">
            <w:pPr>
              <w:pStyle w:val="Header"/>
            </w:pPr>
            <w:r w:rsidRPr="00CE6DFB">
              <w:t xml:space="preserve">Issue date: </w:t>
            </w:r>
            <w:r w:rsidR="00977149">
              <w:rPr>
                <w:lang w:val="en-GB"/>
              </w:rPr>
              <w:t>22</w:t>
            </w:r>
            <w:r>
              <w:rPr>
                <w:lang w:val="en-GB"/>
              </w:rPr>
              <w:t>/</w:t>
            </w:r>
            <w:r w:rsidR="00977149">
              <w:rPr>
                <w:lang w:val="en-GB"/>
              </w:rPr>
              <w:t>07</w:t>
            </w:r>
            <w:r>
              <w:rPr>
                <w:lang w:val="en-GB"/>
              </w:rPr>
              <w:t>/</w:t>
            </w:r>
            <w:r w:rsidRPr="00CE6DFB">
              <w:rPr>
                <w:lang w:val="en-GB"/>
              </w:rPr>
              <w:t>20</w:t>
            </w:r>
            <w:r w:rsidR="00977149">
              <w:rPr>
                <w:lang w:val="en-GB"/>
              </w:rPr>
              <w:t>25</w:t>
            </w:r>
          </w:p>
        </w:tc>
        <w:tc>
          <w:tcPr>
            <w:tcW w:w="911" w:type="pct"/>
            <w:vAlign w:val="center"/>
          </w:tcPr>
          <w:p w14:paraId="5DC33FC4" w14:textId="038A9C00" w:rsidR="00362B76" w:rsidRPr="00CE6DFB" w:rsidRDefault="00362B76" w:rsidP="00A41B56">
            <w:pPr>
              <w:pStyle w:val="Header"/>
            </w:pPr>
            <w:r w:rsidRPr="00CE6DFB">
              <w:t xml:space="preserve">Rev date: </w:t>
            </w:r>
            <w:r w:rsidR="00977149">
              <w:rPr>
                <w:lang w:val="en-GB"/>
              </w:rPr>
              <w:t>30</w:t>
            </w:r>
            <w:r>
              <w:rPr>
                <w:lang w:val="en-GB"/>
              </w:rPr>
              <w:t>/</w:t>
            </w:r>
            <w:r w:rsidR="00977149">
              <w:rPr>
                <w:lang w:val="en-GB"/>
              </w:rPr>
              <w:t>07</w:t>
            </w:r>
            <w:r>
              <w:rPr>
                <w:lang w:val="en-GB"/>
              </w:rPr>
              <w:t>/</w:t>
            </w:r>
            <w:r w:rsidR="00977149">
              <w:rPr>
                <w:lang w:val="en-GB"/>
              </w:rPr>
              <w:t>2025</w:t>
            </w:r>
          </w:p>
        </w:tc>
      </w:tr>
    </w:tbl>
    <w:p w14:paraId="030C5F46" w14:textId="77777777" w:rsidR="00362B76" w:rsidRDefault="00362B76" w:rsidP="00A41B56">
      <w:pPr>
        <w:pStyle w:val="BodyText"/>
      </w:pPr>
    </w:p>
    <w:p w14:paraId="0CAFC0CC" w14:textId="77777777" w:rsidR="00362B76" w:rsidRPr="009D5232" w:rsidRDefault="00362B76" w:rsidP="00A41B56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1800"/>
        <w:gridCol w:w="1560"/>
        <w:gridCol w:w="1708"/>
        <w:gridCol w:w="1367"/>
        <w:gridCol w:w="1503"/>
      </w:tblGrid>
      <w:tr w:rsidR="00362B76" w:rsidRPr="00B15B20" w14:paraId="5D025237" w14:textId="77777777" w:rsidTr="00B34E78">
        <w:trPr>
          <w:cantSplit/>
          <w:trHeight w:val="28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4D8406B6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Document Revision History</w:t>
            </w:r>
          </w:p>
        </w:tc>
      </w:tr>
      <w:tr w:rsidR="00362B76" w:rsidRPr="00B15B20" w14:paraId="645A56C5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3D18FE4B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 xml:space="preserve">  Revision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02E055D2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Description of Change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73491335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Author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5572C1C1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Reviewed By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2E7FF071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Approved By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7D37E508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Effective Date</w:t>
            </w:r>
          </w:p>
        </w:tc>
      </w:tr>
      <w:tr w:rsidR="00362B76" w:rsidRPr="00B15B20" w14:paraId="51B9DBD2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78BFAEEF" w14:textId="629B889E" w:rsidR="00362B76" w:rsidRPr="00B15B20" w:rsidRDefault="006B6E70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1.0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6CA71230" w14:textId="7AD5B7FC" w:rsidR="00362B76" w:rsidRPr="00B15B20" w:rsidRDefault="006B6E70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Initial Version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6071B5F2" w14:textId="078F23F4" w:rsidR="00362B76" w:rsidRPr="00B15B20" w:rsidRDefault="00977149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Hussam Sweilem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055DDE28" w14:textId="5D23E42C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7D2064D1" w14:textId="633556EA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14:paraId="5EC8A048" w14:textId="737FFDB0" w:rsidR="00362B76" w:rsidRPr="00B15B20" w:rsidRDefault="006B6E70" w:rsidP="00A41B56">
            <w:pPr>
              <w:pStyle w:val="Header"/>
              <w:rPr>
                <w:rFonts w:cstheme="minorHAnsi"/>
              </w:rPr>
            </w:pPr>
            <w:r w:rsidRPr="00B15B20">
              <w:rPr>
                <w:rFonts w:cstheme="minorHAnsi"/>
              </w:rPr>
              <w:t>22/</w:t>
            </w:r>
            <w:r w:rsidR="00977149" w:rsidRPr="00B15B20">
              <w:rPr>
                <w:rFonts w:cstheme="minorHAnsi"/>
              </w:rPr>
              <w:t>07</w:t>
            </w:r>
            <w:r w:rsidRPr="00B15B20">
              <w:rPr>
                <w:rFonts w:cstheme="minorHAnsi"/>
              </w:rPr>
              <w:t>/202</w:t>
            </w:r>
            <w:r w:rsidR="00977149" w:rsidRPr="00B15B20">
              <w:rPr>
                <w:rFonts w:cstheme="minorHAnsi"/>
              </w:rPr>
              <w:t>5</w:t>
            </w:r>
          </w:p>
        </w:tc>
      </w:tr>
      <w:tr w:rsidR="00362B76" w:rsidRPr="00B15B20" w14:paraId="75A1BFDE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32F62E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81B3C52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E5E810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A047239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9EC853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1780D45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</w:tr>
      <w:tr w:rsidR="00362B76" w:rsidRPr="00B15B20" w14:paraId="6BF78612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94AA381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F6F7AFC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2CDD756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DCAC426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6D3D1B3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720AF72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</w:tr>
      <w:tr w:rsidR="00362B76" w:rsidRPr="00B15B20" w14:paraId="5C75A1B9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1DF62B1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1D9E768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F8F6914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F1E7A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E00EB9D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45BAFD7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</w:tr>
      <w:tr w:rsidR="00362B76" w:rsidRPr="00B15B20" w14:paraId="5CDB5790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CA0F26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DB3EF96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AFB0B9B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F92967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0B62411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6927D3D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</w:tr>
      <w:tr w:rsidR="00362B76" w:rsidRPr="00B15B20" w14:paraId="461B7A3F" w14:textId="77777777" w:rsidTr="00B34E78">
        <w:trPr>
          <w:cantSplit/>
          <w:trHeight w:val="439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BB1750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57A3665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85B4D4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07717AF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D47947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D776D" w14:textId="77777777" w:rsidR="00362B76" w:rsidRPr="00B15B20" w:rsidRDefault="00362B76" w:rsidP="00A41B56">
            <w:pPr>
              <w:pStyle w:val="Header"/>
              <w:rPr>
                <w:rFonts w:cstheme="minorHAnsi"/>
              </w:rPr>
            </w:pPr>
          </w:p>
        </w:tc>
      </w:tr>
    </w:tbl>
    <w:p w14:paraId="272DA139" w14:textId="77777777" w:rsidR="00362B76" w:rsidRDefault="00362B76" w:rsidP="00A41B56"/>
    <w:p w14:paraId="1C8ED57C" w14:textId="77777777" w:rsidR="00362B76" w:rsidRPr="00904099" w:rsidRDefault="00362B76" w:rsidP="00A41B56">
      <w:bookmarkStart w:id="0" w:name="_Toc418407022"/>
      <w:r w:rsidRPr="00904099">
        <w:t>Document Approval</w:t>
      </w:r>
      <w:bookmarkEnd w:id="0"/>
    </w:p>
    <w:p w14:paraId="2EA0BE5B" w14:textId="77777777" w:rsidR="00362B76" w:rsidRDefault="00362B76" w:rsidP="00A41B56"/>
    <w:tbl>
      <w:tblPr>
        <w:tblW w:w="8908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15"/>
        <w:gridCol w:w="2285"/>
        <w:gridCol w:w="2788"/>
        <w:gridCol w:w="1620"/>
      </w:tblGrid>
      <w:tr w:rsidR="003D4D8D" w:rsidRPr="008042D3" w14:paraId="62B7F60C" w14:textId="77777777" w:rsidTr="00B34E78">
        <w:trPr>
          <w:cantSplit/>
        </w:trPr>
        <w:tc>
          <w:tcPr>
            <w:tcW w:w="2215" w:type="dxa"/>
            <w:shd w:val="clear" w:color="auto" w:fill="BFBFBF" w:themeFill="background1" w:themeFillShade="BF"/>
          </w:tcPr>
          <w:p w14:paraId="67B36766" w14:textId="77777777" w:rsidR="00362B76" w:rsidRPr="004A4125" w:rsidRDefault="00362B76" w:rsidP="00A41B56">
            <w:pPr>
              <w:pStyle w:val="BodyText"/>
            </w:pPr>
            <w:r w:rsidRPr="004A4125">
              <w:t>Role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14:paraId="689292B0" w14:textId="77777777" w:rsidR="00362B76" w:rsidRPr="004A4125" w:rsidRDefault="00362B76" w:rsidP="00A41B56">
            <w:pPr>
              <w:pStyle w:val="BodyText"/>
            </w:pPr>
            <w:r w:rsidRPr="004A4125">
              <w:t>Name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14:paraId="5A125396" w14:textId="77777777" w:rsidR="00362B76" w:rsidRPr="004A4125" w:rsidRDefault="00362B76" w:rsidP="00A41B56">
            <w:pPr>
              <w:pStyle w:val="BodyText"/>
            </w:pPr>
            <w:r w:rsidRPr="004A4125">
              <w:t>Signature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C1D7FAE" w14:textId="77777777" w:rsidR="00362B76" w:rsidRPr="004A4125" w:rsidRDefault="00362B76" w:rsidP="00A41B56">
            <w:pPr>
              <w:pStyle w:val="BodyText"/>
            </w:pPr>
            <w:r w:rsidRPr="004A4125">
              <w:t>Date</w:t>
            </w:r>
          </w:p>
        </w:tc>
      </w:tr>
      <w:tr w:rsidR="00362B76" w:rsidRPr="008777AE" w14:paraId="00C88C74" w14:textId="77777777" w:rsidTr="00B34E78">
        <w:trPr>
          <w:cantSplit/>
          <w:trHeight w:val="723"/>
        </w:trPr>
        <w:tc>
          <w:tcPr>
            <w:tcW w:w="2215" w:type="dxa"/>
            <w:vAlign w:val="center"/>
          </w:tcPr>
          <w:p w14:paraId="46672145" w14:textId="77777777" w:rsidR="00362B76" w:rsidRPr="008777AE" w:rsidRDefault="00362B76" w:rsidP="00A41B56">
            <w:pPr>
              <w:pStyle w:val="BodyText"/>
              <w:rPr>
                <w:highlight w:val="yellow"/>
              </w:rPr>
            </w:pPr>
          </w:p>
        </w:tc>
        <w:tc>
          <w:tcPr>
            <w:tcW w:w="2285" w:type="dxa"/>
            <w:vAlign w:val="center"/>
          </w:tcPr>
          <w:p w14:paraId="7D743804" w14:textId="77777777" w:rsidR="00362B76" w:rsidRPr="008777AE" w:rsidRDefault="00362B76" w:rsidP="00A41B56">
            <w:pPr>
              <w:pStyle w:val="BodyText"/>
              <w:rPr>
                <w:highlight w:val="yellow"/>
              </w:rPr>
            </w:pPr>
          </w:p>
        </w:tc>
        <w:tc>
          <w:tcPr>
            <w:tcW w:w="2788" w:type="dxa"/>
            <w:vAlign w:val="center"/>
          </w:tcPr>
          <w:p w14:paraId="6E95FD7E" w14:textId="77777777" w:rsidR="00362B76" w:rsidRPr="008777AE" w:rsidRDefault="00362B76" w:rsidP="00A41B56">
            <w:pPr>
              <w:pStyle w:val="BodyText"/>
            </w:pPr>
          </w:p>
        </w:tc>
        <w:tc>
          <w:tcPr>
            <w:tcW w:w="1620" w:type="dxa"/>
          </w:tcPr>
          <w:p w14:paraId="0B2AB759" w14:textId="77777777" w:rsidR="00362B76" w:rsidRPr="008777AE" w:rsidRDefault="00362B76" w:rsidP="00A41B56">
            <w:pPr>
              <w:pStyle w:val="BodyText"/>
            </w:pPr>
          </w:p>
        </w:tc>
      </w:tr>
      <w:tr w:rsidR="00362B76" w:rsidRPr="008777AE" w14:paraId="2430136E" w14:textId="77777777" w:rsidTr="00B34E78">
        <w:trPr>
          <w:cantSplit/>
          <w:trHeight w:val="885"/>
        </w:trPr>
        <w:tc>
          <w:tcPr>
            <w:tcW w:w="2215" w:type="dxa"/>
            <w:vAlign w:val="center"/>
          </w:tcPr>
          <w:p w14:paraId="28C0FDAE" w14:textId="77777777" w:rsidR="00362B76" w:rsidRPr="008777AE" w:rsidRDefault="00362B76" w:rsidP="00A41B56">
            <w:pPr>
              <w:pStyle w:val="BodyText"/>
              <w:rPr>
                <w:highlight w:val="yellow"/>
              </w:rPr>
            </w:pPr>
          </w:p>
        </w:tc>
        <w:tc>
          <w:tcPr>
            <w:tcW w:w="2285" w:type="dxa"/>
            <w:vAlign w:val="center"/>
          </w:tcPr>
          <w:p w14:paraId="0ED0D741" w14:textId="77777777" w:rsidR="00362B76" w:rsidRPr="008777AE" w:rsidRDefault="00362B76" w:rsidP="00A41B56">
            <w:pPr>
              <w:pStyle w:val="BodyText"/>
              <w:rPr>
                <w:highlight w:val="yellow"/>
              </w:rPr>
            </w:pPr>
          </w:p>
        </w:tc>
        <w:tc>
          <w:tcPr>
            <w:tcW w:w="2788" w:type="dxa"/>
            <w:vAlign w:val="center"/>
          </w:tcPr>
          <w:p w14:paraId="7CDE8BD3" w14:textId="77777777" w:rsidR="00362B76" w:rsidRPr="008777AE" w:rsidRDefault="00362B76" w:rsidP="00A41B56">
            <w:pPr>
              <w:pStyle w:val="BodyText"/>
            </w:pPr>
          </w:p>
        </w:tc>
        <w:tc>
          <w:tcPr>
            <w:tcW w:w="1620" w:type="dxa"/>
          </w:tcPr>
          <w:p w14:paraId="00A7107C" w14:textId="77777777" w:rsidR="00362B76" w:rsidRPr="008777AE" w:rsidRDefault="00362B76" w:rsidP="00A41B56">
            <w:pPr>
              <w:pStyle w:val="BodyText"/>
            </w:pPr>
          </w:p>
        </w:tc>
      </w:tr>
    </w:tbl>
    <w:p w14:paraId="57A48E12" w14:textId="77777777" w:rsidR="00362B76" w:rsidRPr="0056538C" w:rsidRDefault="00362B76" w:rsidP="00A41B56"/>
    <w:p w14:paraId="0E2FE912" w14:textId="614F002C" w:rsidR="00362B76" w:rsidRDefault="00362B76" w:rsidP="001A7866">
      <w:r>
        <w:tab/>
      </w:r>
    </w:p>
    <w:p w14:paraId="5CF87A73" w14:textId="77777777" w:rsidR="00362B76" w:rsidRDefault="00362B76" w:rsidP="00A41B56"/>
    <w:p w14:paraId="7789C2D8" w14:textId="77777777" w:rsidR="00D715C1" w:rsidRPr="00C014AE" w:rsidRDefault="00B13068" w:rsidP="00311F50">
      <w:pPr>
        <w:pStyle w:val="ProjectName"/>
        <w:spacing w:before="0"/>
        <w:jc w:val="center"/>
        <w:rPr>
          <w:rFonts w:ascii="Arial Narrow" w:hAnsi="Arial Narrow" w:cstheme="minorBidi"/>
          <w:b/>
          <w:bCs/>
          <w:smallCaps/>
          <w:color w:val="000000" w:themeColor="text1"/>
          <w:sz w:val="32"/>
          <w:szCs w:val="32"/>
        </w:rPr>
      </w:pPr>
      <w:r w:rsidRPr="00C014AE">
        <w:rPr>
          <w:rFonts w:ascii="Arial Narrow" w:hAnsi="Arial Narrow" w:cstheme="minorBidi"/>
          <w:b/>
          <w:bCs/>
          <w:smallCaps/>
          <w:color w:val="000000" w:themeColor="text1"/>
          <w:sz w:val="32"/>
          <w:szCs w:val="32"/>
        </w:rPr>
        <w:t>Table of Content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6908039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p w14:paraId="7C444D2A" w14:textId="26AFE5F4" w:rsidR="002B4DE1" w:rsidRDefault="002B4DE1" w:rsidP="00A41B56">
          <w:pPr>
            <w:pStyle w:val="TOCHeading"/>
          </w:pPr>
          <w:r>
            <w:t>Contents</w:t>
          </w:r>
        </w:p>
        <w:p w14:paraId="7B9E0F7A" w14:textId="2873827A" w:rsidR="0016631A" w:rsidRDefault="002B4DE1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1AB9">
            <w:fldChar w:fldCharType="begin"/>
          </w:r>
          <w:r w:rsidR="00C91AB9">
            <w:instrText xml:space="preserve"> HYPERLINK \l "_Toc204773604" </w:instrText>
          </w:r>
          <w:r w:rsidR="00C91AB9">
            <w:fldChar w:fldCharType="separate"/>
          </w:r>
          <w:r w:rsidR="0016631A" w:rsidRPr="00F349C2">
            <w:rPr>
              <w:rStyle w:val="Hyperlink"/>
              <w:noProof/>
            </w:rPr>
            <w:t>1</w:t>
          </w:r>
          <w:r w:rsidR="0016631A"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Introduction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_Toc204773604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" w:author="DELL" w:date="2025-08-11T00:02:00Z">
            <w:r w:rsidR="009E63DC">
              <w:rPr>
                <w:noProof/>
                <w:webHidden/>
              </w:rPr>
              <w:t>5</w:t>
            </w:r>
          </w:ins>
          <w:del w:id="2" w:author="DELL" w:date="2025-08-11T00:02:00Z">
            <w:r w:rsidR="0016631A" w:rsidDel="009E63DC">
              <w:rPr>
                <w:noProof/>
                <w:webHidden/>
              </w:rPr>
              <w:delText>6</w:delText>
            </w:r>
          </w:del>
          <w:r w:rsidR="0016631A">
            <w:rPr>
              <w:noProof/>
              <w:webHidden/>
            </w:rPr>
            <w:fldChar w:fldCharType="end"/>
          </w:r>
          <w:r w:rsidR="00C91AB9">
            <w:rPr>
              <w:noProof/>
            </w:rPr>
            <w:fldChar w:fldCharType="end"/>
          </w:r>
        </w:p>
        <w:p w14:paraId="79C4C389" w14:textId="17569967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"_Toc204773605"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1.1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Purpose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_Toc204773605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" w:author="DELL" w:date="2025-08-11T00:02:00Z">
            <w:r w:rsidR="009E63DC">
              <w:rPr>
                <w:noProof/>
                <w:webHidden/>
              </w:rPr>
              <w:t>5</w:t>
            </w:r>
          </w:ins>
          <w:del w:id="4" w:author="DELL" w:date="2025-08-11T00:02:00Z">
            <w:r w:rsidR="0016631A" w:rsidDel="009E63DC">
              <w:rPr>
                <w:noProof/>
                <w:webHidden/>
              </w:rPr>
              <w:delText>6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C8E67AB" w14:textId="0D7FFA2C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"_Toc204773606"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1.2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Project Overview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_Toc204773606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" w:author="DELL" w:date="2025-08-11T00:02:00Z">
            <w:r w:rsidR="009E63DC">
              <w:rPr>
                <w:noProof/>
                <w:webHidden/>
              </w:rPr>
              <w:t>5</w:t>
            </w:r>
          </w:ins>
          <w:del w:id="6" w:author="DELL" w:date="2025-08-11T00:02:00Z">
            <w:r w:rsidR="0016631A" w:rsidDel="009E63DC">
              <w:rPr>
                <w:noProof/>
                <w:webHidden/>
              </w:rPr>
              <w:delText>6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E2BB934" w14:textId="6B49F2C6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"_Toc204773607"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1.3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Definitions, Acronyms, and Abbreviations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_Toc204773607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" w:author="DELL" w:date="2025-08-11T00:02:00Z">
            <w:r w:rsidR="009E63DC">
              <w:rPr>
                <w:noProof/>
                <w:webHidden/>
              </w:rPr>
              <w:t>5</w:t>
            </w:r>
          </w:ins>
          <w:del w:id="8" w:author="DELL" w:date="2025-08-11T00:02:00Z">
            <w:r w:rsidR="0016631A" w:rsidDel="009E63DC">
              <w:rPr>
                <w:noProof/>
                <w:webHidden/>
              </w:rPr>
              <w:delText>6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E6CCE90" w14:textId="324C3999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"_Toc204773608"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1.4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References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_Toc204773608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9" w:author="DELL" w:date="2025-08-11T00:02:00Z">
            <w:r w:rsidR="009E63DC">
              <w:rPr>
                <w:noProof/>
                <w:webHidden/>
              </w:rPr>
              <w:t>5</w:t>
            </w:r>
          </w:ins>
          <w:del w:id="10" w:author="DELL" w:date="2025-08-11T00:02:00Z">
            <w:r w:rsidR="0016631A" w:rsidDel="009E63DC">
              <w:rPr>
                <w:noProof/>
                <w:webHidden/>
              </w:rPr>
              <w:delText>6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F3D5FE0" w14:textId="0D35DF38" w:rsidR="0016631A" w:rsidRDefault="00C91AB9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"_Toc204773609"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2</w:t>
          </w:r>
          <w:r w:rsidR="0016631A"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Supervision System Business Requirements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_Toc204773609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1" w:author="DELL" w:date="2025-08-11T00:02:00Z">
            <w:r w:rsidR="009E63DC">
              <w:rPr>
                <w:noProof/>
                <w:webHidden/>
              </w:rPr>
              <w:t>6</w:t>
            </w:r>
          </w:ins>
          <w:del w:id="12" w:author="DELL" w:date="2025-08-11T00:02:00Z">
            <w:r w:rsidR="0016631A" w:rsidDel="009E63DC">
              <w:rPr>
                <w:noProof/>
                <w:webHidden/>
              </w:rPr>
              <w:delText>7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093EE10" w14:textId="17E42AD6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"_Toc204773610"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2.1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Supervision System Business Requiments Overview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_Toc204773610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3" w:author="DELL" w:date="2025-08-11T00:02:00Z">
            <w:r w:rsidR="009E63DC">
              <w:rPr>
                <w:noProof/>
                <w:webHidden/>
              </w:rPr>
              <w:t>6</w:t>
            </w:r>
          </w:ins>
          <w:del w:id="14" w:author="DELL" w:date="2025-08-11T00:02:00Z">
            <w:r w:rsidR="0016631A" w:rsidDel="009E63DC">
              <w:rPr>
                <w:noProof/>
                <w:webHidden/>
              </w:rPr>
              <w:delText>7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620C5EA" w14:textId="2CB4CA63" w:rsidR="0016631A" w:rsidRDefault="00C91AB9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</w:pPr>
          <w:hyperlink w:anchor="_Toc204773611" w:history="1">
            <w:r w:rsidR="0016631A" w:rsidRPr="00F349C2">
              <w:rPr>
                <w:rStyle w:val="Hyperlink"/>
                <w:noProof/>
              </w:rPr>
              <w:t>3</w:t>
            </w:r>
            <w:r w:rsidR="0016631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</w:rPr>
              <w:tab/>
            </w:r>
            <w:r w:rsidR="0016631A" w:rsidRPr="00F349C2">
              <w:rPr>
                <w:rStyle w:val="Hyperlink"/>
                <w:noProof/>
              </w:rPr>
              <w:t>Business Requirements Detailed/ Registration Entity (BR-01)</w:t>
            </w:r>
            <w:r w:rsidR="0016631A">
              <w:rPr>
                <w:noProof/>
                <w:webHidden/>
              </w:rPr>
              <w:tab/>
            </w:r>
            <w:r w:rsidR="0016631A">
              <w:rPr>
                <w:noProof/>
                <w:webHidden/>
              </w:rPr>
              <w:fldChar w:fldCharType="begin"/>
            </w:r>
            <w:r w:rsidR="0016631A">
              <w:rPr>
                <w:noProof/>
                <w:webHidden/>
              </w:rPr>
              <w:instrText xml:space="preserve"> PAGEREF _Toc204773611 \h </w:instrText>
            </w:r>
            <w:r w:rsidR="0016631A">
              <w:rPr>
                <w:noProof/>
                <w:webHidden/>
              </w:rPr>
            </w:r>
            <w:r w:rsidR="0016631A">
              <w:rPr>
                <w:noProof/>
                <w:webHidden/>
              </w:rPr>
              <w:fldChar w:fldCharType="separate"/>
            </w:r>
            <w:r w:rsidR="009E63DC">
              <w:rPr>
                <w:noProof/>
                <w:webHidden/>
              </w:rPr>
              <w:t>7</w:t>
            </w:r>
            <w:r w:rsidR="0016631A">
              <w:rPr>
                <w:noProof/>
                <w:webHidden/>
              </w:rPr>
              <w:fldChar w:fldCharType="end"/>
            </w:r>
          </w:hyperlink>
        </w:p>
        <w:p w14:paraId="52555D46" w14:textId="549FF32D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"_Toc204773612"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3.1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Business Requirement Overview/Registration Entity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_Toc204773612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5" w:author="DELL" w:date="2025-08-11T00:02:00Z">
            <w:r w:rsidR="009E63DC">
              <w:rPr>
                <w:noProof/>
                <w:webHidden/>
              </w:rPr>
              <w:t>7</w:t>
            </w:r>
          </w:ins>
          <w:del w:id="16" w:author="DELL" w:date="2025-08-11T00:02:00Z">
            <w:r w:rsidR="0016631A" w:rsidDel="009E63DC">
              <w:rPr>
                <w:noProof/>
                <w:webHidden/>
              </w:rPr>
              <w:delText>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FE83A45" w14:textId="3203807A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"_Toc204773613"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3.1.1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Key Business Rules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_Toc204773613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7" w:author="DELL" w:date="2025-08-11T00:02:00Z">
            <w:r w:rsidR="009E63DC">
              <w:rPr>
                <w:noProof/>
                <w:webHidden/>
              </w:rPr>
              <w:t>7</w:t>
            </w:r>
          </w:ins>
          <w:del w:id="18" w:author="DELL" w:date="2025-08-11T00:02:00Z">
            <w:r w:rsidR="0016631A" w:rsidDel="009E63DC">
              <w:rPr>
                <w:noProof/>
                <w:webHidden/>
              </w:rPr>
              <w:delText>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B103BDC" w14:textId="6D1E428A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"_Toc204773614"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3.1.2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Business Benefits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_Toc204773614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19" w:author="DELL" w:date="2025-08-11T00:02:00Z">
            <w:r w:rsidR="009E63DC">
              <w:rPr>
                <w:noProof/>
                <w:webHidden/>
              </w:rPr>
              <w:t>7</w:t>
            </w:r>
          </w:ins>
          <w:del w:id="20" w:author="DELL" w:date="2025-08-11T00:02:00Z">
            <w:r w:rsidR="0016631A" w:rsidDel="009E63DC">
              <w:rPr>
                <w:noProof/>
                <w:webHidden/>
              </w:rPr>
              <w:delText>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8D55C1C" w14:textId="372FE25E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"_Toc204773615"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3.1.3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Assumptions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_Toc204773615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21" w:author="DELL" w:date="2025-08-11T00:02:00Z">
            <w:r w:rsidR="009E63DC">
              <w:rPr>
                <w:noProof/>
                <w:webHidden/>
              </w:rPr>
              <w:t>7</w:t>
            </w:r>
          </w:ins>
          <w:del w:id="22" w:author="DELL" w:date="2025-08-11T00:02:00Z">
            <w:r w:rsidR="0016631A" w:rsidDel="009E63DC">
              <w:rPr>
                <w:noProof/>
                <w:webHidden/>
              </w:rPr>
              <w:delText>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C3B7B4E" w14:textId="3E80B0C0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hyperlink w:anchor="_Toc204773616" w:history="1">
            <w:r w:rsidR="0016631A" w:rsidRPr="00F349C2">
              <w:rPr>
                <w:rStyle w:val="Hyperlink"/>
                <w:noProof/>
              </w:rPr>
              <w:t>3.1.4</w:t>
            </w:r>
            <w:r w:rsidR="0016631A">
              <w:rPr>
                <w:rFonts w:eastAsiaTheme="minorEastAsia" w:cstheme="minorBidi"/>
                <w:i w:val="0"/>
                <w:iCs w:val="0"/>
                <w:noProof/>
                <w:sz w:val="22"/>
              </w:rPr>
              <w:tab/>
            </w:r>
            <w:r w:rsidR="0016631A" w:rsidRPr="00F349C2">
              <w:rPr>
                <w:rStyle w:val="Hyperlink"/>
                <w:noProof/>
              </w:rPr>
              <w:t>Out of Scope (Phase 1)</w:t>
            </w:r>
            <w:r w:rsidR="0016631A">
              <w:rPr>
                <w:noProof/>
                <w:webHidden/>
              </w:rPr>
              <w:tab/>
            </w:r>
            <w:r w:rsidR="0016631A">
              <w:rPr>
                <w:noProof/>
                <w:webHidden/>
              </w:rPr>
              <w:fldChar w:fldCharType="begin"/>
            </w:r>
            <w:r w:rsidR="0016631A">
              <w:rPr>
                <w:noProof/>
                <w:webHidden/>
              </w:rPr>
              <w:instrText xml:space="preserve"> PAGEREF _Toc204773616 \h </w:instrText>
            </w:r>
            <w:r w:rsidR="0016631A">
              <w:rPr>
                <w:noProof/>
                <w:webHidden/>
              </w:rPr>
            </w:r>
            <w:r w:rsidR="0016631A">
              <w:rPr>
                <w:noProof/>
                <w:webHidden/>
              </w:rPr>
              <w:fldChar w:fldCharType="separate"/>
            </w:r>
            <w:r w:rsidR="009E63DC">
              <w:rPr>
                <w:noProof/>
                <w:webHidden/>
              </w:rPr>
              <w:t>8</w:t>
            </w:r>
            <w:r w:rsidR="0016631A">
              <w:rPr>
                <w:noProof/>
                <w:webHidden/>
              </w:rPr>
              <w:fldChar w:fldCharType="end"/>
            </w:r>
          </w:hyperlink>
        </w:p>
        <w:p w14:paraId="40F65712" w14:textId="087AEC33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"_Toc204773617"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3.1.5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Business Requirements Table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_Toc204773617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23" w:author="DELL" w:date="2025-08-11T00:02:00Z">
            <w:r w:rsidR="009E63DC">
              <w:rPr>
                <w:noProof/>
                <w:webHidden/>
              </w:rPr>
              <w:t>8</w:t>
            </w:r>
          </w:ins>
          <w:del w:id="24" w:author="DELL" w:date="2025-08-11T00:02:00Z">
            <w:r w:rsidR="0016631A" w:rsidDel="009E63DC">
              <w:rPr>
                <w:noProof/>
                <w:webHidden/>
              </w:rPr>
              <w:delText>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5773191" w14:textId="73DE54EB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"_Toc204773618"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3.2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Functional Requirements Overview /Registration Entity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_Toc204773618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25" w:author="DELL" w:date="2025-08-11T00:02:00Z">
            <w:r w:rsidR="009E63DC">
              <w:rPr>
                <w:noProof/>
                <w:webHidden/>
              </w:rPr>
              <w:t>9</w:t>
            </w:r>
          </w:ins>
          <w:del w:id="26" w:author="DELL" w:date="2025-08-11T00:02:00Z">
            <w:r w:rsidR="0016631A" w:rsidDel="009E63DC">
              <w:rPr>
                <w:noProof/>
                <w:webHidden/>
              </w:rPr>
              <w:delText>10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8B57453" w14:textId="6DDD82B7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"_Toc204773619"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3.2.1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Scope Of Work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_Toc204773619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27" w:author="DELL" w:date="2025-08-11T00:02:00Z">
            <w:r w:rsidR="009E63DC">
              <w:rPr>
                <w:noProof/>
                <w:webHidden/>
              </w:rPr>
              <w:t>9</w:t>
            </w:r>
          </w:ins>
          <w:del w:id="28" w:author="DELL" w:date="2025-08-11T00:02:00Z">
            <w:r w:rsidR="0016631A" w:rsidDel="009E63DC">
              <w:rPr>
                <w:noProof/>
                <w:webHidden/>
              </w:rPr>
              <w:delText>10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43C562A" w14:textId="40CC4FE1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"_Toc204773620"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3.2.2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Stakeholders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_Toc204773620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29" w:author="DELL" w:date="2025-08-11T00:02:00Z">
            <w:r w:rsidR="009E63DC">
              <w:rPr>
                <w:noProof/>
                <w:webHidden/>
              </w:rPr>
              <w:t>9</w:t>
            </w:r>
          </w:ins>
          <w:del w:id="30" w:author="DELL" w:date="2025-08-11T00:02:00Z">
            <w:r w:rsidR="0016631A" w:rsidDel="009E63DC">
              <w:rPr>
                <w:noProof/>
                <w:webHidden/>
              </w:rPr>
              <w:delText>10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9C26413" w14:textId="0B17618A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"_Toc204773621"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3.2.3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Functional Requirement Table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_Toc204773621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1" w:author="DELL" w:date="2025-08-11T00:02:00Z">
            <w:r w:rsidR="009E63DC">
              <w:rPr>
                <w:noProof/>
                <w:webHidden/>
              </w:rPr>
              <w:t>10</w:t>
            </w:r>
          </w:ins>
          <w:del w:id="32" w:author="DELL" w:date="2025-08-11T00:02:00Z">
            <w:r w:rsidR="0016631A" w:rsidDel="009E63DC">
              <w:rPr>
                <w:noProof/>
                <w:webHidden/>
              </w:rPr>
              <w:delText>11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185E614" w14:textId="3FE7EC43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"_Toc204773622"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Functional Requirements Specicfication (FRS)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_Toc204773622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3" w:author="DELL" w:date="2025-08-11T00:02:00Z">
            <w:r w:rsidR="009E63DC">
              <w:rPr>
                <w:noProof/>
                <w:webHidden/>
              </w:rPr>
              <w:t>12</w:t>
            </w:r>
          </w:ins>
          <w:del w:id="34" w:author="DELL" w:date="2025-08-11T00:02:00Z">
            <w:r w:rsidR="0016631A" w:rsidDel="009E63DC">
              <w:rPr>
                <w:noProof/>
                <w:webHidden/>
              </w:rPr>
              <w:delText>13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8D83116" w14:textId="4FDEF56C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"_Toc204773623"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3.3.1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Functional Requirements Specification Table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_Toc204773623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5" w:author="DELL" w:date="2025-08-11T00:02:00Z">
            <w:r w:rsidR="009E63DC">
              <w:rPr>
                <w:noProof/>
                <w:webHidden/>
              </w:rPr>
              <w:t>12</w:t>
            </w:r>
          </w:ins>
          <w:del w:id="36" w:author="DELL" w:date="2025-08-11T00:02:00Z">
            <w:r w:rsidR="0016631A" w:rsidDel="009E63DC">
              <w:rPr>
                <w:noProof/>
                <w:webHidden/>
              </w:rPr>
              <w:delText>13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8DFC5B9" w14:textId="5E8E1BD5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"_Toc204773624"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3.3.2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Registration Creation  New Entity of Financial Institutions (FRS-001)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_Toc204773624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7" w:author="DELL" w:date="2025-08-11T00:02:00Z">
            <w:r w:rsidR="009E63DC">
              <w:rPr>
                <w:noProof/>
                <w:webHidden/>
              </w:rPr>
              <w:t>14</w:t>
            </w:r>
          </w:ins>
          <w:del w:id="38" w:author="DELL" w:date="2025-08-11T00:02:00Z">
            <w:r w:rsidR="0016631A" w:rsidDel="009E63DC">
              <w:rPr>
                <w:noProof/>
                <w:webHidden/>
              </w:rPr>
              <w:delText>15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BB14067" w14:textId="6FEA4E0B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"_Toc204773625"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3.3.3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Role-Based Access Control (RBAC)/ FRS-005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_Toc204773625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39" w:author="DELL" w:date="2025-08-11T00:02:00Z">
            <w:r w:rsidR="009E63DC">
              <w:rPr>
                <w:noProof/>
                <w:webHidden/>
              </w:rPr>
              <w:t>18</w:t>
            </w:r>
          </w:ins>
          <w:del w:id="40" w:author="DELL" w:date="2025-08-11T00:02:00Z">
            <w:r w:rsidR="0016631A" w:rsidDel="009E63DC">
              <w:rPr>
                <w:noProof/>
                <w:webHidden/>
              </w:rPr>
              <w:delText>17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A00B10C" w14:textId="258465B6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"_Toc204773626"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3.3.4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Notification Management Workflow / FRS-010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_Toc204773626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41" w:author="DELL" w:date="2025-08-11T00:02:00Z">
            <w:r w:rsidR="009E63DC">
              <w:rPr>
                <w:noProof/>
                <w:webHidden/>
              </w:rPr>
              <w:t>19</w:t>
            </w:r>
          </w:ins>
          <w:del w:id="42" w:author="DELL" w:date="2025-08-11T00:02:00Z">
            <w:r w:rsidR="0016631A" w:rsidDel="009E63DC">
              <w:rPr>
                <w:noProof/>
                <w:webHidden/>
              </w:rPr>
              <w:delText>18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794D620" w14:textId="799B92ED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"_Toc204773627"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3.3.5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Additional and Optional Enhancements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_Toc204773627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43" w:author="DELL" w:date="2025-08-11T00:02:00Z">
            <w:r w:rsidR="009E63DC">
              <w:rPr>
                <w:noProof/>
                <w:webHidden/>
              </w:rPr>
              <w:t>20</w:t>
            </w:r>
          </w:ins>
          <w:del w:id="44" w:author="DELL" w:date="2025-08-11T00:02:00Z">
            <w:r w:rsidR="0016631A" w:rsidDel="009E63DC">
              <w:rPr>
                <w:noProof/>
                <w:webHidden/>
              </w:rPr>
              <w:delText>19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3E76F62" w14:textId="72121F5F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"_Toc204773628"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3.3.6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System Behaviors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_Toc204773628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45" w:author="DELL" w:date="2025-08-11T00:02:00Z">
            <w:r w:rsidR="009E63DC">
              <w:rPr>
                <w:noProof/>
                <w:webHidden/>
              </w:rPr>
              <w:t>20</w:t>
            </w:r>
          </w:ins>
          <w:del w:id="46" w:author="DELL" w:date="2025-08-11T00:02:00Z">
            <w:r w:rsidR="0016631A" w:rsidDel="009E63DC">
              <w:rPr>
                <w:noProof/>
                <w:webHidden/>
              </w:rPr>
              <w:delText>19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0A8A956" w14:textId="0EF319C0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"_Toc204773629"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3.3.7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Security Requirements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_Toc204773629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47" w:author="DELL" w:date="2025-08-11T00:02:00Z">
            <w:r w:rsidR="009E63DC">
              <w:rPr>
                <w:noProof/>
                <w:webHidden/>
              </w:rPr>
              <w:t>20</w:t>
            </w:r>
          </w:ins>
          <w:del w:id="48" w:author="DELL" w:date="2025-08-11T00:02:00Z">
            <w:r w:rsidR="0016631A" w:rsidDel="009E63DC">
              <w:rPr>
                <w:noProof/>
                <w:webHidden/>
              </w:rPr>
              <w:delText>19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17544EC" w14:textId="7C734FA1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"_Toc204773630"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3.4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Registration Entity Development Requirment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_Toc204773630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49" w:author="DELL" w:date="2025-08-11T00:02:00Z">
            <w:r w:rsidR="009E63DC">
              <w:rPr>
                <w:noProof/>
                <w:webHidden/>
              </w:rPr>
              <w:t>21</w:t>
            </w:r>
          </w:ins>
          <w:del w:id="50" w:author="DELL" w:date="2025-08-11T00:02:00Z">
            <w:r w:rsidR="0016631A" w:rsidDel="009E63DC">
              <w:rPr>
                <w:noProof/>
                <w:webHidden/>
              </w:rPr>
              <w:delText>20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AE1F52A" w14:textId="4342DED8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"_Toc204773631"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3.4.1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Backend Development Requirements: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_Toc204773631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1" w:author="DELL" w:date="2025-08-11T00:02:00Z">
            <w:r w:rsidR="009E63DC">
              <w:rPr>
                <w:noProof/>
                <w:webHidden/>
              </w:rPr>
              <w:t>21</w:t>
            </w:r>
          </w:ins>
          <w:del w:id="52" w:author="DELL" w:date="2025-08-11T00:02:00Z">
            <w:r w:rsidR="0016631A" w:rsidDel="009E63DC">
              <w:rPr>
                <w:noProof/>
                <w:webHidden/>
              </w:rPr>
              <w:delText>20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872785" w14:textId="7F8FD621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"_Toc204773632"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3.4.2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Frontend/UI Requirements: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_Toc204773632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3" w:author="DELL" w:date="2025-08-11T00:02:00Z">
            <w:r w:rsidR="009E63DC">
              <w:rPr>
                <w:noProof/>
                <w:webHidden/>
              </w:rPr>
              <w:t>22</w:t>
            </w:r>
          </w:ins>
          <w:del w:id="54" w:author="DELL" w:date="2025-08-11T00:02:00Z">
            <w:r w:rsidR="0016631A" w:rsidDel="009E63DC">
              <w:rPr>
                <w:noProof/>
                <w:webHidden/>
              </w:rPr>
              <w:delText>21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103FC4C" w14:textId="1A363ECC" w:rsidR="0016631A" w:rsidRDefault="00C91AB9">
          <w:pPr>
            <w:pStyle w:val="TOC3"/>
            <w:tabs>
              <w:tab w:val="left" w:pos="1200"/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"_Toc204773633" </w:instrText>
          </w:r>
          <w:r>
            <w:fldChar w:fldCharType="separate"/>
          </w:r>
          <w:r w:rsidR="0016631A" w:rsidRPr="00F349C2">
            <w:rPr>
              <w:rStyle w:val="Hyperlink"/>
              <w:rFonts w:ascii="Times New Roman" w:hAnsi="Times New Roman"/>
              <w:noProof/>
            </w:rPr>
            <w:t>3.4.3</w:t>
          </w:r>
          <w:r w:rsidR="0016631A">
            <w:rPr>
              <w:rFonts w:eastAsiaTheme="minorEastAsia" w:cstheme="minorBidi"/>
              <w:i w:val="0"/>
              <w:iC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Develop UI/UX Wireframe Overview for FI Onboarding &amp; Access Control App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_Toc204773633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5" w:author="DELL" w:date="2025-08-11T00:02:00Z">
            <w:r w:rsidR="009E63DC">
              <w:rPr>
                <w:noProof/>
                <w:webHidden/>
              </w:rPr>
              <w:t>22</w:t>
            </w:r>
          </w:ins>
          <w:del w:id="56" w:author="DELL" w:date="2025-08-11T00:02:00Z">
            <w:r w:rsidR="0016631A" w:rsidDel="009E63DC">
              <w:rPr>
                <w:noProof/>
                <w:webHidden/>
              </w:rPr>
              <w:delText>21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0F2C76E" w14:textId="4914240D" w:rsidR="0016631A" w:rsidRDefault="00C91AB9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"_Toc204773634"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4</w:t>
          </w:r>
          <w:r w:rsidR="0016631A"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Architecture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_Toc204773634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7" w:author="DELL" w:date="2025-08-11T00:02:00Z">
            <w:r w:rsidR="009E63DC">
              <w:rPr>
                <w:noProof/>
                <w:webHidden/>
              </w:rPr>
              <w:t>26</w:t>
            </w:r>
          </w:ins>
          <w:del w:id="58" w:author="DELL" w:date="2025-08-11T00:02:00Z">
            <w:r w:rsidR="0016631A" w:rsidDel="009E63DC">
              <w:rPr>
                <w:noProof/>
                <w:webHidden/>
              </w:rPr>
              <w:delText>25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CD975F0" w14:textId="3DA4A0AF" w:rsidR="0016631A" w:rsidRDefault="00C91AB9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"_Toc204773635"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</w:t>
          </w:r>
          <w:r w:rsidR="0016631A">
            <w:rPr>
              <w:rFonts w:eastAsiaTheme="minorEastAsia" w:cstheme="minorBidi"/>
              <w:b w:val="0"/>
              <w:bCs w:val="0"/>
              <w: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Appendinx A: Database Tables Design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_Toc204773635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59" w:author="DELL" w:date="2025-08-11T00:02:00Z">
            <w:r w:rsidR="009E63DC">
              <w:rPr>
                <w:noProof/>
                <w:webHidden/>
              </w:rPr>
              <w:t>27</w:t>
            </w:r>
          </w:ins>
          <w:del w:id="60" w:author="DELL" w:date="2025-08-11T00:02:00Z">
            <w:r w:rsidR="0016631A" w:rsidDel="009E63DC">
              <w:rPr>
                <w:noProof/>
                <w:webHidden/>
              </w:rPr>
              <w:delText>28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D8E741F" w14:textId="131DF6BB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"_Toc204773636"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Registration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_Toc204773636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61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62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D0998EA" w14:textId="2EC4315A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"_Toc204773637"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5.2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Role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_Toc204773637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63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64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3BFFB5" w14:textId="7C210B44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"_Toc204773638"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5.3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Privilege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_Toc204773638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65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66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CCD8D28" w14:textId="72067D75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lastRenderedPageBreak/>
            <w:fldChar w:fldCharType="begin"/>
          </w:r>
          <w:r>
            <w:instrText xml:space="preserve"> HYPERLINK \l "_Toc204773639"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5.4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Department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_Toc204773639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67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68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4AD1F88" w14:textId="12A254FD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"_Toc204773640"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5.5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Department's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_Toc204773640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69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70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09F82BF" w14:textId="261F1ACF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"_Toc204773641"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5.6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WorkingLocation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_Toc204773641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1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72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26780CC" w14:textId="46B8C9AF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"_Toc204773642"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5.7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Dashboard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_Toc204773642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3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74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7C500C7" w14:textId="32250EF4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"_Toc204773643"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5.8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Permission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_Toc204773643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5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76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BBBB700" w14:textId="7C93537E" w:rsidR="0016631A" w:rsidRDefault="00C91AB9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"_Toc204773644"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5.9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Official Duty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_Toc204773644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7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78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B683346" w14:textId="31797812" w:rsidR="0016631A" w:rsidRDefault="00C91AB9">
          <w:pPr>
            <w:pStyle w:val="TOC2"/>
            <w:tabs>
              <w:tab w:val="left" w:pos="96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"_Toc204773645"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5.10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Jobs,Assignments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_Toc204773645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79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80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783C7B8" w14:textId="490DF69D" w:rsidR="0016631A" w:rsidRDefault="00C91AB9">
          <w:pPr>
            <w:pStyle w:val="TOC2"/>
            <w:tabs>
              <w:tab w:val="left" w:pos="96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"_Toc204773646"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5.11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Contract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_Toc204773646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81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82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59195AB" w14:textId="12088B40" w:rsidR="0016631A" w:rsidRDefault="00C91AB9">
          <w:pPr>
            <w:pStyle w:val="TOC2"/>
            <w:tabs>
              <w:tab w:val="left" w:pos="96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"_Toc204773647"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5.12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Admin Reports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_Toc204773647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83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84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D2780F6" w14:textId="6C80A287" w:rsidR="0016631A" w:rsidRDefault="00C91AB9">
          <w:pPr>
            <w:pStyle w:val="TOC2"/>
            <w:tabs>
              <w:tab w:val="left" w:pos="96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"_Toc204773648"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5.13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Audit Trail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_Toc204773648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85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86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F8B2DEB" w14:textId="66E398EA" w:rsidR="0016631A" w:rsidRDefault="00C91AB9">
          <w:pPr>
            <w:pStyle w:val="TOC2"/>
            <w:tabs>
              <w:tab w:val="left" w:pos="96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</w:rPr>
          </w:pPr>
          <w:r>
            <w:fldChar w:fldCharType="begin"/>
          </w:r>
          <w:r>
            <w:instrText xml:space="preserve"> HYPERLINK \l "_Toc204773649" </w:instrText>
          </w:r>
          <w:r>
            <w:fldChar w:fldCharType="separate"/>
          </w:r>
          <w:r w:rsidR="0016631A" w:rsidRPr="00F349C2">
            <w:rPr>
              <w:rStyle w:val="Hyperlink"/>
              <w:noProof/>
            </w:rPr>
            <w:t>5.14</w:t>
          </w:r>
          <w:r w:rsidR="0016631A">
            <w:rPr>
              <w:rFonts w:eastAsiaTheme="minorEastAsia" w:cstheme="minorBidi"/>
              <w:smallCaps w:val="0"/>
              <w:noProof/>
              <w:sz w:val="22"/>
            </w:rPr>
            <w:tab/>
          </w:r>
          <w:r w:rsidR="0016631A" w:rsidRPr="00F349C2">
            <w:rPr>
              <w:rStyle w:val="Hyperlink"/>
              <w:noProof/>
            </w:rPr>
            <w:t>Admin Dashboard</w:t>
          </w:r>
          <w:r w:rsidR="0016631A">
            <w:rPr>
              <w:noProof/>
              <w:webHidden/>
            </w:rPr>
            <w:tab/>
          </w:r>
          <w:r w:rsidR="0016631A">
            <w:rPr>
              <w:noProof/>
              <w:webHidden/>
            </w:rPr>
            <w:fldChar w:fldCharType="begin"/>
          </w:r>
          <w:r w:rsidR="0016631A">
            <w:rPr>
              <w:noProof/>
              <w:webHidden/>
            </w:rPr>
            <w:instrText xml:space="preserve"> PAGEREF _Toc204773649 \h </w:instrText>
          </w:r>
          <w:r w:rsidR="0016631A">
            <w:rPr>
              <w:noProof/>
              <w:webHidden/>
            </w:rPr>
          </w:r>
          <w:r w:rsidR="0016631A">
            <w:rPr>
              <w:noProof/>
              <w:webHidden/>
            </w:rPr>
            <w:fldChar w:fldCharType="separate"/>
          </w:r>
          <w:ins w:id="87" w:author="DELL" w:date="2025-08-11T00:02:00Z">
            <w:r w:rsidR="009E63DC">
              <w:rPr>
                <w:noProof/>
                <w:webHidden/>
              </w:rPr>
              <w:t>68</w:t>
            </w:r>
          </w:ins>
          <w:del w:id="88" w:author="DELL" w:date="2025-08-11T00:02:00Z">
            <w:r w:rsidR="0016631A" w:rsidDel="009E63DC">
              <w:rPr>
                <w:noProof/>
                <w:webHidden/>
              </w:rPr>
              <w:delText>69</w:delText>
            </w:r>
          </w:del>
          <w:r w:rsidR="0016631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35137DF" w14:textId="42CE3397" w:rsidR="002B4DE1" w:rsidRDefault="002B4DE1" w:rsidP="00A41B56">
          <w:r>
            <w:rPr>
              <w:noProof/>
            </w:rPr>
            <w:fldChar w:fldCharType="end"/>
          </w:r>
        </w:p>
      </w:sdtContent>
    </w:sdt>
    <w:p w14:paraId="5D1B91B2" w14:textId="6B0FBD43" w:rsidR="00E43471" w:rsidRDefault="001F1119" w:rsidP="00A41B56">
      <w:pPr>
        <w:pStyle w:val="TOC1"/>
        <w:rPr>
          <w:rFonts w:eastAsiaTheme="minorEastAsia" w:cstheme="minorBidi"/>
          <w:noProof/>
        </w:rPr>
      </w:pPr>
      <w:r w:rsidRPr="00362B76">
        <w:rPr>
          <w:rStyle w:val="Hyperlink"/>
          <w:noProof/>
          <w:szCs w:val="20"/>
        </w:rPr>
        <w:fldChar w:fldCharType="begin"/>
      </w:r>
      <w:r w:rsidR="000D21B2" w:rsidRPr="00362B76">
        <w:rPr>
          <w:rStyle w:val="Hyperlink"/>
          <w:noProof/>
          <w:szCs w:val="20"/>
        </w:rPr>
        <w:instrText xml:space="preserve"> TOC \o "1-3" \h \z \u </w:instrText>
      </w:r>
      <w:r w:rsidRPr="00362B76">
        <w:rPr>
          <w:rStyle w:val="Hyperlink"/>
          <w:noProof/>
          <w:szCs w:val="20"/>
        </w:rPr>
        <w:fldChar w:fldCharType="separate"/>
      </w:r>
    </w:p>
    <w:p w14:paraId="157019DB" w14:textId="62D60042" w:rsidR="00E61AED" w:rsidRDefault="00E61AED" w:rsidP="00A41B56">
      <w:pPr>
        <w:rPr>
          <w:rFonts w:eastAsiaTheme="minorEastAsia"/>
          <w:noProof/>
        </w:rPr>
      </w:pPr>
    </w:p>
    <w:p w14:paraId="7789C2F7" w14:textId="089CAFEB" w:rsidR="006E1807" w:rsidRPr="009400BF" w:rsidRDefault="001F1119" w:rsidP="00A41B56">
      <w:pPr>
        <w:pStyle w:val="TOC1"/>
      </w:pPr>
      <w:r w:rsidRPr="00362B76">
        <w:rPr>
          <w:rStyle w:val="Hyperlink"/>
          <w:noProof/>
          <w:szCs w:val="20"/>
        </w:rPr>
        <w:fldChar w:fldCharType="end"/>
      </w:r>
    </w:p>
    <w:p w14:paraId="7789C2F8" w14:textId="77777777" w:rsidR="006E1807" w:rsidRPr="009400BF" w:rsidRDefault="006E1807" w:rsidP="00A41B56">
      <w:pPr>
        <w:pStyle w:val="Header"/>
      </w:pPr>
    </w:p>
    <w:p w14:paraId="7789C2F9" w14:textId="77777777" w:rsidR="002B56D0" w:rsidRDefault="002B56D0" w:rsidP="00A41B56"/>
    <w:p w14:paraId="1A667AC9" w14:textId="77777777" w:rsidR="00362B76" w:rsidRDefault="00362B76" w:rsidP="00A41B56"/>
    <w:p w14:paraId="688126E2" w14:textId="77777777" w:rsidR="00362B76" w:rsidRDefault="00362B76" w:rsidP="00A41B56"/>
    <w:p w14:paraId="3DBD8DB2" w14:textId="77777777" w:rsidR="00362B76" w:rsidRDefault="00362B76" w:rsidP="00A41B56"/>
    <w:p w14:paraId="2BF1C2E0" w14:textId="77777777" w:rsidR="00362B76" w:rsidRDefault="00362B76" w:rsidP="00A41B56"/>
    <w:p w14:paraId="74CDE3B6" w14:textId="77777777" w:rsidR="00362B76" w:rsidRDefault="00362B76" w:rsidP="00A41B56"/>
    <w:p w14:paraId="19A5C33E" w14:textId="77777777" w:rsidR="00362B76" w:rsidRDefault="00362B76" w:rsidP="00A41B56"/>
    <w:p w14:paraId="073FDA66" w14:textId="77777777" w:rsidR="00362B76" w:rsidRDefault="00362B76" w:rsidP="00A41B56"/>
    <w:p w14:paraId="37AA295C" w14:textId="77777777" w:rsidR="00362B76" w:rsidRDefault="00362B76" w:rsidP="00A41B56"/>
    <w:p w14:paraId="16019201" w14:textId="77777777" w:rsidR="00362B76" w:rsidRDefault="00362B76" w:rsidP="00A41B56"/>
    <w:p w14:paraId="554AF333" w14:textId="77777777" w:rsidR="00362B76" w:rsidRPr="00630DD4" w:rsidRDefault="00362B76" w:rsidP="00A41B56"/>
    <w:p w14:paraId="7789C2FB" w14:textId="77777777" w:rsidR="003C4626" w:rsidRPr="003C4626" w:rsidRDefault="003C4626" w:rsidP="00A41B56">
      <w:pPr>
        <w:rPr>
          <w:rtl/>
        </w:rPr>
      </w:pPr>
      <w:bookmarkStart w:id="89" w:name="_Toc260088332"/>
    </w:p>
    <w:p w14:paraId="5E8B7810" w14:textId="77777777" w:rsidR="00954F24" w:rsidRDefault="00954F24" w:rsidP="00A41B56">
      <w:bookmarkStart w:id="90" w:name="_Toc261340203"/>
      <w:bookmarkEnd w:id="89"/>
      <w:r>
        <w:br w:type="page"/>
      </w:r>
    </w:p>
    <w:p w14:paraId="7789C310" w14:textId="52C4AF72" w:rsidR="002B56D0" w:rsidRPr="00131F4B" w:rsidRDefault="002B56D0" w:rsidP="00A41B56">
      <w:pPr>
        <w:pStyle w:val="Heading1"/>
      </w:pPr>
      <w:bookmarkStart w:id="91" w:name="_Toc63579911"/>
      <w:bookmarkStart w:id="92" w:name="_Toc204773604"/>
      <w:r w:rsidRPr="00131F4B">
        <w:lastRenderedPageBreak/>
        <w:t>Introduction</w:t>
      </w:r>
      <w:bookmarkEnd w:id="91"/>
      <w:bookmarkEnd w:id="92"/>
    </w:p>
    <w:p w14:paraId="7789C311" w14:textId="3D9537E3" w:rsidR="002B56D0" w:rsidRDefault="001E5335" w:rsidP="00A41B56">
      <w:pPr>
        <w:pStyle w:val="BodyText"/>
      </w:pPr>
      <w:r>
        <w:t>This document provide</w:t>
      </w:r>
      <w:r w:rsidR="00741F98">
        <w:t>s</w:t>
      </w:r>
      <w:r>
        <w:t xml:space="preserve"> information about the</w:t>
      </w:r>
      <w:r w:rsidR="000777A3">
        <w:t xml:space="preserve"> business requirements for </w:t>
      </w:r>
      <w:del w:id="93" w:author="Ahmad Jaber" w:date="2025-08-02T13:29:00Z">
        <w:r w:rsidR="000777A3" w:rsidDel="009A61C1">
          <w:delText xml:space="preserve">Bank </w:delText>
        </w:r>
      </w:del>
      <w:ins w:id="94" w:author="Ahmad Jaber" w:date="2025-08-02T13:30:00Z">
        <w:r w:rsidR="009A61C1">
          <w:t>regulators</w:t>
        </w:r>
      </w:ins>
      <w:ins w:id="95" w:author="Ahmad Jaber" w:date="2025-08-02T13:29:00Z">
        <w:r w:rsidR="009A61C1">
          <w:t xml:space="preserve"> </w:t>
        </w:r>
      </w:ins>
      <w:del w:id="96" w:author="Ahmad Jaber" w:date="2025-08-02T13:29:00Z">
        <w:r w:rsidR="000777A3" w:rsidDel="009A61C1">
          <w:delText xml:space="preserve">sector </w:delText>
        </w:r>
      </w:del>
      <w:r w:rsidR="000777A3">
        <w:t>system</w:t>
      </w:r>
      <w:r>
        <w:t xml:space="preserve"> </w:t>
      </w:r>
      <w:r w:rsidR="000777A3">
        <w:t xml:space="preserve">including group of modules aim to complete the </w:t>
      </w:r>
      <w:del w:id="97" w:author="Ahmad Jaber" w:date="2025-08-02T13:29:00Z">
        <w:r w:rsidR="000777A3" w:rsidDel="009A61C1">
          <w:delText xml:space="preserve">Bank </w:delText>
        </w:r>
      </w:del>
      <w:proofErr w:type="spellStart"/>
      <w:r w:rsidR="000777A3">
        <w:t>systems</w:t>
      </w:r>
      <w:proofErr w:type="spellEnd"/>
      <w:r w:rsidR="000777A3">
        <w:t xml:space="preserve"> needs,</w:t>
      </w:r>
      <w:r>
        <w:t xml:space="preserve"> </w:t>
      </w:r>
    </w:p>
    <w:p w14:paraId="7789C312" w14:textId="77777777" w:rsidR="000D21B2" w:rsidRPr="002B56D0" w:rsidRDefault="000D21B2" w:rsidP="00A41B56">
      <w:pPr>
        <w:pStyle w:val="BodyText"/>
      </w:pPr>
    </w:p>
    <w:p w14:paraId="7789C313" w14:textId="740C2BE3" w:rsidR="002B56D0" w:rsidRPr="00D2106E" w:rsidRDefault="002B56D0" w:rsidP="00C35BF2">
      <w:pPr>
        <w:pStyle w:val="Heading2"/>
      </w:pPr>
      <w:bookmarkStart w:id="98" w:name="_Toc260924924"/>
      <w:bookmarkStart w:id="99" w:name="_Toc63579912"/>
      <w:bookmarkStart w:id="100" w:name="_Toc204773605"/>
      <w:r w:rsidRPr="00D2106E">
        <w:t>Purpose</w:t>
      </w:r>
      <w:bookmarkEnd w:id="98"/>
      <w:bookmarkEnd w:id="99"/>
      <w:bookmarkEnd w:id="100"/>
    </w:p>
    <w:p w14:paraId="2BFC8C39" w14:textId="77777777" w:rsidR="006573B8" w:rsidRPr="006573B8" w:rsidRDefault="006573B8" w:rsidP="00A41B56"/>
    <w:p w14:paraId="68630D00" w14:textId="5CE4DA44" w:rsidR="006573B8" w:rsidRDefault="001E5335" w:rsidP="00A41B56">
      <w:pPr>
        <w:pStyle w:val="BodyText"/>
      </w:pPr>
      <w:r>
        <w:t xml:space="preserve">The purpose of the document is to explain the </w:t>
      </w:r>
      <w:r w:rsidR="000777A3">
        <w:t>requirement and system functionalities</w:t>
      </w:r>
      <w:r>
        <w:t>. The audience of this document is system administrator, application support and developers that will be responsible for maintaining the system</w:t>
      </w:r>
      <w:r w:rsidR="00287F80">
        <w:t xml:space="preserve"> as per the requirements</w:t>
      </w:r>
      <w:r>
        <w:t>.</w:t>
      </w:r>
      <w:bookmarkStart w:id="101" w:name="_Toc260924925"/>
      <w:bookmarkStart w:id="102" w:name="_Toc63579913"/>
    </w:p>
    <w:p w14:paraId="60152F3E" w14:textId="77777777" w:rsidR="006573B8" w:rsidRPr="006573B8" w:rsidRDefault="006573B8" w:rsidP="00A41B56">
      <w:pPr>
        <w:pStyle w:val="BodyText"/>
      </w:pPr>
    </w:p>
    <w:p w14:paraId="7789C316" w14:textId="3C2197DB" w:rsidR="002B56D0" w:rsidRDefault="002B56D0" w:rsidP="00C35BF2">
      <w:pPr>
        <w:pStyle w:val="Heading2"/>
      </w:pPr>
      <w:bookmarkStart w:id="103" w:name="_Toc204773606"/>
      <w:r w:rsidRPr="00E95CF9">
        <w:t>Project Overview</w:t>
      </w:r>
      <w:bookmarkEnd w:id="101"/>
      <w:bookmarkEnd w:id="102"/>
      <w:bookmarkEnd w:id="103"/>
    </w:p>
    <w:p w14:paraId="6FCB9395" w14:textId="77777777" w:rsidR="006573B8" w:rsidRPr="006573B8" w:rsidRDefault="006573B8" w:rsidP="00A41B56"/>
    <w:p w14:paraId="0A44E5EE" w14:textId="2EF95E57" w:rsidR="005D7664" w:rsidRDefault="00CA0AA2" w:rsidP="00A41B56">
      <w:pPr>
        <w:rPr>
          <w:rFonts w:eastAsia="Arial Narrow"/>
        </w:rPr>
      </w:pPr>
      <w:bookmarkStart w:id="104" w:name="_Toc260924926"/>
      <w:r>
        <w:rPr>
          <w:rFonts w:eastAsia="Arial Narrow"/>
        </w:rPr>
        <w:t xml:space="preserve">The </w:t>
      </w:r>
      <w:proofErr w:type="spellStart"/>
      <w:r w:rsidR="00C9121B">
        <w:rPr>
          <w:rFonts w:eastAsia="Arial Narrow"/>
        </w:rPr>
        <w:t>Su</w:t>
      </w:r>
      <w:r w:rsidR="00D4602F">
        <w:rPr>
          <w:rFonts w:eastAsia="Arial Narrow"/>
        </w:rPr>
        <w:t>bTech</w:t>
      </w:r>
      <w:proofErr w:type="spellEnd"/>
      <w:r w:rsidR="00D4602F">
        <w:rPr>
          <w:rFonts w:eastAsia="Arial Narrow"/>
        </w:rPr>
        <w:t xml:space="preserve"> system </w:t>
      </w:r>
      <w:del w:id="105" w:author="Ahmad Jaber" w:date="2025-08-02T13:30:00Z">
        <w:r w:rsidR="00D4602F" w:rsidDel="009A61C1">
          <w:rPr>
            <w:rFonts w:eastAsia="Arial Narrow"/>
          </w:rPr>
          <w:delText xml:space="preserve">for Bank </w:delText>
        </w:r>
      </w:del>
      <w:r w:rsidR="00D4602F">
        <w:rPr>
          <w:rFonts w:eastAsia="Arial Narrow"/>
        </w:rPr>
        <w:t xml:space="preserve">aims to provide collect of </w:t>
      </w:r>
      <w:del w:id="106" w:author="Ahmad Jaber" w:date="2025-08-02T13:30:00Z">
        <w:r w:rsidR="00D4602F" w:rsidDel="002A37B7">
          <w:rPr>
            <w:rFonts w:eastAsia="Arial Narrow"/>
          </w:rPr>
          <w:delText xml:space="preserve">finance </w:delText>
        </w:r>
      </w:del>
      <w:ins w:id="107" w:author="Ahmad Jaber" w:date="2025-08-02T13:30:00Z">
        <w:r w:rsidR="002A37B7">
          <w:rPr>
            <w:rFonts w:eastAsia="Arial Narrow"/>
          </w:rPr>
          <w:t xml:space="preserve">data </w:t>
        </w:r>
      </w:ins>
      <w:r w:rsidR="00D4602F">
        <w:rPr>
          <w:rFonts w:eastAsia="Arial Narrow"/>
        </w:rPr>
        <w:t xml:space="preserve">functionalities that </w:t>
      </w:r>
      <w:proofErr w:type="spellStart"/>
      <w:r w:rsidR="00D4602F">
        <w:rPr>
          <w:rFonts w:eastAsia="Arial Narrow"/>
        </w:rPr>
        <w:t>aligh</w:t>
      </w:r>
      <w:proofErr w:type="spellEnd"/>
      <w:r w:rsidR="00D4602F">
        <w:rPr>
          <w:rFonts w:eastAsia="Arial Narrow"/>
        </w:rPr>
        <w:t xml:space="preserve"> with </w:t>
      </w:r>
      <w:del w:id="108" w:author="Ahmad Jaber" w:date="2025-08-02T13:31:00Z">
        <w:r w:rsidR="00D4602F" w:rsidDel="002A37B7">
          <w:rPr>
            <w:rFonts w:eastAsia="Arial Narrow"/>
          </w:rPr>
          <w:delText xml:space="preserve">bank </w:delText>
        </w:r>
      </w:del>
      <w:ins w:id="109" w:author="Ahmad Jaber" w:date="2025-08-02T13:31:00Z">
        <w:r w:rsidR="002A37B7">
          <w:rPr>
            <w:rFonts w:eastAsia="Arial Narrow"/>
          </w:rPr>
          <w:t xml:space="preserve">FIs </w:t>
        </w:r>
      </w:ins>
      <w:r w:rsidR="00D4602F">
        <w:rPr>
          <w:rFonts w:eastAsia="Arial Narrow"/>
        </w:rPr>
        <w:t xml:space="preserve">business and provide </w:t>
      </w:r>
      <w:r w:rsidR="005D7664">
        <w:rPr>
          <w:rFonts w:eastAsia="Arial Narrow"/>
        </w:rPr>
        <w:t>development features to support the</w:t>
      </w:r>
      <w:r w:rsidR="00D4602F">
        <w:rPr>
          <w:rFonts w:eastAsia="Arial Narrow"/>
        </w:rPr>
        <w:t xml:space="preserve"> </w:t>
      </w:r>
      <w:r w:rsidR="005D7664">
        <w:rPr>
          <w:rFonts w:eastAsia="Arial Narrow"/>
        </w:rPr>
        <w:t>business</w:t>
      </w:r>
      <w:r w:rsidR="00D4602F">
        <w:rPr>
          <w:rFonts w:eastAsia="Arial Narrow"/>
        </w:rPr>
        <w:t xml:space="preserve"> </w:t>
      </w:r>
      <w:r w:rsidR="005D7664">
        <w:rPr>
          <w:rFonts w:eastAsia="Arial Narrow"/>
        </w:rPr>
        <w:t>users.</w:t>
      </w:r>
      <w:r w:rsidR="00D4602F">
        <w:rPr>
          <w:rFonts w:eastAsia="Arial Narrow"/>
        </w:rPr>
        <w:t xml:space="preserve"> </w:t>
      </w:r>
    </w:p>
    <w:p w14:paraId="6849790A" w14:textId="77777777" w:rsidR="005D7664" w:rsidRDefault="005D7664" w:rsidP="00A41B56">
      <w:pPr>
        <w:rPr>
          <w:rFonts w:eastAsia="Arial Narrow"/>
        </w:rPr>
      </w:pPr>
    </w:p>
    <w:p w14:paraId="5BB48723" w14:textId="4F47C085" w:rsidR="00CA0AA2" w:rsidRDefault="00CA0AA2" w:rsidP="00A41B56">
      <w:pPr>
        <w:rPr>
          <w:rFonts w:eastAsia="Arial Narrow"/>
        </w:rPr>
      </w:pPr>
      <w:proofErr w:type="gramStart"/>
      <w:r>
        <w:rPr>
          <w:rFonts w:eastAsia="Arial Narrow"/>
        </w:rPr>
        <w:t xml:space="preserve">Develop </w:t>
      </w:r>
      <w:r w:rsidR="001B347A">
        <w:rPr>
          <w:rFonts w:eastAsia="Arial Narrow"/>
        </w:rPr>
        <w:t xml:space="preserve"> finance</w:t>
      </w:r>
      <w:proofErr w:type="gramEnd"/>
      <w:r w:rsidR="005D7664">
        <w:rPr>
          <w:rFonts w:eastAsia="Arial Narrow"/>
        </w:rPr>
        <w:t xml:space="preserve"> application</w:t>
      </w:r>
      <w:r>
        <w:rPr>
          <w:rFonts w:eastAsia="Arial Narrow"/>
        </w:rPr>
        <w:t xml:space="preserve"> </w:t>
      </w:r>
      <w:proofErr w:type="spellStart"/>
      <w:r w:rsidR="001B347A">
        <w:rPr>
          <w:rFonts w:eastAsia="Arial Narrow"/>
        </w:rPr>
        <w:t>capapble</w:t>
      </w:r>
      <w:proofErr w:type="spellEnd"/>
      <w:r w:rsidR="001B347A">
        <w:rPr>
          <w:rFonts w:eastAsia="Arial Narrow"/>
        </w:rPr>
        <w:t xml:space="preserve"> to do :</w:t>
      </w:r>
    </w:p>
    <w:p w14:paraId="37B12534" w14:textId="38DCD540" w:rsidR="00CA0AA2" w:rsidRDefault="00CA0AA2" w:rsidP="00353630">
      <w:pPr>
        <w:pStyle w:val="ListParagraph"/>
        <w:numPr>
          <w:ilvl w:val="0"/>
          <w:numId w:val="10"/>
        </w:numPr>
        <w:rPr>
          <w:rFonts w:eastAsia="Arial Narrow"/>
        </w:rPr>
      </w:pPr>
      <w:r>
        <w:rPr>
          <w:rFonts w:eastAsia="Arial Narrow"/>
        </w:rPr>
        <w:t xml:space="preserve">Integrate with existing systems </w:t>
      </w:r>
    </w:p>
    <w:p w14:paraId="21ED0D6A" w14:textId="534F7DAA" w:rsidR="00CA0AA2" w:rsidRPr="00CA0AA2" w:rsidRDefault="001B347A" w:rsidP="00353630">
      <w:pPr>
        <w:pStyle w:val="ListParagraph"/>
        <w:numPr>
          <w:ilvl w:val="0"/>
          <w:numId w:val="10"/>
        </w:numPr>
        <w:rPr>
          <w:rFonts w:eastAsia="Arial Narrow"/>
        </w:rPr>
      </w:pPr>
      <w:r>
        <w:rPr>
          <w:rFonts w:eastAsia="Arial Narrow"/>
        </w:rPr>
        <w:t xml:space="preserve">Able to match with the bank systems </w:t>
      </w:r>
    </w:p>
    <w:p w14:paraId="387CBB22" w14:textId="77777777" w:rsidR="00CA0AA2" w:rsidRPr="00B52316" w:rsidRDefault="00CA0AA2" w:rsidP="00A41B56">
      <w:pPr>
        <w:pStyle w:val="BodyText"/>
      </w:pPr>
    </w:p>
    <w:p w14:paraId="7789C31A" w14:textId="23BF7C84" w:rsidR="002B56D0" w:rsidRDefault="002B56D0" w:rsidP="00C35BF2">
      <w:pPr>
        <w:pStyle w:val="Heading2"/>
      </w:pPr>
      <w:bookmarkStart w:id="110" w:name="_Toc430139183"/>
      <w:bookmarkStart w:id="111" w:name="_Toc513354376"/>
      <w:bookmarkStart w:id="112" w:name="_Toc520006018"/>
      <w:bookmarkStart w:id="113" w:name="_Toc260924927"/>
      <w:bookmarkStart w:id="114" w:name="_Toc63579914"/>
      <w:bookmarkStart w:id="115" w:name="_Toc204773607"/>
      <w:bookmarkEnd w:id="104"/>
      <w:r w:rsidRPr="00E95CF9">
        <w:t>Definitions, Acronyms, and Abbreviations</w:t>
      </w:r>
      <w:bookmarkEnd w:id="110"/>
      <w:bookmarkEnd w:id="111"/>
      <w:bookmarkEnd w:id="112"/>
      <w:bookmarkEnd w:id="113"/>
      <w:bookmarkEnd w:id="114"/>
      <w:bookmarkEnd w:id="115"/>
    </w:p>
    <w:p w14:paraId="041887E2" w14:textId="77777777" w:rsidR="006573B8" w:rsidRPr="006573B8" w:rsidRDefault="006573B8" w:rsidP="00A41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4"/>
      </w:tblGrid>
      <w:tr w:rsidR="00DC1C37" w:rsidRPr="001A7866" w14:paraId="313FC18C" w14:textId="77777777" w:rsidTr="00DC1C37">
        <w:tc>
          <w:tcPr>
            <w:tcW w:w="2155" w:type="dxa"/>
            <w:shd w:val="clear" w:color="auto" w:fill="F2F2F2" w:themeFill="background1" w:themeFillShade="F2"/>
          </w:tcPr>
          <w:p w14:paraId="5C23B695" w14:textId="0623CEB9" w:rsidR="00DC1C37" w:rsidRPr="001A7866" w:rsidRDefault="00DC1C3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Term</w:t>
            </w:r>
          </w:p>
        </w:tc>
        <w:tc>
          <w:tcPr>
            <w:tcW w:w="6864" w:type="dxa"/>
            <w:shd w:val="clear" w:color="auto" w:fill="F2F2F2" w:themeFill="background1" w:themeFillShade="F2"/>
          </w:tcPr>
          <w:p w14:paraId="61205A94" w14:textId="4F014B29" w:rsidR="00DC1C37" w:rsidRPr="001A7866" w:rsidRDefault="00DC1C3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Meaning</w:t>
            </w:r>
          </w:p>
        </w:tc>
      </w:tr>
      <w:tr w:rsidR="00DC1C37" w:rsidRPr="001A7866" w14:paraId="31C72932" w14:textId="77777777" w:rsidTr="00DC1C37">
        <w:tc>
          <w:tcPr>
            <w:tcW w:w="2155" w:type="dxa"/>
          </w:tcPr>
          <w:p w14:paraId="75F0F345" w14:textId="2254B231" w:rsidR="00DC1C3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DB</w:t>
            </w:r>
          </w:p>
        </w:tc>
        <w:tc>
          <w:tcPr>
            <w:tcW w:w="6864" w:type="dxa"/>
          </w:tcPr>
          <w:p w14:paraId="37B18EFC" w14:textId="7139470C" w:rsidR="00DC1C3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 xml:space="preserve">Data base </w:t>
            </w:r>
          </w:p>
        </w:tc>
      </w:tr>
      <w:tr w:rsidR="00DC1C37" w:rsidRPr="001A7866" w14:paraId="0C579269" w14:textId="77777777" w:rsidTr="00DC1C37">
        <w:tc>
          <w:tcPr>
            <w:tcW w:w="2155" w:type="dxa"/>
          </w:tcPr>
          <w:p w14:paraId="312BFBEF" w14:textId="24F52F39" w:rsidR="00DC1C3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BR</w:t>
            </w:r>
          </w:p>
        </w:tc>
        <w:tc>
          <w:tcPr>
            <w:tcW w:w="6864" w:type="dxa"/>
          </w:tcPr>
          <w:p w14:paraId="7F6CCF3F" w14:textId="1C579772" w:rsidR="00DC1C3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Business Requirement</w:t>
            </w:r>
          </w:p>
        </w:tc>
      </w:tr>
      <w:tr w:rsidR="00DC1C37" w:rsidRPr="001A7866" w14:paraId="58819CA2" w14:textId="77777777" w:rsidTr="00DC1C37">
        <w:tc>
          <w:tcPr>
            <w:tcW w:w="2155" w:type="dxa"/>
          </w:tcPr>
          <w:p w14:paraId="1B940152" w14:textId="2BE393F6" w:rsidR="00DC1C37" w:rsidRPr="001A7866" w:rsidRDefault="0022667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OR</w:t>
            </w:r>
            <w:r w:rsidR="007817D8" w:rsidRPr="001A7866">
              <w:rPr>
                <w:sz w:val="22"/>
              </w:rPr>
              <w:t>S</w:t>
            </w:r>
          </w:p>
        </w:tc>
        <w:tc>
          <w:tcPr>
            <w:tcW w:w="6864" w:type="dxa"/>
          </w:tcPr>
          <w:p w14:paraId="18037A90" w14:textId="633BC2AA" w:rsidR="00226677" w:rsidRPr="001A7866" w:rsidRDefault="0022667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 xml:space="preserve">Object Relation </w:t>
            </w:r>
            <w:r w:rsidR="007817D8" w:rsidRPr="001A7866">
              <w:rPr>
                <w:sz w:val="22"/>
              </w:rPr>
              <w:t>Ship</w:t>
            </w:r>
          </w:p>
        </w:tc>
      </w:tr>
      <w:tr w:rsidR="00226677" w:rsidRPr="001A7866" w14:paraId="72D3E39B" w14:textId="77777777" w:rsidTr="00DC1C37">
        <w:tc>
          <w:tcPr>
            <w:tcW w:w="2155" w:type="dxa"/>
          </w:tcPr>
          <w:p w14:paraId="55E79770" w14:textId="32119ED6" w:rsidR="0022667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FR</w:t>
            </w:r>
          </w:p>
        </w:tc>
        <w:tc>
          <w:tcPr>
            <w:tcW w:w="6864" w:type="dxa"/>
          </w:tcPr>
          <w:p w14:paraId="30A98805" w14:textId="4FBB3D33" w:rsidR="0022667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Functional Requirement</w:t>
            </w:r>
          </w:p>
        </w:tc>
      </w:tr>
      <w:tr w:rsidR="00226677" w:rsidRPr="001A7866" w14:paraId="43A3C32A" w14:textId="77777777" w:rsidTr="00DC1C37">
        <w:tc>
          <w:tcPr>
            <w:tcW w:w="2155" w:type="dxa"/>
          </w:tcPr>
          <w:p w14:paraId="42AA69F2" w14:textId="3A9B6CCB" w:rsidR="00226677" w:rsidRPr="001A7866" w:rsidRDefault="0022667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ERD</w:t>
            </w:r>
          </w:p>
        </w:tc>
        <w:tc>
          <w:tcPr>
            <w:tcW w:w="6864" w:type="dxa"/>
          </w:tcPr>
          <w:p w14:paraId="1EAF3C29" w14:textId="7F190939" w:rsidR="00226677" w:rsidRPr="001A7866" w:rsidRDefault="00226677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Entity Relationship Diagram</w:t>
            </w:r>
          </w:p>
        </w:tc>
      </w:tr>
      <w:tr w:rsidR="00226677" w:rsidRPr="001A7866" w14:paraId="4B8C53AA" w14:textId="77777777" w:rsidTr="00DC1C37">
        <w:tc>
          <w:tcPr>
            <w:tcW w:w="2155" w:type="dxa"/>
          </w:tcPr>
          <w:p w14:paraId="0A69A42A" w14:textId="387EE577" w:rsidR="00226677" w:rsidRPr="001A7866" w:rsidRDefault="00325D90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FRS</w:t>
            </w:r>
          </w:p>
        </w:tc>
        <w:tc>
          <w:tcPr>
            <w:tcW w:w="6864" w:type="dxa"/>
          </w:tcPr>
          <w:p w14:paraId="11CB9E80" w14:textId="132CD018" w:rsidR="00226677" w:rsidRPr="001A7866" w:rsidRDefault="00325D90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 xml:space="preserve">Functional Requirements </w:t>
            </w:r>
            <w:r w:rsidR="007A602E" w:rsidRPr="001A7866">
              <w:rPr>
                <w:sz w:val="22"/>
              </w:rPr>
              <w:t>Specific</w:t>
            </w:r>
            <w:r w:rsidR="00684F73" w:rsidRPr="001A7866">
              <w:rPr>
                <w:sz w:val="22"/>
              </w:rPr>
              <w:t>ation</w:t>
            </w:r>
          </w:p>
        </w:tc>
      </w:tr>
      <w:tr w:rsidR="001A7866" w:rsidRPr="001A7866" w14:paraId="7BA8F3EC" w14:textId="77777777" w:rsidTr="00DC1C37">
        <w:tc>
          <w:tcPr>
            <w:tcW w:w="2155" w:type="dxa"/>
          </w:tcPr>
          <w:p w14:paraId="23EFB198" w14:textId="00733E24" w:rsidR="001A7866" w:rsidRPr="001A7866" w:rsidRDefault="00B15B20" w:rsidP="00A41B5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DR</w:t>
            </w:r>
          </w:p>
        </w:tc>
        <w:tc>
          <w:tcPr>
            <w:tcW w:w="6864" w:type="dxa"/>
          </w:tcPr>
          <w:p w14:paraId="3D7CE6A4" w14:textId="07873D07" w:rsidR="001A7866" w:rsidRPr="001A7866" w:rsidRDefault="00572F7D" w:rsidP="00572F7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Development </w:t>
            </w:r>
            <w:r w:rsidR="00B15B20">
              <w:rPr>
                <w:sz w:val="22"/>
              </w:rPr>
              <w:t xml:space="preserve">Requirement </w:t>
            </w:r>
          </w:p>
        </w:tc>
      </w:tr>
      <w:tr w:rsidR="004828A7" w:rsidRPr="001A7866" w14:paraId="43956A10" w14:textId="77777777" w:rsidTr="00DC1C37">
        <w:tc>
          <w:tcPr>
            <w:tcW w:w="2155" w:type="dxa"/>
          </w:tcPr>
          <w:p w14:paraId="2EFF5A7F" w14:textId="696AF4F0" w:rsidR="004828A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FS</w:t>
            </w:r>
          </w:p>
        </w:tc>
        <w:tc>
          <w:tcPr>
            <w:tcW w:w="6864" w:type="dxa"/>
          </w:tcPr>
          <w:p w14:paraId="153F9720" w14:textId="039E8736" w:rsidR="004828A7" w:rsidRPr="001A7866" w:rsidRDefault="007A602E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Finance System</w:t>
            </w:r>
          </w:p>
        </w:tc>
      </w:tr>
      <w:tr w:rsidR="00114B2E" w:rsidRPr="001A7866" w14:paraId="1A0B6263" w14:textId="77777777" w:rsidTr="00DC1C37">
        <w:tc>
          <w:tcPr>
            <w:tcW w:w="2155" w:type="dxa"/>
          </w:tcPr>
          <w:p w14:paraId="791D62AB" w14:textId="75DAB737" w:rsidR="00114B2E" w:rsidRPr="001A7866" w:rsidRDefault="00DC4399" w:rsidP="00A41B56">
            <w:pPr>
              <w:pStyle w:val="BodyText"/>
              <w:rPr>
                <w:sz w:val="22"/>
              </w:rPr>
            </w:pPr>
            <w:r w:rsidRPr="001A7866">
              <w:rPr>
                <w:sz w:val="22"/>
              </w:rPr>
              <w:t>SQL</w:t>
            </w:r>
          </w:p>
        </w:tc>
        <w:tc>
          <w:tcPr>
            <w:tcW w:w="6864" w:type="dxa"/>
          </w:tcPr>
          <w:p w14:paraId="775F31EE" w14:textId="307ED929" w:rsidR="00114B2E" w:rsidRPr="001A7866" w:rsidRDefault="001A7866" w:rsidP="00A41B5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Database</w:t>
            </w:r>
            <w:r w:rsidR="00DC4399" w:rsidRPr="001A7866">
              <w:rPr>
                <w:sz w:val="22"/>
              </w:rPr>
              <w:t xml:space="preserve"> Language</w:t>
            </w:r>
          </w:p>
        </w:tc>
      </w:tr>
    </w:tbl>
    <w:p w14:paraId="7789C31B" w14:textId="77777777" w:rsidR="000D21B2" w:rsidRPr="003258FD" w:rsidRDefault="000D21B2" w:rsidP="00A41B56">
      <w:pPr>
        <w:pStyle w:val="BodyText"/>
      </w:pPr>
    </w:p>
    <w:p w14:paraId="7789C31C" w14:textId="140844DA" w:rsidR="002B56D0" w:rsidRPr="00A00C19" w:rsidRDefault="002B56D0" w:rsidP="00C35BF2">
      <w:pPr>
        <w:pStyle w:val="Heading2"/>
      </w:pPr>
      <w:bookmarkStart w:id="116" w:name="_Toc260924928"/>
      <w:bookmarkStart w:id="117" w:name="_Toc63579915"/>
      <w:bookmarkStart w:id="118" w:name="_Toc204773608"/>
      <w:r w:rsidRPr="00A00C19">
        <w:t>References</w:t>
      </w:r>
      <w:bookmarkEnd w:id="116"/>
      <w:bookmarkEnd w:id="117"/>
      <w:bookmarkEnd w:id="118"/>
    </w:p>
    <w:p w14:paraId="1C46111A" w14:textId="77777777" w:rsidR="00461D2A" w:rsidRPr="00461D2A" w:rsidRDefault="00461D2A" w:rsidP="00A41B56"/>
    <w:p w14:paraId="1C36C549" w14:textId="62DE1937" w:rsidR="00DC1C37" w:rsidRPr="00684F73" w:rsidRDefault="00DC1C37" w:rsidP="00A41B56">
      <w:r w:rsidRPr="00684F73">
        <w:t>While authoring this document, the below references were used:</w:t>
      </w:r>
    </w:p>
    <w:p w14:paraId="7789C31E" w14:textId="6EB30A37" w:rsidR="000D21B2" w:rsidRPr="00684F73" w:rsidRDefault="00684F73" w:rsidP="00353630">
      <w:pPr>
        <w:pStyle w:val="ListParagraph"/>
        <w:numPr>
          <w:ilvl w:val="0"/>
          <w:numId w:val="22"/>
        </w:numPr>
      </w:pPr>
      <w:r>
        <w:t xml:space="preserve">Supervision </w:t>
      </w:r>
      <w:del w:id="119" w:author="Ahmad Jaber" w:date="2025-08-02T13:31:00Z">
        <w:r w:rsidR="0094537A" w:rsidRPr="00684F73" w:rsidDel="003D06DE">
          <w:delText>Bank</w:delText>
        </w:r>
        <w:r w:rsidDel="003D06DE">
          <w:delText xml:space="preserve"> </w:delText>
        </w:r>
      </w:del>
      <w:r>
        <w:t xml:space="preserve">system </w:t>
      </w:r>
      <w:r w:rsidR="00DC1C37" w:rsidRPr="00684F73">
        <w:t xml:space="preserve"> Requirements Document</w:t>
      </w:r>
    </w:p>
    <w:p w14:paraId="567D3EC6" w14:textId="6AD18DDA" w:rsidR="00DC1C37" w:rsidRPr="00684F73" w:rsidRDefault="0094537A" w:rsidP="00353630">
      <w:pPr>
        <w:pStyle w:val="ListParagraph"/>
        <w:numPr>
          <w:ilvl w:val="0"/>
          <w:numId w:val="22"/>
        </w:numPr>
      </w:pPr>
      <w:r w:rsidRPr="00684F73">
        <w:t>Excel sheets for bank system</w:t>
      </w:r>
    </w:p>
    <w:p w14:paraId="087D000D" w14:textId="77777777" w:rsidR="00380AE7" w:rsidRPr="00684F73" w:rsidRDefault="00380AE7" w:rsidP="00A41B56"/>
    <w:p w14:paraId="0D8AAC59" w14:textId="06CB3167" w:rsidR="00DC1C37" w:rsidRPr="00684F73" w:rsidRDefault="00380AE7" w:rsidP="00A41B56">
      <w:r w:rsidRPr="00684F73">
        <w:t>In addition to the above listed documents, several meetings, w</w:t>
      </w:r>
      <w:r w:rsidR="00DC1C37" w:rsidRPr="00684F73">
        <w:t xml:space="preserve">orkshops and brainstorming sessions with </w:t>
      </w:r>
      <w:r w:rsidR="0094537A" w:rsidRPr="00684F73">
        <w:t>business team.</w:t>
      </w:r>
    </w:p>
    <w:bookmarkEnd w:id="90"/>
    <w:p w14:paraId="5522ADCB" w14:textId="77777777" w:rsidR="00BE5E18" w:rsidRDefault="00BE5E18" w:rsidP="00A41B56">
      <w:r>
        <w:br w:type="page"/>
      </w:r>
    </w:p>
    <w:p w14:paraId="7789C31F" w14:textId="658286A5" w:rsidR="00D715C1" w:rsidRPr="00FA1FA3" w:rsidRDefault="00325D90" w:rsidP="00A41B56">
      <w:pPr>
        <w:pStyle w:val="Heading1"/>
      </w:pPr>
      <w:bookmarkStart w:id="120" w:name="_Toc204773609"/>
      <w:bookmarkStart w:id="121" w:name="_Toc63579916"/>
      <w:r>
        <w:lastRenderedPageBreak/>
        <w:t xml:space="preserve">Supervision System </w:t>
      </w:r>
      <w:r w:rsidR="00D71B0D" w:rsidRPr="00FA1FA3">
        <w:t>Business Requirements</w:t>
      </w:r>
      <w:bookmarkEnd w:id="120"/>
      <w:r w:rsidR="00B52316" w:rsidRPr="00FA1FA3">
        <w:t xml:space="preserve"> </w:t>
      </w:r>
      <w:bookmarkEnd w:id="121"/>
    </w:p>
    <w:p w14:paraId="405752A9" w14:textId="77777777" w:rsidR="008E27ED" w:rsidRPr="008E27ED" w:rsidRDefault="008E27ED" w:rsidP="00A41B56"/>
    <w:p w14:paraId="4E64E43B" w14:textId="36CBD291" w:rsidR="008761A2" w:rsidRPr="00572F7D" w:rsidRDefault="008761A2" w:rsidP="00A41B56">
      <w:pPr>
        <w:pStyle w:val="BodyText"/>
        <w:rPr>
          <w:sz w:val="22"/>
        </w:rPr>
      </w:pPr>
      <w:r w:rsidRPr="00572F7D">
        <w:rPr>
          <w:sz w:val="22"/>
        </w:rPr>
        <w:t xml:space="preserve">The scope of this document is cover the </w:t>
      </w:r>
      <w:proofErr w:type="spellStart"/>
      <w:r w:rsidR="00D71B0D" w:rsidRPr="00572F7D">
        <w:rPr>
          <w:sz w:val="22"/>
        </w:rPr>
        <w:t>requirments</w:t>
      </w:r>
      <w:proofErr w:type="spellEnd"/>
      <w:r w:rsidRPr="00572F7D">
        <w:rPr>
          <w:sz w:val="22"/>
        </w:rPr>
        <w:t xml:space="preserve"> and </w:t>
      </w:r>
      <w:r w:rsidR="00D71B0D" w:rsidRPr="00572F7D">
        <w:rPr>
          <w:sz w:val="22"/>
        </w:rPr>
        <w:t xml:space="preserve">functions with detailed of specific system </w:t>
      </w:r>
      <w:proofErr w:type="gramStart"/>
      <w:r w:rsidR="00D71B0D" w:rsidRPr="00572F7D">
        <w:rPr>
          <w:sz w:val="22"/>
        </w:rPr>
        <w:t xml:space="preserve">requirements </w:t>
      </w:r>
      <w:r w:rsidRPr="00572F7D">
        <w:rPr>
          <w:sz w:val="22"/>
        </w:rPr>
        <w:t xml:space="preserve"> </w:t>
      </w:r>
      <w:r w:rsidR="00D71B0D" w:rsidRPr="00572F7D">
        <w:rPr>
          <w:sz w:val="22"/>
        </w:rPr>
        <w:t>which</w:t>
      </w:r>
      <w:proofErr w:type="gramEnd"/>
      <w:r w:rsidR="00D71B0D" w:rsidRPr="00572F7D">
        <w:rPr>
          <w:sz w:val="22"/>
        </w:rPr>
        <w:t xml:space="preserve"> allow to the developers and system architecture to prepare the work in a proper way </w:t>
      </w:r>
      <w:r w:rsidRPr="00572F7D">
        <w:rPr>
          <w:sz w:val="22"/>
        </w:rPr>
        <w:t xml:space="preserve"> that were followed in the implantation and upgrade of the </w:t>
      </w:r>
      <w:r w:rsidR="005073C5" w:rsidRPr="00572F7D">
        <w:rPr>
          <w:sz w:val="22"/>
        </w:rPr>
        <w:t>supervision</w:t>
      </w:r>
      <w:r w:rsidRPr="00572F7D">
        <w:rPr>
          <w:sz w:val="22"/>
        </w:rPr>
        <w:t xml:space="preserve"> system at </w:t>
      </w:r>
      <w:r w:rsidR="005073C5" w:rsidRPr="00572F7D">
        <w:rPr>
          <w:sz w:val="22"/>
        </w:rPr>
        <w:t>bank sector</w:t>
      </w:r>
      <w:r w:rsidRPr="00572F7D">
        <w:rPr>
          <w:sz w:val="22"/>
        </w:rPr>
        <w:t xml:space="preserve">. </w:t>
      </w:r>
    </w:p>
    <w:p w14:paraId="7789C321" w14:textId="6FFEAB6A" w:rsidR="000D21B2" w:rsidRPr="00572F7D" w:rsidRDefault="008761A2" w:rsidP="00A41B56">
      <w:pPr>
        <w:pStyle w:val="BodyText"/>
        <w:rPr>
          <w:sz w:val="22"/>
        </w:rPr>
      </w:pPr>
      <w:r w:rsidRPr="00572F7D">
        <w:rPr>
          <w:sz w:val="22"/>
        </w:rPr>
        <w:t xml:space="preserve">The </w:t>
      </w:r>
      <w:r w:rsidR="005073C5" w:rsidRPr="00572F7D">
        <w:rPr>
          <w:sz w:val="22"/>
        </w:rPr>
        <w:t>BRD</w:t>
      </w:r>
      <w:r w:rsidR="00B83844" w:rsidRPr="00572F7D">
        <w:rPr>
          <w:sz w:val="22"/>
        </w:rPr>
        <w:t xml:space="preserve"> will </w:t>
      </w:r>
      <w:r w:rsidRPr="00572F7D">
        <w:rPr>
          <w:sz w:val="22"/>
        </w:rPr>
        <w:t>took into consideration:</w:t>
      </w:r>
    </w:p>
    <w:p w14:paraId="1802F6EC" w14:textId="77777777" w:rsidR="00EA651E" w:rsidRPr="00572F7D" w:rsidRDefault="00EA651E" w:rsidP="00A41B56">
      <w:pPr>
        <w:pStyle w:val="BodyText"/>
        <w:rPr>
          <w:sz w:val="22"/>
        </w:rPr>
      </w:pPr>
    </w:p>
    <w:p w14:paraId="5492C703" w14:textId="3E0F8BEF" w:rsidR="008761A2" w:rsidRPr="00572F7D" w:rsidRDefault="00B83844" w:rsidP="00353630">
      <w:pPr>
        <w:pStyle w:val="BodyText"/>
        <w:numPr>
          <w:ilvl w:val="0"/>
          <w:numId w:val="10"/>
        </w:numPr>
        <w:rPr>
          <w:sz w:val="22"/>
        </w:rPr>
      </w:pPr>
      <w:proofErr w:type="spellStart"/>
      <w:r w:rsidRPr="00572F7D">
        <w:rPr>
          <w:sz w:val="22"/>
        </w:rPr>
        <w:t>Describ</w:t>
      </w:r>
      <w:proofErr w:type="spellEnd"/>
      <w:r w:rsidRPr="00572F7D">
        <w:rPr>
          <w:sz w:val="22"/>
        </w:rPr>
        <w:t xml:space="preserve"> the</w:t>
      </w:r>
      <w:r w:rsidR="008761A2" w:rsidRPr="00572F7D">
        <w:rPr>
          <w:sz w:val="22"/>
        </w:rPr>
        <w:t xml:space="preserve"> </w:t>
      </w:r>
      <w:r w:rsidRPr="00572F7D">
        <w:rPr>
          <w:sz w:val="22"/>
        </w:rPr>
        <w:t xml:space="preserve">business </w:t>
      </w:r>
      <w:proofErr w:type="spellStart"/>
      <w:r w:rsidRPr="00572F7D">
        <w:rPr>
          <w:sz w:val="22"/>
        </w:rPr>
        <w:t>requirments</w:t>
      </w:r>
      <w:proofErr w:type="spellEnd"/>
      <w:r w:rsidRPr="00572F7D">
        <w:rPr>
          <w:sz w:val="22"/>
        </w:rPr>
        <w:t xml:space="preserve"> BR </w:t>
      </w:r>
    </w:p>
    <w:p w14:paraId="5EB0F4A5" w14:textId="757A0117" w:rsidR="008761A2" w:rsidRPr="00572F7D" w:rsidRDefault="00B83844" w:rsidP="00353630">
      <w:pPr>
        <w:pStyle w:val="BodyText"/>
        <w:numPr>
          <w:ilvl w:val="0"/>
          <w:numId w:val="10"/>
        </w:numPr>
        <w:rPr>
          <w:sz w:val="22"/>
        </w:rPr>
      </w:pPr>
      <w:r w:rsidRPr="00572F7D">
        <w:rPr>
          <w:sz w:val="22"/>
        </w:rPr>
        <w:t>Describe the functional requirements FR</w:t>
      </w:r>
    </w:p>
    <w:p w14:paraId="7CBB5222" w14:textId="222C6662" w:rsidR="008761A2" w:rsidRPr="00572F7D" w:rsidRDefault="00B83844" w:rsidP="00353630">
      <w:pPr>
        <w:pStyle w:val="BodyText"/>
        <w:numPr>
          <w:ilvl w:val="0"/>
          <w:numId w:val="10"/>
        </w:numPr>
        <w:rPr>
          <w:sz w:val="22"/>
        </w:rPr>
      </w:pPr>
      <w:r w:rsidRPr="00572F7D">
        <w:rPr>
          <w:sz w:val="22"/>
        </w:rPr>
        <w:t xml:space="preserve">Describe the specific requirement </w:t>
      </w:r>
      <w:r w:rsidR="00325D90" w:rsidRPr="00572F7D">
        <w:rPr>
          <w:sz w:val="22"/>
        </w:rPr>
        <w:t>FRS</w:t>
      </w:r>
    </w:p>
    <w:p w14:paraId="5FE97782" w14:textId="2A4BAAF4" w:rsidR="00B83844" w:rsidRPr="00572F7D" w:rsidRDefault="008E27ED" w:rsidP="00353630">
      <w:pPr>
        <w:pStyle w:val="BodyText"/>
        <w:numPr>
          <w:ilvl w:val="0"/>
          <w:numId w:val="10"/>
        </w:numPr>
        <w:rPr>
          <w:sz w:val="22"/>
        </w:rPr>
      </w:pPr>
      <w:r w:rsidRPr="00572F7D">
        <w:rPr>
          <w:sz w:val="22"/>
        </w:rPr>
        <w:t xml:space="preserve">Describe the system requirements matrix and the relationships and features </w:t>
      </w:r>
      <w:proofErr w:type="spellStart"/>
      <w:r w:rsidRPr="00572F7D">
        <w:rPr>
          <w:sz w:val="22"/>
        </w:rPr>
        <w:t>dependcies</w:t>
      </w:r>
      <w:proofErr w:type="spellEnd"/>
      <w:r w:rsidRPr="00572F7D">
        <w:rPr>
          <w:sz w:val="22"/>
        </w:rPr>
        <w:t>.</w:t>
      </w:r>
    </w:p>
    <w:p w14:paraId="33EA1D7F" w14:textId="77777777" w:rsidR="008E27ED" w:rsidRDefault="008E27ED" w:rsidP="00A41B56">
      <w:pPr>
        <w:pStyle w:val="BodyText"/>
      </w:pPr>
    </w:p>
    <w:p w14:paraId="4D1493D5" w14:textId="693508AB" w:rsidR="00D008D4" w:rsidRPr="00A00C19" w:rsidRDefault="00295C3B" w:rsidP="00C35BF2">
      <w:pPr>
        <w:pStyle w:val="Heading2"/>
      </w:pPr>
      <w:bookmarkStart w:id="122" w:name="_Toc204773610"/>
      <w:r>
        <w:t xml:space="preserve">Supervision </w:t>
      </w:r>
      <w:r w:rsidR="00325D90">
        <w:t xml:space="preserve">System </w:t>
      </w:r>
      <w:r w:rsidR="008E27ED" w:rsidRPr="00A00C19">
        <w:t xml:space="preserve">Business </w:t>
      </w:r>
      <w:proofErr w:type="spellStart"/>
      <w:r w:rsidR="008E27ED" w:rsidRPr="00A00C19">
        <w:t>Requiments</w:t>
      </w:r>
      <w:proofErr w:type="spellEnd"/>
      <w:r w:rsidR="008E27ED" w:rsidRPr="00A00C19">
        <w:t xml:space="preserve"> </w:t>
      </w:r>
      <w:r w:rsidR="00E85AB7">
        <w:t>Overview</w:t>
      </w:r>
      <w:bookmarkEnd w:id="122"/>
    </w:p>
    <w:p w14:paraId="5014D7F2" w14:textId="77777777" w:rsidR="00E624BC" w:rsidRPr="00E624BC" w:rsidRDefault="00E624BC" w:rsidP="00A41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4"/>
      </w:tblGrid>
      <w:tr w:rsidR="00E624BC" w:rsidRPr="00572F7D" w14:paraId="676296B0" w14:textId="77777777" w:rsidTr="00E624BC">
        <w:trPr>
          <w:trHeight w:val="576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2B313802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BR#</w:t>
            </w:r>
          </w:p>
        </w:tc>
        <w:tc>
          <w:tcPr>
            <w:tcW w:w="6864" w:type="dxa"/>
            <w:shd w:val="clear" w:color="auto" w:fill="F2F2F2" w:themeFill="background1" w:themeFillShade="F2"/>
            <w:vAlign w:val="center"/>
          </w:tcPr>
          <w:p w14:paraId="1A3E6983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Description</w:t>
            </w:r>
          </w:p>
        </w:tc>
      </w:tr>
      <w:tr w:rsidR="00E624BC" w:rsidRPr="00572F7D" w14:paraId="1E599364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4C3BBE72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BR-001</w:t>
            </w:r>
          </w:p>
        </w:tc>
        <w:tc>
          <w:tcPr>
            <w:tcW w:w="6864" w:type="dxa"/>
            <w:vAlign w:val="center"/>
          </w:tcPr>
          <w:p w14:paraId="2B05F375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 xml:space="preserve">Registration </w:t>
            </w:r>
            <w:proofErr w:type="spellStart"/>
            <w:r w:rsidRPr="00572F7D">
              <w:rPr>
                <w:sz w:val="22"/>
              </w:rPr>
              <w:t>Entitiy</w:t>
            </w:r>
            <w:proofErr w:type="spellEnd"/>
          </w:p>
        </w:tc>
      </w:tr>
      <w:tr w:rsidR="00E624BC" w:rsidRPr="00572F7D" w14:paraId="676A7EE8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6D782C88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BR-002</w:t>
            </w:r>
          </w:p>
        </w:tc>
        <w:tc>
          <w:tcPr>
            <w:tcW w:w="6864" w:type="dxa"/>
            <w:vAlign w:val="center"/>
          </w:tcPr>
          <w:p w14:paraId="36514901" w14:textId="5228B439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Upload</w:t>
            </w:r>
          </w:p>
        </w:tc>
      </w:tr>
      <w:tr w:rsidR="00E624BC" w:rsidRPr="00572F7D" w14:paraId="382424A9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7B93786C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BR-003</w:t>
            </w:r>
          </w:p>
        </w:tc>
        <w:tc>
          <w:tcPr>
            <w:tcW w:w="6864" w:type="dxa"/>
            <w:vAlign w:val="center"/>
          </w:tcPr>
          <w:p w14:paraId="637FC7E2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Validation</w:t>
            </w:r>
          </w:p>
        </w:tc>
      </w:tr>
      <w:tr w:rsidR="00E624BC" w:rsidRPr="00572F7D" w14:paraId="15F58D8E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5D9F2F06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BR-004</w:t>
            </w:r>
          </w:p>
        </w:tc>
        <w:tc>
          <w:tcPr>
            <w:tcW w:w="6864" w:type="dxa"/>
            <w:vAlign w:val="center"/>
          </w:tcPr>
          <w:p w14:paraId="3EDBEBE5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Submission</w:t>
            </w:r>
          </w:p>
        </w:tc>
      </w:tr>
      <w:tr w:rsidR="00E624BC" w:rsidRPr="00572F7D" w14:paraId="5769E749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08444081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BR-005</w:t>
            </w:r>
          </w:p>
        </w:tc>
        <w:tc>
          <w:tcPr>
            <w:tcW w:w="6864" w:type="dxa"/>
            <w:vAlign w:val="center"/>
          </w:tcPr>
          <w:p w14:paraId="3D6B4604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Risk Assessment</w:t>
            </w:r>
          </w:p>
        </w:tc>
      </w:tr>
      <w:tr w:rsidR="00E624BC" w:rsidRPr="00572F7D" w14:paraId="7FEB4A48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14DAC193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BR-006</w:t>
            </w:r>
          </w:p>
        </w:tc>
        <w:tc>
          <w:tcPr>
            <w:tcW w:w="6864" w:type="dxa"/>
            <w:vAlign w:val="center"/>
          </w:tcPr>
          <w:p w14:paraId="2740E704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Onsite Inspection</w:t>
            </w:r>
          </w:p>
        </w:tc>
      </w:tr>
      <w:tr w:rsidR="00E624BC" w:rsidRPr="00572F7D" w14:paraId="02ACE4CD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008DB774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BR-007</w:t>
            </w:r>
          </w:p>
        </w:tc>
        <w:tc>
          <w:tcPr>
            <w:tcW w:w="6864" w:type="dxa"/>
            <w:vAlign w:val="center"/>
          </w:tcPr>
          <w:p w14:paraId="57C38407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proofErr w:type="spellStart"/>
            <w:r w:rsidRPr="00572F7D">
              <w:rPr>
                <w:sz w:val="22"/>
              </w:rPr>
              <w:t>Coorespondence</w:t>
            </w:r>
            <w:proofErr w:type="spellEnd"/>
            <w:r w:rsidRPr="00572F7D">
              <w:rPr>
                <w:sz w:val="22"/>
              </w:rPr>
              <w:t xml:space="preserve"> Management</w:t>
            </w:r>
          </w:p>
        </w:tc>
      </w:tr>
      <w:tr w:rsidR="00E624BC" w:rsidRPr="00572F7D" w14:paraId="3774FBF9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3DD24CC3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BR-008</w:t>
            </w:r>
          </w:p>
        </w:tc>
        <w:tc>
          <w:tcPr>
            <w:tcW w:w="6864" w:type="dxa"/>
            <w:vAlign w:val="center"/>
          </w:tcPr>
          <w:p w14:paraId="47D7A8D6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proofErr w:type="spellStart"/>
            <w:r w:rsidRPr="00572F7D">
              <w:rPr>
                <w:sz w:val="22"/>
              </w:rPr>
              <w:t>Calender</w:t>
            </w:r>
            <w:proofErr w:type="spellEnd"/>
            <w:r w:rsidRPr="00572F7D">
              <w:rPr>
                <w:sz w:val="22"/>
              </w:rPr>
              <w:t xml:space="preserve"> and Notification</w:t>
            </w:r>
          </w:p>
        </w:tc>
      </w:tr>
      <w:tr w:rsidR="00E624BC" w:rsidRPr="00572F7D" w14:paraId="7AF47C38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1DF35E52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BR-009</w:t>
            </w:r>
          </w:p>
        </w:tc>
        <w:tc>
          <w:tcPr>
            <w:tcW w:w="6864" w:type="dxa"/>
            <w:vAlign w:val="center"/>
          </w:tcPr>
          <w:p w14:paraId="1C76219E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Template Library</w:t>
            </w:r>
          </w:p>
        </w:tc>
      </w:tr>
      <w:tr w:rsidR="00E624BC" w:rsidRPr="00572F7D" w14:paraId="3DA7D2F7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104E57AC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BR-010</w:t>
            </w:r>
          </w:p>
        </w:tc>
        <w:tc>
          <w:tcPr>
            <w:tcW w:w="6864" w:type="dxa"/>
            <w:vAlign w:val="center"/>
          </w:tcPr>
          <w:p w14:paraId="2886278B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Cycle Approval</w:t>
            </w:r>
          </w:p>
        </w:tc>
      </w:tr>
      <w:tr w:rsidR="00E624BC" w:rsidRPr="00572F7D" w14:paraId="3DCB090C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6A5534E8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BR-011</w:t>
            </w:r>
          </w:p>
        </w:tc>
        <w:tc>
          <w:tcPr>
            <w:tcW w:w="6864" w:type="dxa"/>
            <w:vAlign w:val="center"/>
          </w:tcPr>
          <w:p w14:paraId="61DB86B0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Export</w:t>
            </w:r>
          </w:p>
        </w:tc>
      </w:tr>
      <w:tr w:rsidR="00E624BC" w:rsidRPr="00572F7D" w14:paraId="25975484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3126D58C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BR-012</w:t>
            </w:r>
          </w:p>
        </w:tc>
        <w:tc>
          <w:tcPr>
            <w:tcW w:w="6864" w:type="dxa"/>
            <w:vAlign w:val="center"/>
          </w:tcPr>
          <w:p w14:paraId="39DB1A93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Security</w:t>
            </w:r>
          </w:p>
        </w:tc>
      </w:tr>
      <w:tr w:rsidR="00E624BC" w:rsidRPr="00572F7D" w14:paraId="07559F43" w14:textId="77777777" w:rsidTr="00E624BC">
        <w:trPr>
          <w:trHeight w:val="576"/>
        </w:trPr>
        <w:tc>
          <w:tcPr>
            <w:tcW w:w="2155" w:type="dxa"/>
            <w:vAlign w:val="center"/>
          </w:tcPr>
          <w:p w14:paraId="399220FF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BR-013</w:t>
            </w:r>
          </w:p>
        </w:tc>
        <w:tc>
          <w:tcPr>
            <w:tcW w:w="6864" w:type="dxa"/>
            <w:vAlign w:val="center"/>
          </w:tcPr>
          <w:p w14:paraId="3608B6B2" w14:textId="77777777" w:rsidR="00E624BC" w:rsidRPr="00572F7D" w:rsidRDefault="00E624BC" w:rsidP="00A41B56">
            <w:pPr>
              <w:pStyle w:val="BodyText"/>
              <w:rPr>
                <w:sz w:val="22"/>
              </w:rPr>
            </w:pPr>
            <w:r w:rsidRPr="00572F7D">
              <w:rPr>
                <w:sz w:val="22"/>
              </w:rPr>
              <w:t>Data Analysis</w:t>
            </w:r>
          </w:p>
        </w:tc>
      </w:tr>
    </w:tbl>
    <w:p w14:paraId="45410016" w14:textId="2960851F" w:rsidR="00572F7D" w:rsidRDefault="00572F7D" w:rsidP="00572F7D">
      <w:pPr>
        <w:pStyle w:val="NoSpacing"/>
      </w:pPr>
      <w:bookmarkStart w:id="123" w:name="_Toc204773611"/>
    </w:p>
    <w:p w14:paraId="76DFD006" w14:textId="77777777" w:rsidR="00572F7D" w:rsidRDefault="00572F7D">
      <w:pPr>
        <w:spacing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28E9B8BA" w14:textId="77777777" w:rsidR="00572F7D" w:rsidRDefault="00572F7D" w:rsidP="00572F7D">
      <w:pPr>
        <w:pStyle w:val="NoSpacing"/>
      </w:pPr>
    </w:p>
    <w:p w14:paraId="51E311BB" w14:textId="7FF3C106" w:rsidR="00E85AB7" w:rsidRPr="00295C3B" w:rsidRDefault="00E85AB7" w:rsidP="00A41B56">
      <w:pPr>
        <w:pStyle w:val="Heading1"/>
      </w:pPr>
      <w:r w:rsidRPr="00295C3B">
        <w:t>Business Requir</w:t>
      </w:r>
      <w:r w:rsidR="00684F73">
        <w:t>e</w:t>
      </w:r>
      <w:r w:rsidRPr="00295C3B">
        <w:t xml:space="preserve">ments </w:t>
      </w:r>
      <w:r w:rsidR="00A32AE6">
        <w:t>Detailed</w:t>
      </w:r>
      <w:r w:rsidR="00427D2B">
        <w:t>/</w:t>
      </w:r>
      <w:r w:rsidRPr="00295C3B">
        <w:t xml:space="preserve"> Registration Entity</w:t>
      </w:r>
      <w:r w:rsidR="00427D2B">
        <w:t xml:space="preserve"> (</w:t>
      </w:r>
      <w:r w:rsidRPr="00295C3B">
        <w:t>BR-01</w:t>
      </w:r>
      <w:r w:rsidR="00427D2B">
        <w:t>)</w:t>
      </w:r>
      <w:bookmarkEnd w:id="123"/>
    </w:p>
    <w:p w14:paraId="4D51B5AF" w14:textId="1DE51059" w:rsidR="00E85AB7" w:rsidRDefault="00E85AB7" w:rsidP="00A41B56"/>
    <w:p w14:paraId="1CCB5D8E" w14:textId="74F7253F" w:rsidR="00E85AB7" w:rsidRPr="00804F32" w:rsidRDefault="00897D14" w:rsidP="00804F32">
      <w:pPr>
        <w:pStyle w:val="NoSpacing"/>
        <w:rPr>
          <w:rStyle w:val="Strong"/>
        </w:rPr>
      </w:pPr>
      <w:r w:rsidRPr="00804F32">
        <w:rPr>
          <w:rStyle w:val="Strong"/>
        </w:rPr>
        <w:t xml:space="preserve">Registration Entity </w:t>
      </w:r>
      <w:r w:rsidR="00E85AB7" w:rsidRPr="00804F32">
        <w:rPr>
          <w:rStyle w:val="Strong"/>
        </w:rPr>
        <w:t>Business Objective</w:t>
      </w:r>
    </w:p>
    <w:p w14:paraId="40D0D3DF" w14:textId="77777777" w:rsidR="00E85AB7" w:rsidRDefault="00E85AB7" w:rsidP="00A41B56">
      <w:pPr>
        <w:pStyle w:val="NormalWeb"/>
      </w:pPr>
      <w:r>
        <w:t>To streamline and digitize the registration and onboarding of Financial Institutions (FIs), ensuring regulatory compliance, data integrity, role-based workflows, and real-time visibility for stakeholders including regulators, inspectors, and admin users.</w:t>
      </w:r>
    </w:p>
    <w:p w14:paraId="485FF233" w14:textId="7720CC71" w:rsidR="00897D14" w:rsidRPr="00572F7D" w:rsidRDefault="000023C6" w:rsidP="00C35BF2">
      <w:pPr>
        <w:pStyle w:val="Heading2"/>
        <w:rPr>
          <w:rStyle w:val="Strong"/>
          <w:u w:val="none"/>
        </w:rPr>
      </w:pPr>
      <w:bookmarkStart w:id="124" w:name="_Toc204773612"/>
      <w:r w:rsidRPr="00572F7D">
        <w:rPr>
          <w:rStyle w:val="Strong"/>
          <w:u w:val="none"/>
        </w:rPr>
        <w:t xml:space="preserve">Business Requirement </w:t>
      </w:r>
      <w:r w:rsidR="00A32AE6" w:rsidRPr="00572F7D">
        <w:rPr>
          <w:rStyle w:val="Strong"/>
          <w:u w:val="none"/>
        </w:rPr>
        <w:t>Overview</w:t>
      </w:r>
      <w:r w:rsidR="002F0723" w:rsidRPr="00572F7D">
        <w:rPr>
          <w:rStyle w:val="Strong"/>
          <w:u w:val="none"/>
        </w:rPr>
        <w:t>/Registration Entity</w:t>
      </w:r>
      <w:bookmarkEnd w:id="124"/>
    </w:p>
    <w:p w14:paraId="377ACE19" w14:textId="77777777" w:rsidR="00897D14" w:rsidRPr="00897D14" w:rsidRDefault="00897D14" w:rsidP="00A41B56"/>
    <w:p w14:paraId="4D27CCDE" w14:textId="4B2D6BB8" w:rsidR="00897D14" w:rsidRPr="00897D14" w:rsidRDefault="00897D14" w:rsidP="00A41B56">
      <w:r>
        <w:rPr>
          <w:rStyle w:val="Strong"/>
        </w:rPr>
        <w:t>Module:</w:t>
      </w:r>
      <w:r>
        <w:t xml:space="preserve"> Financial Institution</w:t>
      </w:r>
      <w:ins w:id="125" w:author="Ahmad Jaber" w:date="2025-08-02T13:32:00Z">
        <w:r w:rsidR="0005402C">
          <w:t>s</w:t>
        </w:r>
      </w:ins>
      <w:r>
        <w:t xml:space="preserve"> (FI</w:t>
      </w:r>
      <w:ins w:id="126" w:author="Ahmad Jaber" w:date="2025-08-02T13:32:00Z">
        <w:r w:rsidR="0005402C">
          <w:t>s</w:t>
        </w:r>
      </w:ins>
      <w:r>
        <w:t>) Registration</w:t>
      </w:r>
      <w:r>
        <w:br/>
      </w:r>
      <w:r>
        <w:rPr>
          <w:rStyle w:val="Strong"/>
        </w:rPr>
        <w:t>System:</w:t>
      </w:r>
      <w:r>
        <w:t xml:space="preserve"> FI Onboarding &amp; Access Control</w:t>
      </w:r>
    </w:p>
    <w:p w14:paraId="23DB6812" w14:textId="77777777" w:rsidR="00897D14" w:rsidRDefault="00897D14" w:rsidP="00A41B56">
      <w:pPr>
        <w:pStyle w:val="NormalWeb"/>
      </w:pPr>
      <w:r>
        <w:t>The Registration module will:</w:t>
      </w:r>
    </w:p>
    <w:p w14:paraId="33343057" w14:textId="77777777" w:rsidR="00897D14" w:rsidRDefault="00897D14" w:rsidP="00353630">
      <w:pPr>
        <w:pStyle w:val="NormalWeb"/>
        <w:numPr>
          <w:ilvl w:val="0"/>
          <w:numId w:val="21"/>
        </w:numPr>
      </w:pPr>
      <w:r>
        <w:t xml:space="preserve">Allow authorized users to create and submit </w:t>
      </w:r>
      <w:commentRangeStart w:id="127"/>
      <w:r>
        <w:t>registration forms</w:t>
      </w:r>
      <w:commentRangeEnd w:id="127"/>
      <w:r w:rsidR="0005402C">
        <w:rPr>
          <w:rStyle w:val="CommentReference"/>
        </w:rPr>
        <w:commentReference w:id="127"/>
      </w:r>
      <w:r>
        <w:t>.</w:t>
      </w:r>
    </w:p>
    <w:p w14:paraId="742F3D1D" w14:textId="77777777" w:rsidR="00897D14" w:rsidRDefault="00897D14" w:rsidP="00353630">
      <w:pPr>
        <w:pStyle w:val="NormalWeb"/>
        <w:numPr>
          <w:ilvl w:val="0"/>
          <w:numId w:val="21"/>
        </w:numPr>
      </w:pPr>
      <w:commentRangeStart w:id="128"/>
      <w:r>
        <w:t>Capture core data: license information, institution profile, contacts, and documents</w:t>
      </w:r>
      <w:commentRangeEnd w:id="128"/>
      <w:r w:rsidR="00B06478">
        <w:rPr>
          <w:rStyle w:val="CommentReference"/>
        </w:rPr>
        <w:commentReference w:id="128"/>
      </w:r>
      <w:r>
        <w:t>.</w:t>
      </w:r>
    </w:p>
    <w:p w14:paraId="534874A0" w14:textId="77777777" w:rsidR="00897D14" w:rsidRDefault="00897D14" w:rsidP="00353630">
      <w:pPr>
        <w:pStyle w:val="NormalWeb"/>
        <w:numPr>
          <w:ilvl w:val="0"/>
          <w:numId w:val="21"/>
        </w:numPr>
      </w:pPr>
      <w:r>
        <w:t>Support workflow actions: submission, review, approval, rejection, and rework.</w:t>
      </w:r>
    </w:p>
    <w:p w14:paraId="1DAEF7F7" w14:textId="77777777" w:rsidR="00897D14" w:rsidRDefault="00897D14" w:rsidP="00353630">
      <w:pPr>
        <w:pStyle w:val="NormalWeb"/>
        <w:numPr>
          <w:ilvl w:val="0"/>
          <w:numId w:val="21"/>
        </w:numPr>
      </w:pPr>
      <w:r>
        <w:t>Provide transparency and traceability through audit logs and notifications.</w:t>
      </w:r>
    </w:p>
    <w:p w14:paraId="5C6B9067" w14:textId="3064DBCB" w:rsidR="00897D14" w:rsidRDefault="00897D14" w:rsidP="00353630">
      <w:pPr>
        <w:pStyle w:val="NormalWeb"/>
        <w:numPr>
          <w:ilvl w:val="0"/>
          <w:numId w:val="21"/>
        </w:numPr>
      </w:pPr>
      <w:r>
        <w:t>Enable secure access based on predefined roles (Maker, Checker, Regulator, Admin).</w:t>
      </w:r>
    </w:p>
    <w:p w14:paraId="1AF51713" w14:textId="77777777" w:rsidR="00363D13" w:rsidRPr="004B4F0B" w:rsidRDefault="00363D13" w:rsidP="00EF19E8">
      <w:pPr>
        <w:pStyle w:val="Heading3"/>
        <w:rPr>
          <w:rStyle w:val="Strong"/>
          <w:b/>
          <w:bCs/>
          <w:u w:val="none"/>
        </w:rPr>
      </w:pPr>
      <w:bookmarkStart w:id="129" w:name="_Toc204773613"/>
      <w:r w:rsidRPr="004B4F0B">
        <w:rPr>
          <w:rStyle w:val="Strong"/>
          <w:b/>
          <w:bCs/>
          <w:u w:val="none"/>
        </w:rPr>
        <w:t>Key Business Rules</w:t>
      </w:r>
      <w:bookmarkEnd w:id="129"/>
    </w:p>
    <w:p w14:paraId="4782F77D" w14:textId="77777777" w:rsidR="00363D13" w:rsidRDefault="00363D13" w:rsidP="00353630">
      <w:pPr>
        <w:pStyle w:val="NormalWeb"/>
        <w:numPr>
          <w:ilvl w:val="0"/>
          <w:numId w:val="21"/>
        </w:numPr>
      </w:pPr>
      <w:r>
        <w:t>Each FI registration must have one primary license.</w:t>
      </w:r>
    </w:p>
    <w:p w14:paraId="065D4A1C" w14:textId="77777777" w:rsidR="00363D13" w:rsidRDefault="00363D13" w:rsidP="00353630">
      <w:pPr>
        <w:pStyle w:val="NormalWeb"/>
        <w:numPr>
          <w:ilvl w:val="0"/>
          <w:numId w:val="21"/>
        </w:numPr>
      </w:pPr>
      <w:r>
        <w:t>No two registrations can share the same license number.</w:t>
      </w:r>
    </w:p>
    <w:p w14:paraId="43F0C387" w14:textId="77777777" w:rsidR="00363D13" w:rsidRDefault="00363D13" w:rsidP="00353630">
      <w:pPr>
        <w:pStyle w:val="NormalWeb"/>
        <w:numPr>
          <w:ilvl w:val="0"/>
          <w:numId w:val="21"/>
        </w:numPr>
      </w:pPr>
      <w:r>
        <w:t>A minimum of one contact person is required per registration.</w:t>
      </w:r>
    </w:p>
    <w:p w14:paraId="0689E418" w14:textId="77777777" w:rsidR="00363D13" w:rsidRDefault="00363D13" w:rsidP="00353630">
      <w:pPr>
        <w:pStyle w:val="NormalWeb"/>
        <w:numPr>
          <w:ilvl w:val="0"/>
          <w:numId w:val="21"/>
        </w:numPr>
      </w:pPr>
      <w:r>
        <w:t>Only Regulators or Admins can change a registration's final status.</w:t>
      </w:r>
    </w:p>
    <w:p w14:paraId="73001C38" w14:textId="77777777" w:rsidR="00363D13" w:rsidRDefault="00363D13" w:rsidP="00353630">
      <w:pPr>
        <w:pStyle w:val="NormalWeb"/>
        <w:numPr>
          <w:ilvl w:val="0"/>
          <w:numId w:val="21"/>
        </w:numPr>
      </w:pPr>
      <w:r>
        <w:t>Documents must be submitted in acceptable formats (PDF, DOCX, JPG, PNG).</w:t>
      </w:r>
    </w:p>
    <w:p w14:paraId="664796B0" w14:textId="4CF8495F" w:rsidR="00363D13" w:rsidRDefault="00363D13" w:rsidP="00353630">
      <w:pPr>
        <w:pStyle w:val="NormalWeb"/>
        <w:numPr>
          <w:ilvl w:val="0"/>
          <w:numId w:val="21"/>
        </w:numPr>
      </w:pPr>
      <w:r>
        <w:t>Workflow steps are sequential and cannot be skipped without Admin intervention.</w:t>
      </w:r>
    </w:p>
    <w:p w14:paraId="3920383A" w14:textId="77777777" w:rsidR="00363D13" w:rsidRPr="004B4F0B" w:rsidRDefault="00363D13" w:rsidP="00EF19E8">
      <w:pPr>
        <w:pStyle w:val="Heading3"/>
        <w:rPr>
          <w:rStyle w:val="Strong"/>
          <w:b/>
          <w:bCs/>
          <w:u w:val="none"/>
        </w:rPr>
      </w:pPr>
      <w:bookmarkStart w:id="130" w:name="_Toc204773614"/>
      <w:r w:rsidRPr="004B4F0B">
        <w:rPr>
          <w:rStyle w:val="Strong"/>
          <w:b/>
          <w:bCs/>
          <w:u w:val="none"/>
        </w:rPr>
        <w:t>Business Benefits</w:t>
      </w:r>
      <w:bookmarkEnd w:id="130"/>
    </w:p>
    <w:p w14:paraId="2419D174" w14:textId="1925335A" w:rsidR="00363D13" w:rsidRDefault="00363D13" w:rsidP="00353630">
      <w:pPr>
        <w:pStyle w:val="NormalWeb"/>
        <w:numPr>
          <w:ilvl w:val="0"/>
          <w:numId w:val="21"/>
        </w:numPr>
      </w:pPr>
      <w:r>
        <w:t>Streamlined FI onboarding process</w:t>
      </w:r>
    </w:p>
    <w:p w14:paraId="0D851474" w14:textId="71E6CEE6" w:rsidR="00363D13" w:rsidRDefault="00363D13" w:rsidP="00353630">
      <w:pPr>
        <w:pStyle w:val="NormalWeb"/>
        <w:numPr>
          <w:ilvl w:val="0"/>
          <w:numId w:val="21"/>
        </w:numPr>
      </w:pPr>
      <w:r>
        <w:t>Reduced paper-based submissions</w:t>
      </w:r>
    </w:p>
    <w:p w14:paraId="456E5A4A" w14:textId="69F52FEE" w:rsidR="00363D13" w:rsidRDefault="00363D13" w:rsidP="00353630">
      <w:pPr>
        <w:pStyle w:val="NormalWeb"/>
        <w:numPr>
          <w:ilvl w:val="0"/>
          <w:numId w:val="21"/>
        </w:numPr>
      </w:pPr>
      <w:r>
        <w:t>Real-time visibility for regulatory bodies</w:t>
      </w:r>
    </w:p>
    <w:p w14:paraId="358AB2E8" w14:textId="3B15BD10" w:rsidR="00363D13" w:rsidRDefault="00363D13" w:rsidP="00353630">
      <w:pPr>
        <w:pStyle w:val="NormalWeb"/>
        <w:numPr>
          <w:ilvl w:val="0"/>
          <w:numId w:val="21"/>
        </w:numPr>
      </w:pPr>
      <w:r>
        <w:t>Improved audit readiness and reporting</w:t>
      </w:r>
    </w:p>
    <w:p w14:paraId="24FE48F2" w14:textId="78E8D446" w:rsidR="00363D13" w:rsidRDefault="00363D13" w:rsidP="00353630">
      <w:pPr>
        <w:pStyle w:val="NormalWeb"/>
        <w:numPr>
          <w:ilvl w:val="0"/>
          <w:numId w:val="21"/>
        </w:numPr>
      </w:pPr>
      <w:r>
        <w:t>Centralized and secure data storage</w:t>
      </w:r>
    </w:p>
    <w:p w14:paraId="7D5052EE" w14:textId="77777777" w:rsidR="00CB09FB" w:rsidRPr="004B4F0B" w:rsidRDefault="00CB09FB" w:rsidP="00EF19E8">
      <w:pPr>
        <w:pStyle w:val="Heading3"/>
        <w:rPr>
          <w:rStyle w:val="Strong"/>
          <w:b/>
          <w:bCs/>
          <w:u w:val="none"/>
        </w:rPr>
      </w:pPr>
      <w:bookmarkStart w:id="131" w:name="_Toc204773615"/>
      <w:r w:rsidRPr="004B4F0B">
        <w:rPr>
          <w:rStyle w:val="Strong"/>
          <w:b/>
          <w:bCs/>
          <w:u w:val="none"/>
        </w:rPr>
        <w:t>Assumptions</w:t>
      </w:r>
      <w:bookmarkEnd w:id="131"/>
    </w:p>
    <w:p w14:paraId="0D8A654E" w14:textId="77777777" w:rsidR="00CB09FB" w:rsidRDefault="00CB09FB" w:rsidP="00353630">
      <w:pPr>
        <w:pStyle w:val="NormalWeb"/>
        <w:numPr>
          <w:ilvl w:val="0"/>
          <w:numId w:val="23"/>
        </w:numPr>
      </w:pPr>
      <w:r>
        <w:t>Users have valid credentials and assigned roles.</w:t>
      </w:r>
    </w:p>
    <w:p w14:paraId="115D2A18" w14:textId="77777777" w:rsidR="00CB09FB" w:rsidRDefault="00CB09FB" w:rsidP="00353630">
      <w:pPr>
        <w:pStyle w:val="NormalWeb"/>
        <w:numPr>
          <w:ilvl w:val="0"/>
          <w:numId w:val="23"/>
        </w:numPr>
      </w:pPr>
      <w:r>
        <w:t>All form fields will be mapped to a structured backend database.</w:t>
      </w:r>
    </w:p>
    <w:p w14:paraId="3E249C82" w14:textId="77777777" w:rsidR="00CB09FB" w:rsidRDefault="00CB09FB" w:rsidP="00353630">
      <w:pPr>
        <w:pStyle w:val="NormalWeb"/>
        <w:numPr>
          <w:ilvl w:val="0"/>
          <w:numId w:val="23"/>
        </w:numPr>
      </w:pPr>
      <w:r>
        <w:t>The system supports integration with a secure document storage platform.</w:t>
      </w:r>
    </w:p>
    <w:p w14:paraId="1D94ED23" w14:textId="19517225" w:rsidR="00CB09FB" w:rsidRDefault="00CB09FB" w:rsidP="00353630">
      <w:pPr>
        <w:pStyle w:val="NormalWeb"/>
        <w:numPr>
          <w:ilvl w:val="0"/>
          <w:numId w:val="23"/>
        </w:numPr>
      </w:pPr>
      <w:r>
        <w:t>Time zone and date formatting are regionally aware (MENA compliance).</w:t>
      </w:r>
    </w:p>
    <w:p w14:paraId="49230CCD" w14:textId="77777777" w:rsidR="00DC3BDB" w:rsidRPr="004B4F0B" w:rsidRDefault="00DC3BDB" w:rsidP="00EF19E8">
      <w:pPr>
        <w:pStyle w:val="Heading3"/>
        <w:rPr>
          <w:rStyle w:val="Strong"/>
          <w:b/>
          <w:bCs/>
          <w:u w:val="none"/>
        </w:rPr>
      </w:pPr>
      <w:bookmarkStart w:id="132" w:name="_Toc204773616"/>
      <w:r w:rsidRPr="004B4F0B">
        <w:rPr>
          <w:rStyle w:val="Strong"/>
          <w:b/>
          <w:bCs/>
          <w:u w:val="none"/>
        </w:rPr>
        <w:lastRenderedPageBreak/>
        <w:t>Out of Scope (Phase 1)</w:t>
      </w:r>
      <w:bookmarkEnd w:id="132"/>
    </w:p>
    <w:p w14:paraId="60AF0038" w14:textId="77777777" w:rsidR="00DC3BDB" w:rsidRDefault="00DC3BDB" w:rsidP="00353630">
      <w:pPr>
        <w:pStyle w:val="NormalWeb"/>
        <w:numPr>
          <w:ilvl w:val="0"/>
          <w:numId w:val="24"/>
        </w:numPr>
      </w:pPr>
      <w:r>
        <w:t>API integration with external regulator databases</w:t>
      </w:r>
    </w:p>
    <w:p w14:paraId="34A845D4" w14:textId="77777777" w:rsidR="00DC3BDB" w:rsidRDefault="00DC3BDB" w:rsidP="00353630">
      <w:pPr>
        <w:pStyle w:val="NormalWeb"/>
        <w:numPr>
          <w:ilvl w:val="0"/>
          <w:numId w:val="24"/>
        </w:numPr>
      </w:pPr>
      <w:r>
        <w:t>Support for multi-language forms (to be considered in Phase 2)</w:t>
      </w:r>
    </w:p>
    <w:p w14:paraId="368B958E" w14:textId="7FEBA28C" w:rsidR="00DC3BDB" w:rsidRDefault="00DC3BDB" w:rsidP="00353630">
      <w:pPr>
        <w:pStyle w:val="NormalWeb"/>
        <w:numPr>
          <w:ilvl w:val="0"/>
          <w:numId w:val="24"/>
        </w:numPr>
      </w:pPr>
      <w:r>
        <w:t xml:space="preserve">Mobile-native registration (will be responsive in Phase </w:t>
      </w:r>
      <w:r w:rsidR="00933A1A">
        <w:t>2,3</w:t>
      </w:r>
      <w:r>
        <w:t>)</w:t>
      </w:r>
    </w:p>
    <w:p w14:paraId="69145732" w14:textId="33D7AC88" w:rsidR="005A3482" w:rsidRPr="004B4F0B" w:rsidRDefault="005A3482" w:rsidP="00EF19E8">
      <w:pPr>
        <w:pStyle w:val="Heading3"/>
        <w:rPr>
          <w:rStyle w:val="Strong"/>
          <w:b/>
          <w:bCs/>
          <w:u w:val="none"/>
        </w:rPr>
      </w:pPr>
      <w:bookmarkStart w:id="133" w:name="_Toc204773617"/>
      <w:r w:rsidRPr="004B4F0B">
        <w:rPr>
          <w:rStyle w:val="Strong"/>
          <w:b/>
          <w:bCs/>
          <w:u w:val="none"/>
        </w:rPr>
        <w:t>Business Requirements Table</w:t>
      </w:r>
      <w:bookmarkEnd w:id="133"/>
    </w:p>
    <w:p w14:paraId="7402B2BF" w14:textId="77777777" w:rsidR="00804F32" w:rsidRPr="00804F32" w:rsidRDefault="00804F32" w:rsidP="00A41B56"/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221"/>
        <w:gridCol w:w="3810"/>
      </w:tblGrid>
      <w:tr w:rsidR="0039109A" w:rsidRPr="0039109A" w14:paraId="79769A86" w14:textId="77777777" w:rsidTr="0039109A">
        <w:trPr>
          <w:trHeight w:val="483"/>
          <w:tblHeader/>
          <w:tblCellSpacing w:w="15" w:type="dxa"/>
        </w:trPr>
        <w:tc>
          <w:tcPr>
            <w:tcW w:w="937" w:type="dxa"/>
            <w:shd w:val="clear" w:color="auto" w:fill="CCCCCC" w:themeFill="accent4" w:themeFillTint="66"/>
            <w:vAlign w:val="center"/>
            <w:hideMark/>
          </w:tcPr>
          <w:p w14:paraId="75FFFEC4" w14:textId="3B62B2A3" w:rsidR="0039109A" w:rsidRPr="0039109A" w:rsidRDefault="00AB2024" w:rsidP="00A41B56">
            <w:r>
              <w:t>BR-</w:t>
            </w:r>
            <w:r w:rsidR="0039109A" w:rsidRPr="0039109A">
              <w:t>ID</w:t>
            </w:r>
          </w:p>
        </w:tc>
        <w:tc>
          <w:tcPr>
            <w:tcW w:w="4191" w:type="dxa"/>
            <w:shd w:val="clear" w:color="auto" w:fill="CCCCCC" w:themeFill="accent4" w:themeFillTint="66"/>
            <w:vAlign w:val="center"/>
            <w:hideMark/>
          </w:tcPr>
          <w:p w14:paraId="78DD901F" w14:textId="77777777" w:rsidR="0039109A" w:rsidRPr="0039109A" w:rsidRDefault="0039109A" w:rsidP="00A41B56">
            <w:r w:rsidRPr="0039109A">
              <w:t>Requirement</w:t>
            </w:r>
          </w:p>
        </w:tc>
        <w:tc>
          <w:tcPr>
            <w:tcW w:w="0" w:type="auto"/>
            <w:shd w:val="clear" w:color="auto" w:fill="CCCCCC" w:themeFill="accent4" w:themeFillTint="66"/>
            <w:vAlign w:val="center"/>
            <w:hideMark/>
          </w:tcPr>
          <w:p w14:paraId="66EEFD41" w14:textId="77777777" w:rsidR="0039109A" w:rsidRPr="0039109A" w:rsidRDefault="0039109A" w:rsidP="00A41B56">
            <w:r w:rsidRPr="0039109A">
              <w:t>Rationale / Benefit</w:t>
            </w:r>
          </w:p>
        </w:tc>
      </w:tr>
      <w:tr w:rsidR="0039109A" w:rsidRPr="0039109A" w14:paraId="7F737197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561306CE" w14:textId="03113A9A" w:rsidR="0039109A" w:rsidRPr="0039109A" w:rsidRDefault="0039109A" w:rsidP="00A41B56">
            <w:r w:rsidRPr="0039109A">
              <w:t>BR-</w:t>
            </w:r>
            <w:r>
              <w:t>0</w:t>
            </w:r>
            <w:r w:rsidRPr="0039109A">
              <w:t>1</w:t>
            </w:r>
          </w:p>
        </w:tc>
        <w:tc>
          <w:tcPr>
            <w:tcW w:w="4191" w:type="dxa"/>
            <w:vAlign w:val="center"/>
            <w:hideMark/>
          </w:tcPr>
          <w:p w14:paraId="32F8FE0E" w14:textId="77777777" w:rsidR="0039109A" w:rsidRPr="0039109A" w:rsidRDefault="0039109A" w:rsidP="00A41B56">
            <w:r w:rsidRPr="0039109A">
              <w:t>Allow Makers to create a new financial institution registration</w:t>
            </w:r>
          </w:p>
        </w:tc>
        <w:tc>
          <w:tcPr>
            <w:tcW w:w="0" w:type="auto"/>
            <w:vAlign w:val="center"/>
            <w:hideMark/>
          </w:tcPr>
          <w:p w14:paraId="1537242C" w14:textId="77777777" w:rsidR="0039109A" w:rsidRPr="0039109A" w:rsidRDefault="0039109A" w:rsidP="00A41B56">
            <w:r w:rsidRPr="0039109A">
              <w:t>To initiate onboarding by collecting required details</w:t>
            </w:r>
          </w:p>
        </w:tc>
      </w:tr>
      <w:tr w:rsidR="0039109A" w:rsidRPr="0039109A" w14:paraId="16B94F55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0AD9A43F" w14:textId="554DFC9D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2</w:t>
            </w:r>
          </w:p>
        </w:tc>
        <w:tc>
          <w:tcPr>
            <w:tcW w:w="4191" w:type="dxa"/>
            <w:vAlign w:val="center"/>
            <w:hideMark/>
          </w:tcPr>
          <w:p w14:paraId="5A7EB810" w14:textId="18303D0A" w:rsidR="0039109A" w:rsidRPr="0039109A" w:rsidRDefault="0039109A" w:rsidP="00A41B56">
            <w:r w:rsidRPr="0039109A">
              <w:t xml:space="preserve">Capture all mandatory </w:t>
            </w:r>
            <w:r w:rsidR="00172BDA">
              <w:t xml:space="preserve">data fields and </w:t>
            </w:r>
            <w:r w:rsidRPr="0039109A">
              <w:t>license details (number, type, issue date, expiry date)</w:t>
            </w:r>
          </w:p>
        </w:tc>
        <w:tc>
          <w:tcPr>
            <w:tcW w:w="0" w:type="auto"/>
            <w:vAlign w:val="center"/>
            <w:hideMark/>
          </w:tcPr>
          <w:p w14:paraId="4A6819F9" w14:textId="77777777" w:rsidR="0039109A" w:rsidRPr="0039109A" w:rsidRDefault="0039109A" w:rsidP="00A41B56">
            <w:r w:rsidRPr="0039109A">
              <w:t>To verify institution legitimacy and license validity</w:t>
            </w:r>
          </w:p>
        </w:tc>
      </w:tr>
      <w:tr w:rsidR="0039109A" w:rsidRPr="0039109A" w14:paraId="6FFC98B5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5E253C9B" w14:textId="55EC7717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3</w:t>
            </w:r>
          </w:p>
        </w:tc>
        <w:tc>
          <w:tcPr>
            <w:tcW w:w="4191" w:type="dxa"/>
            <w:vAlign w:val="center"/>
            <w:hideMark/>
          </w:tcPr>
          <w:p w14:paraId="5592E026" w14:textId="77777777" w:rsidR="0039109A" w:rsidRPr="0039109A" w:rsidRDefault="0039109A" w:rsidP="00A41B56">
            <w:r w:rsidRPr="0039109A">
              <w:t>Support uploading of official documents (licenses, incorporation letters, etc.)</w:t>
            </w:r>
          </w:p>
        </w:tc>
        <w:tc>
          <w:tcPr>
            <w:tcW w:w="0" w:type="auto"/>
            <w:vAlign w:val="center"/>
            <w:hideMark/>
          </w:tcPr>
          <w:p w14:paraId="7EADE379" w14:textId="77777777" w:rsidR="0039109A" w:rsidRPr="0039109A" w:rsidRDefault="0039109A" w:rsidP="00A41B56">
            <w:r w:rsidRPr="0039109A">
              <w:t>To maintain compliance with document-based verification</w:t>
            </w:r>
          </w:p>
        </w:tc>
      </w:tr>
      <w:tr w:rsidR="0039109A" w:rsidRPr="0039109A" w14:paraId="0A9A860E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487B4C6B" w14:textId="454F31A2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4</w:t>
            </w:r>
          </w:p>
        </w:tc>
        <w:tc>
          <w:tcPr>
            <w:tcW w:w="4191" w:type="dxa"/>
            <w:vAlign w:val="center"/>
            <w:hideMark/>
          </w:tcPr>
          <w:p w14:paraId="3D2F77AB" w14:textId="77777777" w:rsidR="0039109A" w:rsidRPr="0039109A" w:rsidRDefault="0039109A" w:rsidP="00A41B56">
            <w:r w:rsidRPr="0039109A">
              <w:t>Enable assigning multiple contact persons per FI</w:t>
            </w:r>
          </w:p>
        </w:tc>
        <w:tc>
          <w:tcPr>
            <w:tcW w:w="0" w:type="auto"/>
            <w:vAlign w:val="center"/>
            <w:hideMark/>
          </w:tcPr>
          <w:p w14:paraId="610EA9F2" w14:textId="77777777" w:rsidR="0039109A" w:rsidRPr="0039109A" w:rsidRDefault="0039109A" w:rsidP="00A41B56">
            <w:r w:rsidRPr="0039109A">
              <w:t>To ensure effective communication and regulatory reach</w:t>
            </w:r>
          </w:p>
        </w:tc>
      </w:tr>
      <w:tr w:rsidR="0039109A" w:rsidRPr="0039109A" w14:paraId="6759B980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65157218" w14:textId="2223C993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5</w:t>
            </w:r>
          </w:p>
        </w:tc>
        <w:tc>
          <w:tcPr>
            <w:tcW w:w="4191" w:type="dxa"/>
            <w:vAlign w:val="center"/>
            <w:hideMark/>
          </w:tcPr>
          <w:p w14:paraId="02C6E69A" w14:textId="77777777" w:rsidR="0039109A" w:rsidRPr="0039109A" w:rsidRDefault="0039109A" w:rsidP="00A41B56">
            <w:r w:rsidRPr="0039109A">
              <w:t>Support workflow routing (Maker → Checker → Regulator)</w:t>
            </w:r>
          </w:p>
        </w:tc>
        <w:tc>
          <w:tcPr>
            <w:tcW w:w="0" w:type="auto"/>
            <w:vAlign w:val="center"/>
            <w:hideMark/>
          </w:tcPr>
          <w:p w14:paraId="23895A4B" w14:textId="77777777" w:rsidR="0039109A" w:rsidRPr="0039109A" w:rsidRDefault="0039109A" w:rsidP="00A41B56">
            <w:r w:rsidRPr="0039109A">
              <w:t>To ensure a structured review and approval process</w:t>
            </w:r>
          </w:p>
        </w:tc>
      </w:tr>
      <w:tr w:rsidR="0039109A" w:rsidRPr="0039109A" w14:paraId="701E8528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782E5490" w14:textId="619ADD18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6</w:t>
            </w:r>
          </w:p>
        </w:tc>
        <w:tc>
          <w:tcPr>
            <w:tcW w:w="4191" w:type="dxa"/>
            <w:vAlign w:val="center"/>
            <w:hideMark/>
          </w:tcPr>
          <w:p w14:paraId="246F1C30" w14:textId="77777777" w:rsidR="0039109A" w:rsidRPr="0039109A" w:rsidRDefault="0039109A" w:rsidP="00A41B56">
            <w:r w:rsidRPr="0039109A">
              <w:t>Allow regulators to approve, reject, or return a registration for rework</w:t>
            </w:r>
          </w:p>
        </w:tc>
        <w:tc>
          <w:tcPr>
            <w:tcW w:w="0" w:type="auto"/>
            <w:vAlign w:val="center"/>
            <w:hideMark/>
          </w:tcPr>
          <w:p w14:paraId="55992B49" w14:textId="77777777" w:rsidR="0039109A" w:rsidRPr="0039109A" w:rsidRDefault="0039109A" w:rsidP="00A41B56">
            <w:r w:rsidRPr="0039109A">
              <w:t>To maintain oversight and enforce compliance standards</w:t>
            </w:r>
          </w:p>
        </w:tc>
      </w:tr>
      <w:tr w:rsidR="0039109A" w:rsidRPr="0039109A" w14:paraId="686ADE98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5DE7301D" w14:textId="5B3F5120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7</w:t>
            </w:r>
          </w:p>
        </w:tc>
        <w:tc>
          <w:tcPr>
            <w:tcW w:w="4191" w:type="dxa"/>
            <w:vAlign w:val="center"/>
            <w:hideMark/>
          </w:tcPr>
          <w:p w14:paraId="092DA79F" w14:textId="77777777" w:rsidR="0039109A" w:rsidRPr="0039109A" w:rsidRDefault="0039109A" w:rsidP="00A41B56">
            <w:r w:rsidRPr="0039109A">
              <w:t>Notify users at each workflow step (e.g., submitted, returned, approved)</w:t>
            </w:r>
          </w:p>
        </w:tc>
        <w:tc>
          <w:tcPr>
            <w:tcW w:w="0" w:type="auto"/>
            <w:vAlign w:val="center"/>
            <w:hideMark/>
          </w:tcPr>
          <w:p w14:paraId="3784457F" w14:textId="77777777" w:rsidR="0039109A" w:rsidRPr="0039109A" w:rsidRDefault="0039109A" w:rsidP="00A41B56">
            <w:r w:rsidRPr="0039109A">
              <w:t>To ensure timely actions and accountability</w:t>
            </w:r>
          </w:p>
        </w:tc>
      </w:tr>
      <w:tr w:rsidR="0039109A" w:rsidRPr="0039109A" w14:paraId="28C26E6F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66EA55AB" w14:textId="6D6ABCEE" w:rsidR="0039109A" w:rsidRPr="0039109A" w:rsidRDefault="0039109A" w:rsidP="00A41B56">
            <w:r w:rsidRPr="0039109A">
              <w:t>BR-</w:t>
            </w:r>
            <w:r w:rsidR="00507065">
              <w:t>0</w:t>
            </w:r>
            <w:r w:rsidRPr="0039109A">
              <w:t>8</w:t>
            </w:r>
          </w:p>
        </w:tc>
        <w:tc>
          <w:tcPr>
            <w:tcW w:w="4191" w:type="dxa"/>
            <w:vAlign w:val="center"/>
            <w:hideMark/>
          </w:tcPr>
          <w:p w14:paraId="46E562E7" w14:textId="77777777" w:rsidR="0039109A" w:rsidRPr="0039109A" w:rsidRDefault="0039109A" w:rsidP="00A41B56">
            <w:r w:rsidRPr="0039109A">
              <w:t>Generate a unique registration ID for every institution</w:t>
            </w:r>
          </w:p>
        </w:tc>
        <w:tc>
          <w:tcPr>
            <w:tcW w:w="0" w:type="auto"/>
            <w:vAlign w:val="center"/>
            <w:hideMark/>
          </w:tcPr>
          <w:p w14:paraId="69101354" w14:textId="77777777" w:rsidR="0039109A" w:rsidRPr="0039109A" w:rsidRDefault="0039109A" w:rsidP="00A41B56">
            <w:r w:rsidRPr="0039109A">
              <w:t>To ensure traceability and data consistency</w:t>
            </w:r>
          </w:p>
        </w:tc>
      </w:tr>
      <w:tr w:rsidR="0039109A" w:rsidRPr="0039109A" w14:paraId="32865AA5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461367E6" w14:textId="3FE152BF" w:rsidR="0039109A" w:rsidRPr="0039109A" w:rsidRDefault="0039109A" w:rsidP="00A41B56">
            <w:r w:rsidRPr="0039109A">
              <w:t>BR-</w:t>
            </w:r>
            <w:r w:rsidR="00C61463">
              <w:t>0</w:t>
            </w:r>
            <w:r w:rsidRPr="0039109A">
              <w:t>9</w:t>
            </w:r>
          </w:p>
        </w:tc>
        <w:tc>
          <w:tcPr>
            <w:tcW w:w="4191" w:type="dxa"/>
            <w:vAlign w:val="center"/>
            <w:hideMark/>
          </w:tcPr>
          <w:p w14:paraId="7185B8A5" w14:textId="77777777" w:rsidR="0039109A" w:rsidRPr="0039109A" w:rsidRDefault="0039109A" w:rsidP="00A41B56">
            <w:r w:rsidRPr="0039109A">
              <w:t>Prevent duplicate registrations (by license number or name)</w:t>
            </w:r>
          </w:p>
        </w:tc>
        <w:tc>
          <w:tcPr>
            <w:tcW w:w="0" w:type="auto"/>
            <w:vAlign w:val="center"/>
            <w:hideMark/>
          </w:tcPr>
          <w:p w14:paraId="320986D5" w14:textId="77777777" w:rsidR="0039109A" w:rsidRPr="0039109A" w:rsidRDefault="0039109A" w:rsidP="00A41B56">
            <w:r w:rsidRPr="0039109A">
              <w:t>To maintain a clean and accurate database</w:t>
            </w:r>
          </w:p>
        </w:tc>
      </w:tr>
      <w:tr w:rsidR="0039109A" w:rsidRPr="0039109A" w14:paraId="3D5FF663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6750276F" w14:textId="77777777" w:rsidR="0039109A" w:rsidRPr="0039109A" w:rsidRDefault="0039109A" w:rsidP="00A41B56">
            <w:r w:rsidRPr="0039109A">
              <w:t>BR-10</w:t>
            </w:r>
          </w:p>
        </w:tc>
        <w:tc>
          <w:tcPr>
            <w:tcW w:w="4191" w:type="dxa"/>
            <w:vAlign w:val="center"/>
            <w:hideMark/>
          </w:tcPr>
          <w:p w14:paraId="0905AFB5" w14:textId="77777777" w:rsidR="0039109A" w:rsidRPr="0039109A" w:rsidRDefault="0039109A" w:rsidP="00A41B56">
            <w:r w:rsidRPr="0039109A">
              <w:t>Track registration status (e.g., Draft, Under Review, Approved)</w:t>
            </w:r>
          </w:p>
        </w:tc>
        <w:tc>
          <w:tcPr>
            <w:tcW w:w="0" w:type="auto"/>
            <w:vAlign w:val="center"/>
            <w:hideMark/>
          </w:tcPr>
          <w:p w14:paraId="3A327930" w14:textId="77777777" w:rsidR="0039109A" w:rsidRPr="0039109A" w:rsidRDefault="0039109A" w:rsidP="00A41B56">
            <w:r w:rsidRPr="0039109A">
              <w:t>For transparency and user clarity</w:t>
            </w:r>
          </w:p>
        </w:tc>
      </w:tr>
      <w:tr w:rsidR="0039109A" w:rsidRPr="0039109A" w14:paraId="45420CF5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257C068A" w14:textId="77777777" w:rsidR="0039109A" w:rsidRPr="0039109A" w:rsidRDefault="0039109A" w:rsidP="00A41B56">
            <w:r w:rsidRPr="0039109A">
              <w:t>BR-11</w:t>
            </w:r>
          </w:p>
        </w:tc>
        <w:tc>
          <w:tcPr>
            <w:tcW w:w="4191" w:type="dxa"/>
            <w:vAlign w:val="center"/>
            <w:hideMark/>
          </w:tcPr>
          <w:p w14:paraId="2213960E" w14:textId="4F256CD4" w:rsidR="0039109A" w:rsidRPr="0039109A" w:rsidRDefault="00B45730" w:rsidP="00A41B56">
            <w:r>
              <w:t>Reporting and monitoring s</w:t>
            </w:r>
            <w:r w:rsidR="0039109A" w:rsidRPr="0039109A">
              <w:t>upport search and filtering by name, country, license number, or status</w:t>
            </w:r>
          </w:p>
        </w:tc>
        <w:tc>
          <w:tcPr>
            <w:tcW w:w="0" w:type="auto"/>
            <w:vAlign w:val="center"/>
            <w:hideMark/>
          </w:tcPr>
          <w:p w14:paraId="64705A38" w14:textId="77777777" w:rsidR="0039109A" w:rsidRPr="0039109A" w:rsidRDefault="0039109A" w:rsidP="00A41B56">
            <w:r w:rsidRPr="0039109A">
              <w:t>To assist in regulatory analysis and data retrieval</w:t>
            </w:r>
          </w:p>
        </w:tc>
      </w:tr>
      <w:tr w:rsidR="0039109A" w:rsidRPr="0039109A" w14:paraId="296F5BC4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11F7DB17" w14:textId="77777777" w:rsidR="0039109A" w:rsidRPr="0039109A" w:rsidRDefault="0039109A" w:rsidP="00A41B56">
            <w:r w:rsidRPr="0039109A">
              <w:t>BR-12</w:t>
            </w:r>
          </w:p>
        </w:tc>
        <w:tc>
          <w:tcPr>
            <w:tcW w:w="4191" w:type="dxa"/>
            <w:vAlign w:val="center"/>
            <w:hideMark/>
          </w:tcPr>
          <w:p w14:paraId="6C9CAACA" w14:textId="77777777" w:rsidR="0039109A" w:rsidRPr="0039109A" w:rsidRDefault="0039109A" w:rsidP="00A41B56">
            <w:r w:rsidRPr="0039109A">
              <w:t>Enable audit trails for all activities performed during registration</w:t>
            </w:r>
          </w:p>
        </w:tc>
        <w:tc>
          <w:tcPr>
            <w:tcW w:w="0" w:type="auto"/>
            <w:vAlign w:val="center"/>
            <w:hideMark/>
          </w:tcPr>
          <w:p w14:paraId="5150F261" w14:textId="77777777" w:rsidR="0039109A" w:rsidRPr="0039109A" w:rsidRDefault="0039109A" w:rsidP="00A41B56">
            <w:r w:rsidRPr="0039109A">
              <w:t>To comply with data governance and accountability policies</w:t>
            </w:r>
          </w:p>
        </w:tc>
      </w:tr>
      <w:tr w:rsidR="0039109A" w:rsidRPr="0039109A" w14:paraId="5BDA2C59" w14:textId="77777777" w:rsidTr="0039109A">
        <w:trPr>
          <w:tblCellSpacing w:w="15" w:type="dxa"/>
        </w:trPr>
        <w:tc>
          <w:tcPr>
            <w:tcW w:w="937" w:type="dxa"/>
            <w:vAlign w:val="center"/>
            <w:hideMark/>
          </w:tcPr>
          <w:p w14:paraId="30203097" w14:textId="77777777" w:rsidR="0039109A" w:rsidRPr="0039109A" w:rsidRDefault="0039109A" w:rsidP="00A41B56">
            <w:r w:rsidRPr="0039109A">
              <w:t>BR-13</w:t>
            </w:r>
          </w:p>
        </w:tc>
        <w:tc>
          <w:tcPr>
            <w:tcW w:w="4191" w:type="dxa"/>
            <w:vAlign w:val="center"/>
            <w:hideMark/>
          </w:tcPr>
          <w:p w14:paraId="5DF4E825" w14:textId="77777777" w:rsidR="0039109A" w:rsidRPr="0039109A" w:rsidRDefault="0039109A" w:rsidP="00A41B56">
            <w:r w:rsidRPr="0039109A">
              <w:t>Allow Admins to override and manage any registration status in special cases</w:t>
            </w:r>
          </w:p>
        </w:tc>
        <w:tc>
          <w:tcPr>
            <w:tcW w:w="0" w:type="auto"/>
            <w:vAlign w:val="center"/>
            <w:hideMark/>
          </w:tcPr>
          <w:p w14:paraId="177AC4BC" w14:textId="77777777" w:rsidR="0039109A" w:rsidRPr="0039109A" w:rsidRDefault="0039109A" w:rsidP="00A41B56">
            <w:r w:rsidRPr="0039109A">
              <w:t>To ensure flexibility in exceptional regulatory decisions</w:t>
            </w:r>
          </w:p>
        </w:tc>
      </w:tr>
    </w:tbl>
    <w:p w14:paraId="77B0E173" w14:textId="77777777" w:rsidR="00E85AB7" w:rsidRDefault="00E85AB7" w:rsidP="00A41B56"/>
    <w:p w14:paraId="0A543CAC" w14:textId="5CD4DB9F" w:rsidR="00E85AB7" w:rsidRDefault="00E85AB7" w:rsidP="00A41B56"/>
    <w:p w14:paraId="649CCF35" w14:textId="141B7AD0" w:rsidR="00E85AB7" w:rsidRPr="00E85AB7" w:rsidRDefault="00A41B56" w:rsidP="00A41B56">
      <w:pPr>
        <w:spacing w:line="240" w:lineRule="auto"/>
      </w:pPr>
      <w:r>
        <w:br w:type="page"/>
      </w:r>
    </w:p>
    <w:p w14:paraId="7DE7BD90" w14:textId="5BFB8870" w:rsidR="00C8505C" w:rsidRPr="00C35BF2" w:rsidRDefault="00C8505C" w:rsidP="00C35BF2">
      <w:pPr>
        <w:pStyle w:val="Heading2"/>
        <w:rPr>
          <w:rStyle w:val="Strong"/>
          <w:u w:val="none"/>
        </w:rPr>
      </w:pPr>
      <w:bookmarkStart w:id="134" w:name="_Toc204773618"/>
      <w:r w:rsidRPr="00C35BF2">
        <w:rPr>
          <w:rStyle w:val="Strong"/>
          <w:u w:val="none"/>
        </w:rPr>
        <w:lastRenderedPageBreak/>
        <w:t xml:space="preserve">Functional Requirements </w:t>
      </w:r>
      <w:r w:rsidR="002F0723" w:rsidRPr="00C35BF2">
        <w:rPr>
          <w:rStyle w:val="Strong"/>
          <w:u w:val="none"/>
        </w:rPr>
        <w:t>Overview /</w:t>
      </w:r>
      <w:r w:rsidR="004D4536" w:rsidRPr="00C35BF2">
        <w:rPr>
          <w:rStyle w:val="Strong"/>
          <w:u w:val="none"/>
        </w:rPr>
        <w:t>Registration Entity</w:t>
      </w:r>
      <w:bookmarkEnd w:id="134"/>
    </w:p>
    <w:p w14:paraId="217D3B29" w14:textId="77777777" w:rsidR="00563D05" w:rsidRPr="00563D05" w:rsidRDefault="00563D05" w:rsidP="00A41B56"/>
    <w:p w14:paraId="7430B17F" w14:textId="5AB344C0" w:rsidR="002F0723" w:rsidRPr="00804F32" w:rsidRDefault="002F0723" w:rsidP="00A41B56">
      <w:pPr>
        <w:pStyle w:val="NoSpacing"/>
        <w:rPr>
          <w:rStyle w:val="Strong"/>
        </w:rPr>
      </w:pPr>
      <w:r w:rsidRPr="00804F32">
        <w:rPr>
          <w:rStyle w:val="Strong"/>
        </w:rPr>
        <w:t>Functional Requirements Objectives</w:t>
      </w:r>
    </w:p>
    <w:p w14:paraId="2A615FE1" w14:textId="77777777" w:rsidR="002F0723" w:rsidRPr="002F0723" w:rsidRDefault="002F0723" w:rsidP="00A41B56"/>
    <w:p w14:paraId="3253B0EA" w14:textId="53C2D34A" w:rsidR="00C71983" w:rsidRPr="00A41B56" w:rsidRDefault="00C71983" w:rsidP="00A41B56">
      <w:r w:rsidRPr="00A41B56">
        <w:t xml:space="preserve">The purpose of this </w:t>
      </w:r>
      <w:r w:rsidR="00F77162" w:rsidRPr="00A41B56">
        <w:t>section</w:t>
      </w:r>
      <w:r w:rsidRPr="00A41B56">
        <w:t xml:space="preserve"> is to define the functional requirements for the </w:t>
      </w:r>
      <w:r w:rsidRPr="00A41B56">
        <w:rPr>
          <w:rStyle w:val="Strong"/>
          <w:rFonts w:cs="Times New Roman"/>
          <w:b w:val="0"/>
          <w:bCs w:val="0"/>
          <w:u w:val="none"/>
        </w:rPr>
        <w:t>Registration Entity</w:t>
      </w:r>
      <w:r w:rsidRPr="00A41B56">
        <w:t>. It includes detailed descriptions of system features, user interactions, data elements, validation rules, and role-based access for registering Financial Institutions (FIs).</w:t>
      </w:r>
    </w:p>
    <w:p w14:paraId="434C8FF4" w14:textId="29860F58" w:rsidR="008F20E3" w:rsidRPr="00A41B56" w:rsidRDefault="008F20E3" w:rsidP="00A41B56">
      <w:r w:rsidRPr="00A41B56">
        <w:t xml:space="preserve">Detailed </w:t>
      </w:r>
      <w:r w:rsidRPr="00A41B56">
        <w:rPr>
          <w:rStyle w:val="Strong"/>
          <w:rFonts w:cs="Times New Roman"/>
          <w:b w:val="0"/>
          <w:bCs w:val="0"/>
          <w:u w:val="none"/>
        </w:rPr>
        <w:t xml:space="preserve">Functional Requirement </w:t>
      </w:r>
      <w:r w:rsidRPr="00A41B56">
        <w:t xml:space="preserve">for the </w:t>
      </w:r>
      <w:r w:rsidRPr="00A41B56">
        <w:rPr>
          <w:rStyle w:val="Strong"/>
          <w:rFonts w:cs="Times New Roman"/>
          <w:b w:val="0"/>
          <w:bCs w:val="0"/>
          <w:u w:val="none"/>
        </w:rPr>
        <w:t>Registration Entity</w:t>
      </w:r>
      <w:r w:rsidRPr="00A41B56">
        <w:t xml:space="preserve"> in your </w:t>
      </w:r>
      <w:r w:rsidRPr="00A41B56">
        <w:rPr>
          <w:rStyle w:val="Strong"/>
          <w:rFonts w:cs="Times New Roman"/>
          <w:b w:val="0"/>
          <w:bCs w:val="0"/>
          <w:u w:val="none"/>
        </w:rPr>
        <w:t xml:space="preserve">Financial Institution Onboarding &amp; Access Control </w:t>
      </w:r>
      <w:proofErr w:type="spellStart"/>
      <w:r w:rsidRPr="00A41B56">
        <w:rPr>
          <w:rStyle w:val="Strong"/>
          <w:rFonts w:cs="Times New Roman"/>
          <w:b w:val="0"/>
          <w:bCs w:val="0"/>
          <w:u w:val="none"/>
        </w:rPr>
        <w:t>System</w:t>
      </w:r>
      <w:r w:rsidRPr="00A41B56">
        <w:t>.To</w:t>
      </w:r>
      <w:proofErr w:type="spellEnd"/>
      <w:r w:rsidRPr="00A41B56">
        <w:t xml:space="preserve"> enable onboarding and registration of Financial Institutions (FIs) into the regulatory system by capturing license data, profile information, key contacts, and approval workflows.</w:t>
      </w:r>
    </w:p>
    <w:p w14:paraId="2E7D29D9" w14:textId="1BFD486E" w:rsidR="00C8505C" w:rsidRDefault="00C8505C" w:rsidP="00A41B56"/>
    <w:p w14:paraId="42965931" w14:textId="349F66B8" w:rsidR="00F77162" w:rsidRPr="00EF19E8" w:rsidRDefault="00F77162" w:rsidP="00EF19E8">
      <w:pPr>
        <w:pStyle w:val="Heading3"/>
      </w:pPr>
      <w:bookmarkStart w:id="135" w:name="_Toc204773619"/>
      <w:r w:rsidRPr="00EF19E8">
        <w:t>Scope</w:t>
      </w:r>
      <w:r w:rsidR="004B4F0B" w:rsidRPr="00EF19E8">
        <w:t xml:space="preserve"> Of Work</w:t>
      </w:r>
      <w:bookmarkEnd w:id="135"/>
    </w:p>
    <w:p w14:paraId="1CE89421" w14:textId="4902E654" w:rsidR="00F77162" w:rsidRDefault="00F77162" w:rsidP="00A41B56">
      <w:pPr>
        <w:pStyle w:val="NormalWeb"/>
      </w:pPr>
      <w:r>
        <w:t>This module supports the digital registration of Financial Institutions including data entry, document submission, workflow-based approval, audit trail, and access control for regulatory authorities, inspectors, and administrators.</w:t>
      </w:r>
    </w:p>
    <w:p w14:paraId="0F4B0E18" w14:textId="29A82960" w:rsidR="00EF19E8" w:rsidRDefault="00EF19E8" w:rsidP="00EF19E8">
      <w:pPr>
        <w:pStyle w:val="Heading3"/>
      </w:pPr>
      <w:bookmarkStart w:id="136" w:name="_Toc204773620"/>
      <w:r>
        <w:t>Stakeholders</w:t>
      </w:r>
      <w:bookmarkEnd w:id="136"/>
    </w:p>
    <w:p w14:paraId="33481A39" w14:textId="77777777" w:rsidR="00EF19E8" w:rsidRPr="00EF19E8" w:rsidRDefault="00EF19E8" w:rsidP="00EF19E8"/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5670"/>
      </w:tblGrid>
      <w:tr w:rsidR="00EF19E8" w:rsidRPr="00EF19E8" w14:paraId="47E1806F" w14:textId="77777777" w:rsidTr="00334EE3">
        <w:trPr>
          <w:tblHeader/>
          <w:tblCellSpacing w:w="15" w:type="dxa"/>
        </w:trPr>
        <w:tc>
          <w:tcPr>
            <w:tcW w:w="2737" w:type="dxa"/>
            <w:vAlign w:val="center"/>
            <w:hideMark/>
          </w:tcPr>
          <w:p w14:paraId="0E104277" w14:textId="77777777" w:rsidR="00EF19E8" w:rsidRPr="00EF19E8" w:rsidRDefault="00EF19E8" w:rsidP="00EF19E8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EF19E8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5625" w:type="dxa"/>
            <w:vAlign w:val="center"/>
            <w:hideMark/>
          </w:tcPr>
          <w:p w14:paraId="20D28914" w14:textId="77777777" w:rsidR="00EF19E8" w:rsidRPr="00EF19E8" w:rsidRDefault="00EF19E8" w:rsidP="00EF19E8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EF19E8">
              <w:rPr>
                <w:rFonts w:cstheme="minorHAnsi"/>
                <w:b/>
                <w:bCs/>
              </w:rPr>
              <w:t>Responsibility</w:t>
            </w:r>
          </w:p>
        </w:tc>
      </w:tr>
      <w:tr w:rsidR="00EF19E8" w:rsidRPr="00EF19E8" w14:paraId="7B4F59D4" w14:textId="77777777" w:rsidTr="00334EE3">
        <w:trPr>
          <w:tblCellSpacing w:w="15" w:type="dxa"/>
        </w:trPr>
        <w:tc>
          <w:tcPr>
            <w:tcW w:w="2737" w:type="dxa"/>
            <w:vAlign w:val="center"/>
            <w:hideMark/>
          </w:tcPr>
          <w:p w14:paraId="3108F6B2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Regulators</w:t>
            </w:r>
          </w:p>
        </w:tc>
        <w:tc>
          <w:tcPr>
            <w:tcW w:w="5625" w:type="dxa"/>
            <w:vAlign w:val="center"/>
            <w:hideMark/>
          </w:tcPr>
          <w:p w14:paraId="3FECD25F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Review and approve FI registration</w:t>
            </w:r>
          </w:p>
        </w:tc>
      </w:tr>
      <w:tr w:rsidR="00EF19E8" w:rsidRPr="00EF19E8" w14:paraId="45420B97" w14:textId="77777777" w:rsidTr="00334EE3">
        <w:trPr>
          <w:tblCellSpacing w:w="15" w:type="dxa"/>
        </w:trPr>
        <w:tc>
          <w:tcPr>
            <w:tcW w:w="2737" w:type="dxa"/>
            <w:vAlign w:val="center"/>
            <w:hideMark/>
          </w:tcPr>
          <w:p w14:paraId="2E36199F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Admins</w:t>
            </w:r>
          </w:p>
        </w:tc>
        <w:tc>
          <w:tcPr>
            <w:tcW w:w="5625" w:type="dxa"/>
            <w:vAlign w:val="center"/>
            <w:hideMark/>
          </w:tcPr>
          <w:p w14:paraId="6C81A91F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Oversee system usage and override records</w:t>
            </w:r>
          </w:p>
        </w:tc>
      </w:tr>
      <w:tr w:rsidR="00EF19E8" w:rsidRPr="00EF19E8" w14:paraId="0ABEEEC0" w14:textId="77777777" w:rsidTr="00334EE3">
        <w:trPr>
          <w:tblCellSpacing w:w="15" w:type="dxa"/>
        </w:trPr>
        <w:tc>
          <w:tcPr>
            <w:tcW w:w="2737" w:type="dxa"/>
            <w:vAlign w:val="center"/>
            <w:hideMark/>
          </w:tcPr>
          <w:p w14:paraId="11C3671E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Makers</w:t>
            </w:r>
          </w:p>
        </w:tc>
        <w:tc>
          <w:tcPr>
            <w:tcW w:w="5625" w:type="dxa"/>
            <w:vAlign w:val="center"/>
            <w:hideMark/>
          </w:tcPr>
          <w:p w14:paraId="10579369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Initiate and submit FI registrations</w:t>
            </w:r>
          </w:p>
        </w:tc>
      </w:tr>
      <w:tr w:rsidR="00EF19E8" w:rsidRPr="00EF19E8" w14:paraId="229D8600" w14:textId="77777777" w:rsidTr="00334EE3">
        <w:trPr>
          <w:tblCellSpacing w:w="15" w:type="dxa"/>
        </w:trPr>
        <w:tc>
          <w:tcPr>
            <w:tcW w:w="2737" w:type="dxa"/>
            <w:vAlign w:val="center"/>
            <w:hideMark/>
          </w:tcPr>
          <w:p w14:paraId="59D9F9CA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Checkers</w:t>
            </w:r>
          </w:p>
        </w:tc>
        <w:tc>
          <w:tcPr>
            <w:tcW w:w="5625" w:type="dxa"/>
            <w:vAlign w:val="center"/>
            <w:hideMark/>
          </w:tcPr>
          <w:p w14:paraId="1A50A383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Validate data before sending to regulators</w:t>
            </w:r>
          </w:p>
        </w:tc>
      </w:tr>
      <w:tr w:rsidR="00EF19E8" w:rsidRPr="00EF19E8" w14:paraId="4B8BDF82" w14:textId="77777777" w:rsidTr="00334EE3">
        <w:trPr>
          <w:tblCellSpacing w:w="15" w:type="dxa"/>
        </w:trPr>
        <w:tc>
          <w:tcPr>
            <w:tcW w:w="2737" w:type="dxa"/>
            <w:vAlign w:val="center"/>
            <w:hideMark/>
          </w:tcPr>
          <w:p w14:paraId="102A6454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Inspectors</w:t>
            </w:r>
          </w:p>
        </w:tc>
        <w:tc>
          <w:tcPr>
            <w:tcW w:w="5625" w:type="dxa"/>
            <w:vAlign w:val="center"/>
            <w:hideMark/>
          </w:tcPr>
          <w:p w14:paraId="45579214" w14:textId="77777777" w:rsidR="00EF19E8" w:rsidRPr="00EF19E8" w:rsidRDefault="00EF19E8" w:rsidP="00EF19E8">
            <w:pPr>
              <w:spacing w:line="240" w:lineRule="auto"/>
              <w:rPr>
                <w:rFonts w:cstheme="minorHAnsi"/>
              </w:rPr>
            </w:pPr>
            <w:r w:rsidRPr="00EF19E8">
              <w:rPr>
                <w:rFonts w:cstheme="minorHAnsi"/>
              </w:rPr>
              <w:t>View-only access to approved FIs</w:t>
            </w:r>
          </w:p>
        </w:tc>
      </w:tr>
    </w:tbl>
    <w:p w14:paraId="1BE80184" w14:textId="7F097220" w:rsidR="00E01EF7" w:rsidRDefault="00E01EF7" w:rsidP="00EF19E8"/>
    <w:p w14:paraId="286C232C" w14:textId="77777777" w:rsidR="00E01EF7" w:rsidRDefault="00E01EF7">
      <w:pPr>
        <w:spacing w:line="240" w:lineRule="auto"/>
      </w:pPr>
      <w:r>
        <w:br w:type="page"/>
      </w:r>
    </w:p>
    <w:p w14:paraId="5C4FDE21" w14:textId="77777777" w:rsidR="00EF19E8" w:rsidRPr="00EF19E8" w:rsidRDefault="00EF19E8" w:rsidP="00EF19E8"/>
    <w:p w14:paraId="0190BDA0" w14:textId="3BB45A4F" w:rsidR="00EF19E8" w:rsidRPr="00EF19E8" w:rsidRDefault="00EF19E8" w:rsidP="00EF19E8">
      <w:pPr>
        <w:pStyle w:val="Heading3"/>
      </w:pPr>
      <w:bookmarkStart w:id="137" w:name="_Toc204773621"/>
      <w:r>
        <w:t>Functional Requirement Table</w:t>
      </w:r>
      <w:bookmarkEnd w:id="137"/>
    </w:p>
    <w:p w14:paraId="20A9A30A" w14:textId="14321057" w:rsidR="008F20E3" w:rsidRDefault="008F20E3" w:rsidP="00A41B5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106"/>
        <w:gridCol w:w="4320"/>
        <w:gridCol w:w="1440"/>
      </w:tblGrid>
      <w:tr w:rsidR="008F2D37" w:rsidRPr="008F20E3" w14:paraId="40F6B01F" w14:textId="71478C42" w:rsidTr="00CA504D">
        <w:trPr>
          <w:trHeight w:val="520"/>
          <w:tblHeader/>
          <w:tblCellSpacing w:w="15" w:type="dxa"/>
        </w:trPr>
        <w:tc>
          <w:tcPr>
            <w:tcW w:w="814" w:type="dxa"/>
            <w:shd w:val="clear" w:color="auto" w:fill="CCCCCC" w:themeFill="accent4" w:themeFillTint="66"/>
            <w:vAlign w:val="center"/>
            <w:hideMark/>
          </w:tcPr>
          <w:p w14:paraId="1C6B8E54" w14:textId="77777777" w:rsidR="008F2D37" w:rsidRPr="008F20E3" w:rsidRDefault="008F2D37" w:rsidP="00A41B56">
            <w:r w:rsidRPr="005E0171">
              <w:t>ID</w:t>
            </w:r>
          </w:p>
        </w:tc>
        <w:tc>
          <w:tcPr>
            <w:tcW w:w="2076" w:type="dxa"/>
            <w:shd w:val="clear" w:color="auto" w:fill="CCCCCC" w:themeFill="accent4" w:themeFillTint="66"/>
            <w:vAlign w:val="center"/>
            <w:hideMark/>
          </w:tcPr>
          <w:p w14:paraId="653FE649" w14:textId="77777777" w:rsidR="008F2D37" w:rsidRPr="008F20E3" w:rsidRDefault="008F2D37" w:rsidP="00A41B56">
            <w:r w:rsidRPr="005E0171">
              <w:t>Function</w:t>
            </w:r>
          </w:p>
        </w:tc>
        <w:tc>
          <w:tcPr>
            <w:tcW w:w="4290" w:type="dxa"/>
            <w:shd w:val="clear" w:color="auto" w:fill="CCCCCC" w:themeFill="accent4" w:themeFillTint="66"/>
            <w:vAlign w:val="center"/>
            <w:hideMark/>
          </w:tcPr>
          <w:p w14:paraId="5F725A15" w14:textId="77777777" w:rsidR="008F2D37" w:rsidRPr="008F20E3" w:rsidRDefault="008F2D37" w:rsidP="00A41B56">
            <w:r w:rsidRPr="005E0171">
              <w:t>Description</w:t>
            </w:r>
          </w:p>
        </w:tc>
        <w:tc>
          <w:tcPr>
            <w:tcW w:w="1395" w:type="dxa"/>
            <w:shd w:val="clear" w:color="auto" w:fill="CCCCCC" w:themeFill="accent4" w:themeFillTint="66"/>
            <w:vAlign w:val="center"/>
          </w:tcPr>
          <w:p w14:paraId="60DCAC2C" w14:textId="0B7F6F9E" w:rsidR="008F2D37" w:rsidRPr="005E0171" w:rsidRDefault="008F2D37" w:rsidP="00A41B56">
            <w:r>
              <w:t>BR Relation</w:t>
            </w:r>
          </w:p>
        </w:tc>
      </w:tr>
      <w:tr w:rsidR="008F2D37" w:rsidRPr="008F20E3" w14:paraId="1ED3552D" w14:textId="0CC5F8EB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52CF5C98" w14:textId="38214C1A" w:rsidR="008F2D37" w:rsidRPr="008F20E3" w:rsidRDefault="008F2D37" w:rsidP="00A41B56">
            <w:r w:rsidRPr="008F20E3">
              <w:t>FR-</w:t>
            </w:r>
            <w:r w:rsidRPr="005E0171">
              <w:t>0</w:t>
            </w:r>
            <w:r w:rsidRPr="008F20E3">
              <w:t>1</w:t>
            </w:r>
          </w:p>
        </w:tc>
        <w:tc>
          <w:tcPr>
            <w:tcW w:w="2076" w:type="dxa"/>
            <w:vAlign w:val="center"/>
            <w:hideMark/>
          </w:tcPr>
          <w:p w14:paraId="78200A0F" w14:textId="6D2BBD1C" w:rsidR="008F2D37" w:rsidRPr="008F20E3" w:rsidRDefault="00DA5F93" w:rsidP="00A41B56">
            <w:r>
              <w:t>Build</w:t>
            </w:r>
            <w:r w:rsidR="008F2D37" w:rsidRPr="008F20E3">
              <w:t xml:space="preserve"> Registration</w:t>
            </w:r>
            <w:r>
              <w:t xml:space="preserve"> form</w:t>
            </w:r>
          </w:p>
        </w:tc>
        <w:tc>
          <w:tcPr>
            <w:tcW w:w="4290" w:type="dxa"/>
            <w:vAlign w:val="center"/>
            <w:hideMark/>
          </w:tcPr>
          <w:p w14:paraId="002ECF4C" w14:textId="77777777" w:rsidR="008F2D37" w:rsidRPr="008F20E3" w:rsidRDefault="008F2D37" w:rsidP="00A41B56">
            <w:r w:rsidRPr="008F20E3">
              <w:t>Allow authorized users (Makers) to initiate a new FI registration process.</w:t>
            </w:r>
          </w:p>
        </w:tc>
        <w:tc>
          <w:tcPr>
            <w:tcW w:w="1395" w:type="dxa"/>
          </w:tcPr>
          <w:p w14:paraId="282F669C" w14:textId="77777777" w:rsidR="008F2D37" w:rsidRDefault="00DA5F93" w:rsidP="00CA504D">
            <w:pPr>
              <w:jc w:val="center"/>
            </w:pPr>
            <w:r>
              <w:t>BR-</w:t>
            </w:r>
            <w:r w:rsidR="008F2D37">
              <w:t>01</w:t>
            </w:r>
          </w:p>
          <w:p w14:paraId="63999F49" w14:textId="77777777" w:rsidR="00DA5F93" w:rsidRDefault="00AE542F" w:rsidP="00CA504D">
            <w:pPr>
              <w:jc w:val="center"/>
            </w:pPr>
            <w:r>
              <w:t>BR-02</w:t>
            </w:r>
          </w:p>
          <w:p w14:paraId="02483BC3" w14:textId="3B84C637" w:rsidR="00AE542F" w:rsidRDefault="00AE542F" w:rsidP="00CA504D">
            <w:pPr>
              <w:jc w:val="center"/>
            </w:pPr>
            <w:r>
              <w:t>BR-03</w:t>
            </w:r>
          </w:p>
          <w:p w14:paraId="4D749F91" w14:textId="77777777" w:rsidR="00AB2024" w:rsidRDefault="00AB2024" w:rsidP="00CA504D">
            <w:pPr>
              <w:jc w:val="center"/>
            </w:pPr>
            <w:r>
              <w:t>BR-08</w:t>
            </w:r>
          </w:p>
          <w:p w14:paraId="21EAF630" w14:textId="246BDAFE" w:rsidR="00C61463" w:rsidRPr="008F20E3" w:rsidRDefault="00C61463" w:rsidP="00CA504D">
            <w:pPr>
              <w:jc w:val="center"/>
            </w:pPr>
            <w:r>
              <w:t>BR-09</w:t>
            </w:r>
          </w:p>
        </w:tc>
      </w:tr>
      <w:tr w:rsidR="007D16BD" w:rsidRPr="008F20E3" w14:paraId="352E9247" w14:textId="4DF3465C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2C776C87" w14:textId="71D8F1AB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2</w:t>
            </w:r>
          </w:p>
        </w:tc>
        <w:tc>
          <w:tcPr>
            <w:tcW w:w="2076" w:type="dxa"/>
            <w:vAlign w:val="center"/>
            <w:hideMark/>
          </w:tcPr>
          <w:p w14:paraId="7C8B3C59" w14:textId="77777777" w:rsidR="007D16BD" w:rsidRPr="008F20E3" w:rsidRDefault="007D16BD" w:rsidP="00A41B56">
            <w:r w:rsidRPr="008F20E3">
              <w:t>Edit Registration</w:t>
            </w:r>
          </w:p>
        </w:tc>
        <w:tc>
          <w:tcPr>
            <w:tcW w:w="4290" w:type="dxa"/>
            <w:vAlign w:val="center"/>
            <w:hideMark/>
          </w:tcPr>
          <w:p w14:paraId="04972336" w14:textId="77777777" w:rsidR="007D16BD" w:rsidRPr="008F20E3" w:rsidRDefault="007D16BD" w:rsidP="00A41B56">
            <w:r w:rsidRPr="008F20E3">
              <w:t>Makers and Checkers can edit draft or returned registration entries before final submission.</w:t>
            </w:r>
          </w:p>
        </w:tc>
        <w:tc>
          <w:tcPr>
            <w:tcW w:w="1395" w:type="dxa"/>
          </w:tcPr>
          <w:p w14:paraId="40E23BA4" w14:textId="77777777" w:rsidR="007D16BD" w:rsidRDefault="00D11BA9" w:rsidP="00CA504D">
            <w:pPr>
              <w:jc w:val="center"/>
            </w:pPr>
            <w:r>
              <w:t>BR-</w:t>
            </w:r>
            <w:r w:rsidR="007D16BD" w:rsidRPr="00895E8E">
              <w:t>01</w:t>
            </w:r>
          </w:p>
          <w:p w14:paraId="44581E1C" w14:textId="77777777" w:rsidR="00844266" w:rsidRDefault="00844266" w:rsidP="00CA504D">
            <w:pPr>
              <w:jc w:val="center"/>
            </w:pPr>
            <w:r>
              <w:t>BR-04</w:t>
            </w:r>
          </w:p>
          <w:p w14:paraId="08DF16BC" w14:textId="3886E238" w:rsidR="00C61463" w:rsidRPr="008F20E3" w:rsidRDefault="00C61463" w:rsidP="00CA504D">
            <w:pPr>
              <w:jc w:val="center"/>
            </w:pPr>
            <w:r>
              <w:t>Br-09</w:t>
            </w:r>
          </w:p>
        </w:tc>
      </w:tr>
      <w:tr w:rsidR="007D16BD" w:rsidRPr="008F20E3" w14:paraId="6859E3FE" w14:textId="7177DF91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56AE8875" w14:textId="7AE82E1E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3</w:t>
            </w:r>
          </w:p>
        </w:tc>
        <w:tc>
          <w:tcPr>
            <w:tcW w:w="2076" w:type="dxa"/>
            <w:vAlign w:val="center"/>
            <w:hideMark/>
          </w:tcPr>
          <w:p w14:paraId="00B5C21B" w14:textId="77777777" w:rsidR="007D16BD" w:rsidRPr="008F20E3" w:rsidRDefault="007D16BD" w:rsidP="00A41B56">
            <w:r w:rsidRPr="008F20E3">
              <w:t>Submit for Review</w:t>
            </w:r>
          </w:p>
        </w:tc>
        <w:tc>
          <w:tcPr>
            <w:tcW w:w="4290" w:type="dxa"/>
            <w:vAlign w:val="center"/>
            <w:hideMark/>
          </w:tcPr>
          <w:p w14:paraId="57E431DE" w14:textId="77777777" w:rsidR="007D16BD" w:rsidRPr="008F20E3" w:rsidRDefault="007D16BD" w:rsidP="00A41B56">
            <w:r w:rsidRPr="008F20E3">
              <w:t>Submit a complete registration for review by Checker or Regulator. Locks further editing.</w:t>
            </w:r>
          </w:p>
        </w:tc>
        <w:tc>
          <w:tcPr>
            <w:tcW w:w="1395" w:type="dxa"/>
          </w:tcPr>
          <w:p w14:paraId="2594D8A7" w14:textId="06046E7C" w:rsidR="007D16BD" w:rsidRDefault="00D11BA9" w:rsidP="00CA504D">
            <w:pPr>
              <w:jc w:val="center"/>
            </w:pPr>
            <w:r>
              <w:t>BR-</w:t>
            </w:r>
            <w:r w:rsidR="00844266">
              <w:t>05</w:t>
            </w:r>
          </w:p>
          <w:p w14:paraId="75C74154" w14:textId="77777777" w:rsidR="00D11BA9" w:rsidRDefault="00D11BA9" w:rsidP="00CA504D">
            <w:pPr>
              <w:jc w:val="center"/>
            </w:pPr>
            <w:r>
              <w:t>BR-06</w:t>
            </w:r>
          </w:p>
          <w:p w14:paraId="6C034B64" w14:textId="77777777" w:rsidR="00844266" w:rsidRDefault="00890F4C" w:rsidP="00CA504D">
            <w:pPr>
              <w:jc w:val="center"/>
            </w:pPr>
            <w:r>
              <w:t>BR</w:t>
            </w:r>
            <w:r w:rsidR="00844266">
              <w:t>-07</w:t>
            </w:r>
          </w:p>
          <w:p w14:paraId="4BB4A82C" w14:textId="77777777" w:rsidR="00AB2024" w:rsidRDefault="00AB2024" w:rsidP="00CA504D">
            <w:pPr>
              <w:jc w:val="center"/>
            </w:pPr>
            <w:r>
              <w:t>BR-08</w:t>
            </w:r>
          </w:p>
          <w:p w14:paraId="1EC8C380" w14:textId="6844F33D" w:rsidR="00DA6E2B" w:rsidRPr="008F20E3" w:rsidRDefault="00DA6E2B" w:rsidP="00CA504D">
            <w:pPr>
              <w:jc w:val="center"/>
            </w:pPr>
            <w:r>
              <w:t>BR-09</w:t>
            </w:r>
          </w:p>
        </w:tc>
      </w:tr>
      <w:tr w:rsidR="007D16BD" w:rsidRPr="008F20E3" w14:paraId="4764A8DF" w14:textId="1700C8DD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5B8C847A" w14:textId="24EFC480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4</w:t>
            </w:r>
          </w:p>
        </w:tc>
        <w:tc>
          <w:tcPr>
            <w:tcW w:w="2076" w:type="dxa"/>
            <w:vAlign w:val="center"/>
            <w:hideMark/>
          </w:tcPr>
          <w:p w14:paraId="38C32A2A" w14:textId="77777777" w:rsidR="007D16BD" w:rsidRPr="008F20E3" w:rsidRDefault="007D16BD" w:rsidP="00A41B56">
            <w:r w:rsidRPr="008F20E3">
              <w:t>Assign Regulator</w:t>
            </w:r>
          </w:p>
        </w:tc>
        <w:tc>
          <w:tcPr>
            <w:tcW w:w="4290" w:type="dxa"/>
            <w:vAlign w:val="center"/>
            <w:hideMark/>
          </w:tcPr>
          <w:p w14:paraId="3235720A" w14:textId="77777777" w:rsidR="007D16BD" w:rsidRPr="008F20E3" w:rsidRDefault="007D16BD" w:rsidP="00A41B56">
            <w:r w:rsidRPr="008F20E3">
              <w:t>Automatically or manually assign a regulator to an FI case for compliance review.</w:t>
            </w:r>
          </w:p>
        </w:tc>
        <w:tc>
          <w:tcPr>
            <w:tcW w:w="1395" w:type="dxa"/>
          </w:tcPr>
          <w:p w14:paraId="29F5514B" w14:textId="0718013B" w:rsidR="007D16BD" w:rsidRDefault="00890F4C" w:rsidP="00CA504D">
            <w:pPr>
              <w:jc w:val="center"/>
            </w:pPr>
            <w:r>
              <w:t>BR-</w:t>
            </w:r>
            <w:r w:rsidR="007D16BD" w:rsidRPr="00895E8E">
              <w:t>0</w:t>
            </w:r>
            <w:r>
              <w:t>5</w:t>
            </w:r>
          </w:p>
          <w:p w14:paraId="14268514" w14:textId="29911795" w:rsidR="00890F4C" w:rsidRPr="008F20E3" w:rsidRDefault="00890F4C" w:rsidP="00CA504D">
            <w:pPr>
              <w:jc w:val="center"/>
            </w:pPr>
            <w:r>
              <w:t>BR-06</w:t>
            </w:r>
          </w:p>
        </w:tc>
      </w:tr>
      <w:tr w:rsidR="007D16BD" w:rsidRPr="008F20E3" w14:paraId="46D8AB3B" w14:textId="24CC0BFC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7BAF5889" w14:textId="6B9F945E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5</w:t>
            </w:r>
          </w:p>
        </w:tc>
        <w:tc>
          <w:tcPr>
            <w:tcW w:w="2076" w:type="dxa"/>
            <w:vAlign w:val="center"/>
            <w:hideMark/>
          </w:tcPr>
          <w:p w14:paraId="10E484B2" w14:textId="77777777" w:rsidR="007D16BD" w:rsidRPr="008F20E3" w:rsidRDefault="007D16BD" w:rsidP="00A41B56">
            <w:r w:rsidRPr="008F20E3">
              <w:t>Review &amp; Approve</w:t>
            </w:r>
          </w:p>
        </w:tc>
        <w:tc>
          <w:tcPr>
            <w:tcW w:w="4290" w:type="dxa"/>
            <w:vAlign w:val="center"/>
            <w:hideMark/>
          </w:tcPr>
          <w:p w14:paraId="29C35D22" w14:textId="77777777" w:rsidR="007D16BD" w:rsidRPr="008F20E3" w:rsidRDefault="007D16BD" w:rsidP="00A41B56">
            <w:r w:rsidRPr="008F20E3">
              <w:t>Regulator can approve or reject registration based on provided documents and info.</w:t>
            </w:r>
          </w:p>
        </w:tc>
        <w:tc>
          <w:tcPr>
            <w:tcW w:w="1395" w:type="dxa"/>
          </w:tcPr>
          <w:p w14:paraId="5C41803A" w14:textId="77777777" w:rsidR="007D16BD" w:rsidRDefault="007D16BD" w:rsidP="00CA504D">
            <w:pPr>
              <w:jc w:val="center"/>
            </w:pPr>
            <w:r w:rsidRPr="00895E8E">
              <w:t>BR-0</w:t>
            </w:r>
            <w:r w:rsidR="00890F4C">
              <w:t>5</w:t>
            </w:r>
          </w:p>
          <w:p w14:paraId="770D4430" w14:textId="6192EA74" w:rsidR="00890F4C" w:rsidRDefault="00890F4C" w:rsidP="00CA504D">
            <w:pPr>
              <w:jc w:val="center"/>
            </w:pPr>
            <w:r>
              <w:t>BR-06</w:t>
            </w:r>
          </w:p>
          <w:p w14:paraId="5C3961A5" w14:textId="21BADC94" w:rsidR="00DA6E2B" w:rsidRDefault="00DA6E2B" w:rsidP="00CA504D">
            <w:pPr>
              <w:jc w:val="center"/>
            </w:pPr>
          </w:p>
          <w:p w14:paraId="45ACA03A" w14:textId="0B4FCF9F" w:rsidR="00AB2024" w:rsidRDefault="00AB2024" w:rsidP="00CA504D">
            <w:pPr>
              <w:jc w:val="center"/>
            </w:pPr>
            <w:r>
              <w:t>BR-07</w:t>
            </w:r>
          </w:p>
          <w:p w14:paraId="0FDCB43F" w14:textId="11AAFFC0" w:rsidR="00C61463" w:rsidRDefault="00C61463" w:rsidP="00CA504D">
            <w:pPr>
              <w:jc w:val="center"/>
            </w:pPr>
            <w:r>
              <w:t>BR-08</w:t>
            </w:r>
          </w:p>
          <w:p w14:paraId="42F49378" w14:textId="31A2E708" w:rsidR="00AB2024" w:rsidRPr="008F20E3" w:rsidRDefault="00AB2024" w:rsidP="00CA504D">
            <w:pPr>
              <w:jc w:val="center"/>
            </w:pPr>
            <w:r>
              <w:t>BR-0</w:t>
            </w:r>
            <w:r w:rsidR="00C61463">
              <w:t>9</w:t>
            </w:r>
          </w:p>
        </w:tc>
      </w:tr>
      <w:tr w:rsidR="007D16BD" w:rsidRPr="008F20E3" w14:paraId="3D62B292" w14:textId="3BCA4307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012DD406" w14:textId="7F5CC8F4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6</w:t>
            </w:r>
          </w:p>
        </w:tc>
        <w:tc>
          <w:tcPr>
            <w:tcW w:w="2076" w:type="dxa"/>
            <w:vAlign w:val="center"/>
            <w:hideMark/>
          </w:tcPr>
          <w:p w14:paraId="562B98A2" w14:textId="77777777" w:rsidR="007D16BD" w:rsidRPr="008F20E3" w:rsidRDefault="007D16BD" w:rsidP="00A41B56">
            <w:r w:rsidRPr="008F20E3">
              <w:t>Upload Documents</w:t>
            </w:r>
          </w:p>
        </w:tc>
        <w:tc>
          <w:tcPr>
            <w:tcW w:w="4290" w:type="dxa"/>
            <w:vAlign w:val="center"/>
            <w:hideMark/>
          </w:tcPr>
          <w:p w14:paraId="2F60A2DD" w14:textId="77777777" w:rsidR="007D16BD" w:rsidRDefault="007D16BD" w:rsidP="00A41B56">
            <w:r w:rsidRPr="008F20E3">
              <w:t>Upload and attach licenses, incorporation certificates, or official letters.</w:t>
            </w:r>
          </w:p>
          <w:p w14:paraId="618B705E" w14:textId="22081520" w:rsidR="003B3957" w:rsidRPr="008F20E3" w:rsidRDefault="003B3957" w:rsidP="00A41B56">
            <w:r>
              <w:t>Upload required documents (PDF, DOCX, JPG, PNG)</w:t>
            </w:r>
          </w:p>
        </w:tc>
        <w:tc>
          <w:tcPr>
            <w:tcW w:w="1395" w:type="dxa"/>
          </w:tcPr>
          <w:p w14:paraId="597A349D" w14:textId="3B8186CC" w:rsidR="007D16BD" w:rsidRPr="008F20E3" w:rsidRDefault="007D16BD" w:rsidP="00CA504D">
            <w:pPr>
              <w:jc w:val="center"/>
            </w:pPr>
            <w:r w:rsidRPr="00895E8E">
              <w:t>BR-0</w:t>
            </w:r>
            <w:r w:rsidR="00AB2024">
              <w:t>3</w:t>
            </w:r>
          </w:p>
        </w:tc>
      </w:tr>
      <w:tr w:rsidR="007D16BD" w:rsidRPr="008F20E3" w14:paraId="0E285AC3" w14:textId="40415968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0E695E83" w14:textId="3C4494AE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7</w:t>
            </w:r>
          </w:p>
        </w:tc>
        <w:tc>
          <w:tcPr>
            <w:tcW w:w="2076" w:type="dxa"/>
            <w:vAlign w:val="center"/>
            <w:hideMark/>
          </w:tcPr>
          <w:p w14:paraId="7B5B8866" w14:textId="77777777" w:rsidR="007D16BD" w:rsidRPr="008F20E3" w:rsidRDefault="007D16BD" w:rsidP="00A41B56">
            <w:r w:rsidRPr="008F20E3">
              <w:t>Manage Contacts</w:t>
            </w:r>
          </w:p>
        </w:tc>
        <w:tc>
          <w:tcPr>
            <w:tcW w:w="4290" w:type="dxa"/>
            <w:vAlign w:val="center"/>
            <w:hideMark/>
          </w:tcPr>
          <w:p w14:paraId="018CB5D5" w14:textId="77777777" w:rsidR="007D16BD" w:rsidRPr="008F20E3" w:rsidRDefault="007D16BD" w:rsidP="00A41B56">
            <w:r w:rsidRPr="008F20E3">
              <w:t>Add, update, or remove institution contact persons (name, role, email, phone).</w:t>
            </w:r>
          </w:p>
        </w:tc>
        <w:tc>
          <w:tcPr>
            <w:tcW w:w="1395" w:type="dxa"/>
          </w:tcPr>
          <w:p w14:paraId="2FD48CDF" w14:textId="0881E558" w:rsidR="007D16BD" w:rsidRDefault="007D16BD" w:rsidP="00CA504D">
            <w:pPr>
              <w:jc w:val="center"/>
            </w:pPr>
            <w:r w:rsidRPr="00895E8E">
              <w:t>BR-0</w:t>
            </w:r>
            <w:r w:rsidR="00AB2024">
              <w:t>5</w:t>
            </w:r>
          </w:p>
          <w:p w14:paraId="7A48084E" w14:textId="2F9DD99B" w:rsidR="00BE626E" w:rsidRDefault="00BE626E" w:rsidP="00CA504D">
            <w:pPr>
              <w:jc w:val="center"/>
            </w:pPr>
            <w:r>
              <w:t>BR-06</w:t>
            </w:r>
          </w:p>
          <w:p w14:paraId="37C71435" w14:textId="77777777" w:rsidR="00AB2024" w:rsidRDefault="00AB2024" w:rsidP="00CA504D">
            <w:pPr>
              <w:jc w:val="center"/>
            </w:pPr>
            <w:r>
              <w:t>BR-0</w:t>
            </w:r>
            <w:r w:rsidR="00C61463">
              <w:t>7</w:t>
            </w:r>
          </w:p>
          <w:p w14:paraId="260FB39D" w14:textId="7C690C25" w:rsidR="00DA6E2B" w:rsidRPr="008F20E3" w:rsidRDefault="00DA6E2B" w:rsidP="00CA504D">
            <w:pPr>
              <w:jc w:val="center"/>
            </w:pPr>
            <w:r>
              <w:t>BR-09</w:t>
            </w:r>
          </w:p>
        </w:tc>
      </w:tr>
      <w:tr w:rsidR="007D16BD" w:rsidRPr="008F20E3" w14:paraId="3B3C668D" w14:textId="436A56CA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3D2EAF07" w14:textId="75CCF55D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8</w:t>
            </w:r>
          </w:p>
        </w:tc>
        <w:tc>
          <w:tcPr>
            <w:tcW w:w="2076" w:type="dxa"/>
            <w:vAlign w:val="center"/>
            <w:hideMark/>
          </w:tcPr>
          <w:p w14:paraId="42FD69C2" w14:textId="77777777" w:rsidR="007D16BD" w:rsidRPr="008F20E3" w:rsidRDefault="007D16BD" w:rsidP="00A41B56">
            <w:r w:rsidRPr="008F20E3">
              <w:t>View Registration Details</w:t>
            </w:r>
          </w:p>
        </w:tc>
        <w:tc>
          <w:tcPr>
            <w:tcW w:w="4290" w:type="dxa"/>
            <w:vAlign w:val="center"/>
            <w:hideMark/>
          </w:tcPr>
          <w:p w14:paraId="0ECF2147" w14:textId="77777777" w:rsidR="007D16BD" w:rsidRPr="008F20E3" w:rsidRDefault="007D16BD" w:rsidP="00A41B56">
            <w:r w:rsidRPr="008F20E3">
              <w:t>Allow all assigned users to view registration data, status, and audit logs.</w:t>
            </w:r>
          </w:p>
        </w:tc>
        <w:tc>
          <w:tcPr>
            <w:tcW w:w="1395" w:type="dxa"/>
          </w:tcPr>
          <w:p w14:paraId="1A408281" w14:textId="451C0817" w:rsidR="007D16BD" w:rsidRDefault="00C61463" w:rsidP="00CA504D">
            <w:pPr>
              <w:jc w:val="center"/>
            </w:pPr>
            <w:r>
              <w:t>BR-07</w:t>
            </w:r>
          </w:p>
          <w:p w14:paraId="5F6F408E" w14:textId="58623813" w:rsidR="00BE626E" w:rsidRDefault="00BE626E" w:rsidP="00CA504D">
            <w:pPr>
              <w:jc w:val="center"/>
            </w:pPr>
            <w:r>
              <w:t>BR-11</w:t>
            </w:r>
          </w:p>
          <w:p w14:paraId="61906B88" w14:textId="10E86701" w:rsidR="00DD0FBA" w:rsidRPr="008F20E3" w:rsidRDefault="00DD0FBA" w:rsidP="00CA504D">
            <w:pPr>
              <w:jc w:val="center"/>
            </w:pPr>
            <w:r>
              <w:t>BR-13</w:t>
            </w:r>
          </w:p>
        </w:tc>
      </w:tr>
      <w:tr w:rsidR="007D16BD" w:rsidRPr="008F20E3" w14:paraId="36EA2411" w14:textId="7C7A2CAD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17370D30" w14:textId="6A31B9C5" w:rsidR="007D16BD" w:rsidRPr="008F20E3" w:rsidRDefault="007D16BD" w:rsidP="00A41B56">
            <w:r w:rsidRPr="008F20E3">
              <w:t>FR-</w:t>
            </w:r>
            <w:r w:rsidRPr="005E0171">
              <w:t>0</w:t>
            </w:r>
            <w:r w:rsidRPr="008F20E3">
              <w:t>9</w:t>
            </w:r>
          </w:p>
        </w:tc>
        <w:tc>
          <w:tcPr>
            <w:tcW w:w="2076" w:type="dxa"/>
            <w:vAlign w:val="center"/>
            <w:hideMark/>
          </w:tcPr>
          <w:p w14:paraId="3601955F" w14:textId="77777777" w:rsidR="007D16BD" w:rsidRPr="008F20E3" w:rsidRDefault="007D16BD" w:rsidP="00A41B56">
            <w:r w:rsidRPr="008F20E3">
              <w:t>Track Status</w:t>
            </w:r>
          </w:p>
        </w:tc>
        <w:tc>
          <w:tcPr>
            <w:tcW w:w="4290" w:type="dxa"/>
            <w:vAlign w:val="center"/>
            <w:hideMark/>
          </w:tcPr>
          <w:p w14:paraId="75CC3A6B" w14:textId="77777777" w:rsidR="007D16BD" w:rsidRPr="008F20E3" w:rsidRDefault="007D16BD" w:rsidP="00A41B56">
            <w:r w:rsidRPr="008F20E3">
              <w:t>Filter registrations by their current status (e.g., Draft, Under Review, Approved).</w:t>
            </w:r>
          </w:p>
        </w:tc>
        <w:tc>
          <w:tcPr>
            <w:tcW w:w="1395" w:type="dxa"/>
          </w:tcPr>
          <w:p w14:paraId="7B53CA29" w14:textId="13DA90CD" w:rsidR="007D16BD" w:rsidRDefault="007D16BD" w:rsidP="00CA504D">
            <w:pPr>
              <w:jc w:val="center"/>
            </w:pPr>
            <w:r w:rsidRPr="00895E8E">
              <w:t>BR-</w:t>
            </w:r>
            <w:r w:rsidR="00DD0FBA">
              <w:t>1</w:t>
            </w:r>
            <w:r w:rsidR="00A77825">
              <w:t>0</w:t>
            </w:r>
          </w:p>
          <w:p w14:paraId="42F1B2BB" w14:textId="0AFE7EEA" w:rsidR="00A77825" w:rsidRDefault="00A77825" w:rsidP="00CA504D">
            <w:pPr>
              <w:jc w:val="center"/>
            </w:pPr>
            <w:r>
              <w:t>BR-11</w:t>
            </w:r>
          </w:p>
          <w:p w14:paraId="24039D08" w14:textId="75BDD282" w:rsidR="00A77825" w:rsidRDefault="00A77825" w:rsidP="00CA504D">
            <w:pPr>
              <w:jc w:val="center"/>
            </w:pPr>
            <w:r>
              <w:t>BR-13</w:t>
            </w:r>
          </w:p>
          <w:p w14:paraId="7610D4BE" w14:textId="2AA0F13F" w:rsidR="00A77825" w:rsidRPr="008F20E3" w:rsidRDefault="00A77825" w:rsidP="00CA504D">
            <w:pPr>
              <w:jc w:val="center"/>
            </w:pPr>
          </w:p>
        </w:tc>
      </w:tr>
      <w:tr w:rsidR="007D16BD" w:rsidRPr="008F20E3" w14:paraId="78EA52B0" w14:textId="7EBE6C70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4F766A21" w14:textId="77777777" w:rsidR="007D16BD" w:rsidRPr="008F20E3" w:rsidRDefault="007D16BD" w:rsidP="00A41B56">
            <w:r w:rsidRPr="008F20E3">
              <w:lastRenderedPageBreak/>
              <w:t>FR-10</w:t>
            </w:r>
          </w:p>
        </w:tc>
        <w:tc>
          <w:tcPr>
            <w:tcW w:w="2076" w:type="dxa"/>
            <w:vAlign w:val="center"/>
            <w:hideMark/>
          </w:tcPr>
          <w:p w14:paraId="0CD2588C" w14:textId="77777777" w:rsidR="007D16BD" w:rsidRPr="008F20E3" w:rsidRDefault="007D16BD" w:rsidP="00A41B56">
            <w:r w:rsidRPr="008F20E3">
              <w:t>Audit Trail</w:t>
            </w:r>
          </w:p>
        </w:tc>
        <w:tc>
          <w:tcPr>
            <w:tcW w:w="4290" w:type="dxa"/>
            <w:vAlign w:val="center"/>
            <w:hideMark/>
          </w:tcPr>
          <w:p w14:paraId="7C9B9D31" w14:textId="77777777" w:rsidR="007D16BD" w:rsidRPr="008F20E3" w:rsidRDefault="007D16BD" w:rsidP="00A41B56">
            <w:r w:rsidRPr="008F20E3">
              <w:t>Record all activities (who, what, when) for compliance and accountability.</w:t>
            </w:r>
          </w:p>
        </w:tc>
        <w:tc>
          <w:tcPr>
            <w:tcW w:w="1395" w:type="dxa"/>
          </w:tcPr>
          <w:p w14:paraId="15251A59" w14:textId="77777777" w:rsidR="007D16BD" w:rsidRDefault="007D16BD" w:rsidP="00CA504D">
            <w:pPr>
              <w:jc w:val="center"/>
            </w:pPr>
            <w:r w:rsidRPr="00895E8E">
              <w:t>BR-</w:t>
            </w:r>
            <w:r w:rsidR="00DD0FBA">
              <w:t>1</w:t>
            </w:r>
            <w:r w:rsidR="00A77825">
              <w:t>2</w:t>
            </w:r>
          </w:p>
          <w:p w14:paraId="6A5308C9" w14:textId="32BE90EE" w:rsidR="00A77825" w:rsidRPr="008F20E3" w:rsidRDefault="00A77825" w:rsidP="00CA504D">
            <w:pPr>
              <w:jc w:val="center"/>
            </w:pPr>
            <w:r>
              <w:t>BR-13</w:t>
            </w:r>
          </w:p>
        </w:tc>
      </w:tr>
      <w:tr w:rsidR="007D16BD" w:rsidRPr="008F20E3" w14:paraId="599AA213" w14:textId="0E84E9DA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50732DBC" w14:textId="77777777" w:rsidR="007D16BD" w:rsidRPr="008F20E3" w:rsidRDefault="007D16BD" w:rsidP="00A41B56">
            <w:r w:rsidRPr="008F20E3">
              <w:t>FR-11</w:t>
            </w:r>
          </w:p>
        </w:tc>
        <w:tc>
          <w:tcPr>
            <w:tcW w:w="2076" w:type="dxa"/>
            <w:vAlign w:val="center"/>
            <w:hideMark/>
          </w:tcPr>
          <w:p w14:paraId="6DAE729D" w14:textId="77777777" w:rsidR="007D16BD" w:rsidRPr="008F20E3" w:rsidRDefault="007D16BD" w:rsidP="00A41B56">
            <w:r w:rsidRPr="008F20E3">
              <w:t>Notification Alerts</w:t>
            </w:r>
          </w:p>
        </w:tc>
        <w:tc>
          <w:tcPr>
            <w:tcW w:w="4290" w:type="dxa"/>
            <w:vAlign w:val="center"/>
            <w:hideMark/>
          </w:tcPr>
          <w:p w14:paraId="586FF1C3" w14:textId="77777777" w:rsidR="007D16BD" w:rsidRPr="008F20E3" w:rsidRDefault="007D16BD" w:rsidP="00A41B56">
            <w:r w:rsidRPr="008F20E3">
              <w:t>Notify users via email or system alerts at each workflow step (submit, approve, reject).</w:t>
            </w:r>
          </w:p>
        </w:tc>
        <w:tc>
          <w:tcPr>
            <w:tcW w:w="1395" w:type="dxa"/>
          </w:tcPr>
          <w:p w14:paraId="1C0C1A14" w14:textId="2B296791" w:rsidR="007D16BD" w:rsidRPr="008F20E3" w:rsidRDefault="007D16BD" w:rsidP="00CA504D">
            <w:pPr>
              <w:jc w:val="center"/>
            </w:pPr>
            <w:r w:rsidRPr="00895E8E">
              <w:t>BR-0</w:t>
            </w:r>
            <w:r w:rsidR="00DD0FBA">
              <w:t>7</w:t>
            </w:r>
          </w:p>
        </w:tc>
      </w:tr>
      <w:tr w:rsidR="007D16BD" w:rsidRPr="008F20E3" w14:paraId="6EAA998F" w14:textId="1751287E" w:rsidTr="00CA504D">
        <w:trPr>
          <w:tblCellSpacing w:w="15" w:type="dxa"/>
        </w:trPr>
        <w:tc>
          <w:tcPr>
            <w:tcW w:w="814" w:type="dxa"/>
            <w:vAlign w:val="center"/>
            <w:hideMark/>
          </w:tcPr>
          <w:p w14:paraId="1C48A3BF" w14:textId="77777777" w:rsidR="007D16BD" w:rsidRPr="008F20E3" w:rsidRDefault="007D16BD" w:rsidP="00A41B56">
            <w:r w:rsidRPr="008F20E3">
              <w:t>FR-12</w:t>
            </w:r>
          </w:p>
        </w:tc>
        <w:tc>
          <w:tcPr>
            <w:tcW w:w="2076" w:type="dxa"/>
            <w:vAlign w:val="center"/>
            <w:hideMark/>
          </w:tcPr>
          <w:p w14:paraId="29BE9EFE" w14:textId="77777777" w:rsidR="007D16BD" w:rsidRPr="008F20E3" w:rsidRDefault="007D16BD" w:rsidP="00A41B56">
            <w:r w:rsidRPr="008F20E3">
              <w:t>Duplicate Check</w:t>
            </w:r>
          </w:p>
        </w:tc>
        <w:tc>
          <w:tcPr>
            <w:tcW w:w="4290" w:type="dxa"/>
            <w:vAlign w:val="center"/>
            <w:hideMark/>
          </w:tcPr>
          <w:p w14:paraId="39BA7068" w14:textId="77777777" w:rsidR="007D16BD" w:rsidRDefault="007D16BD" w:rsidP="00A41B56">
            <w:r w:rsidRPr="008F20E3">
              <w:t>Warn users if a registration already exists with the same license number or name.</w:t>
            </w:r>
          </w:p>
          <w:p w14:paraId="29958D5D" w14:textId="77777777" w:rsidR="003B3957" w:rsidRDefault="003B3957" w:rsidP="00A41B56">
            <w:r>
              <w:t>Mandatory document types must be uploaded (e.g., license copy)</w:t>
            </w:r>
          </w:p>
          <w:p w14:paraId="10E6507E" w14:textId="7C2029B9" w:rsidR="00F40A1F" w:rsidRPr="008F20E3" w:rsidRDefault="00F40A1F" w:rsidP="00A41B56">
            <w:r>
              <w:t>Check if an FI with the same license number or name already exists</w:t>
            </w:r>
          </w:p>
        </w:tc>
        <w:tc>
          <w:tcPr>
            <w:tcW w:w="1395" w:type="dxa"/>
          </w:tcPr>
          <w:p w14:paraId="5CFE0181" w14:textId="77777777" w:rsidR="00CA504D" w:rsidRDefault="00CA504D" w:rsidP="00CA504D">
            <w:pPr>
              <w:jc w:val="center"/>
            </w:pPr>
          </w:p>
          <w:p w14:paraId="7A230BA6" w14:textId="1514E0BA" w:rsidR="007D16BD" w:rsidRDefault="007D16BD" w:rsidP="00CA504D">
            <w:pPr>
              <w:jc w:val="center"/>
            </w:pPr>
            <w:r w:rsidRPr="00895E8E">
              <w:t>BR-0</w:t>
            </w:r>
            <w:r w:rsidR="00DD0FBA">
              <w:t>8</w:t>
            </w:r>
          </w:p>
          <w:p w14:paraId="4A522B8C" w14:textId="19564793" w:rsidR="00A77825" w:rsidRDefault="00A77825" w:rsidP="00CA504D">
            <w:pPr>
              <w:jc w:val="center"/>
            </w:pPr>
            <w:r>
              <w:t>BR-12</w:t>
            </w:r>
          </w:p>
          <w:p w14:paraId="1F8B183B" w14:textId="6304443D" w:rsidR="00A77825" w:rsidRPr="008F20E3" w:rsidRDefault="00A77825" w:rsidP="00CA504D">
            <w:pPr>
              <w:jc w:val="center"/>
            </w:pPr>
            <w:r>
              <w:t>BR-13</w:t>
            </w:r>
          </w:p>
        </w:tc>
      </w:tr>
      <w:tr w:rsidR="002557FD" w:rsidRPr="008F20E3" w14:paraId="7FB86B09" w14:textId="77777777" w:rsidTr="00CA504D">
        <w:trPr>
          <w:tblCellSpacing w:w="15" w:type="dxa"/>
        </w:trPr>
        <w:tc>
          <w:tcPr>
            <w:tcW w:w="814" w:type="dxa"/>
            <w:vAlign w:val="center"/>
          </w:tcPr>
          <w:p w14:paraId="0E51824B" w14:textId="58C1B99B" w:rsidR="002557FD" w:rsidRPr="008F20E3" w:rsidRDefault="002557FD" w:rsidP="00A41B56">
            <w:r>
              <w:t>FR-13</w:t>
            </w:r>
          </w:p>
        </w:tc>
        <w:tc>
          <w:tcPr>
            <w:tcW w:w="2076" w:type="dxa"/>
            <w:vAlign w:val="center"/>
          </w:tcPr>
          <w:p w14:paraId="68002B65" w14:textId="1F84BB99" w:rsidR="002557FD" w:rsidRPr="008F20E3" w:rsidRDefault="002557FD" w:rsidP="00A41B56">
            <w:r>
              <w:t>Database</w:t>
            </w:r>
          </w:p>
        </w:tc>
        <w:tc>
          <w:tcPr>
            <w:tcW w:w="4290" w:type="dxa"/>
            <w:vAlign w:val="center"/>
          </w:tcPr>
          <w:p w14:paraId="698DABB6" w14:textId="5C60A6C0" w:rsidR="002557FD" w:rsidRPr="008F20E3" w:rsidRDefault="002557FD" w:rsidP="00A41B56">
            <w:r>
              <w:t xml:space="preserve">Prepare and build DB schema </w:t>
            </w:r>
          </w:p>
        </w:tc>
        <w:tc>
          <w:tcPr>
            <w:tcW w:w="1395" w:type="dxa"/>
          </w:tcPr>
          <w:p w14:paraId="03BC6DC7" w14:textId="77777777" w:rsidR="002557FD" w:rsidRDefault="002557FD" w:rsidP="00CA504D">
            <w:pPr>
              <w:jc w:val="center"/>
            </w:pPr>
            <w:r>
              <w:t>BR-01</w:t>
            </w:r>
          </w:p>
          <w:p w14:paraId="7B016624" w14:textId="6607F079" w:rsidR="00172BDA" w:rsidRPr="00895E8E" w:rsidRDefault="00172BDA" w:rsidP="00CA504D">
            <w:pPr>
              <w:jc w:val="center"/>
            </w:pPr>
            <w:r>
              <w:t>BR-02</w:t>
            </w:r>
          </w:p>
        </w:tc>
      </w:tr>
    </w:tbl>
    <w:p w14:paraId="5EE4EE72" w14:textId="4A776ADA" w:rsidR="008F20E3" w:rsidRDefault="008F20E3" w:rsidP="00A41B56">
      <w:r>
        <w:br w:type="page"/>
      </w:r>
    </w:p>
    <w:p w14:paraId="7C098EF8" w14:textId="62F49A69" w:rsidR="009948B6" w:rsidRPr="00C35BF2" w:rsidRDefault="00E44101" w:rsidP="00C35BF2">
      <w:pPr>
        <w:pStyle w:val="Heading2"/>
      </w:pPr>
      <w:bookmarkStart w:id="138" w:name="_Toc204773622"/>
      <w:r w:rsidRPr="00C35BF2">
        <w:lastRenderedPageBreak/>
        <w:t xml:space="preserve">Functional </w:t>
      </w:r>
      <w:r w:rsidR="00C8505C" w:rsidRPr="00C35BF2">
        <w:t>Requirements</w:t>
      </w:r>
      <w:r w:rsidR="00460CED" w:rsidRPr="00C35BF2">
        <w:t xml:space="preserve"> </w:t>
      </w:r>
      <w:proofErr w:type="spellStart"/>
      <w:r w:rsidR="00460CED" w:rsidRPr="00C35BF2">
        <w:t>Specicfication</w:t>
      </w:r>
      <w:proofErr w:type="spellEnd"/>
      <w:r w:rsidR="009948B6" w:rsidRPr="00C35BF2">
        <w:t xml:space="preserve"> </w:t>
      </w:r>
      <w:r w:rsidR="004B0E1C" w:rsidRPr="00C35BF2">
        <w:t>(FRS)</w:t>
      </w:r>
      <w:bookmarkEnd w:id="138"/>
    </w:p>
    <w:p w14:paraId="5CD49E89" w14:textId="67B754B8" w:rsidR="00E17847" w:rsidRDefault="00E17847" w:rsidP="00E17847"/>
    <w:p w14:paraId="7F3A062F" w14:textId="3BC43AC0" w:rsidR="00E17847" w:rsidRPr="00E17847" w:rsidRDefault="00E17847" w:rsidP="00E17847">
      <w:pPr>
        <w:pStyle w:val="Heading3"/>
      </w:pPr>
      <w:bookmarkStart w:id="139" w:name="_Toc204773623"/>
      <w:r>
        <w:t>Functional Requirements Specification Table</w:t>
      </w:r>
      <w:bookmarkEnd w:id="139"/>
      <w:r>
        <w:t xml:space="preserve"> </w:t>
      </w:r>
    </w:p>
    <w:p w14:paraId="37EF9B48" w14:textId="6F7114C7" w:rsidR="009948B6" w:rsidRDefault="009948B6" w:rsidP="00A41B5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070"/>
        <w:gridCol w:w="4320"/>
        <w:gridCol w:w="1260"/>
      </w:tblGrid>
      <w:tr w:rsidR="00690F13" w:rsidRPr="008F20E3" w14:paraId="09F1E0A1" w14:textId="77777777" w:rsidTr="00B16457">
        <w:trPr>
          <w:trHeight w:val="520"/>
          <w:tblHeader/>
          <w:tblCellSpacing w:w="15" w:type="dxa"/>
        </w:trPr>
        <w:tc>
          <w:tcPr>
            <w:tcW w:w="1030" w:type="dxa"/>
            <w:shd w:val="clear" w:color="auto" w:fill="CCCCCC" w:themeFill="accent4" w:themeFillTint="66"/>
            <w:vAlign w:val="center"/>
            <w:hideMark/>
          </w:tcPr>
          <w:p w14:paraId="3D3154A5" w14:textId="77777777" w:rsidR="00690F13" w:rsidRPr="008F20E3" w:rsidRDefault="00690F13" w:rsidP="00A41B56">
            <w:r w:rsidRPr="005E0171">
              <w:t>ID</w:t>
            </w:r>
          </w:p>
        </w:tc>
        <w:tc>
          <w:tcPr>
            <w:tcW w:w="2040" w:type="dxa"/>
            <w:shd w:val="clear" w:color="auto" w:fill="CCCCCC" w:themeFill="accent4" w:themeFillTint="66"/>
            <w:vAlign w:val="center"/>
            <w:hideMark/>
          </w:tcPr>
          <w:p w14:paraId="2889055A" w14:textId="55DA21C3" w:rsidR="00690F13" w:rsidRPr="008F20E3" w:rsidRDefault="0063212F" w:rsidP="00A41B56">
            <w:proofErr w:type="spellStart"/>
            <w:r>
              <w:t>Specicfication</w:t>
            </w:r>
            <w:proofErr w:type="spellEnd"/>
            <w:r>
              <w:t xml:space="preserve"> </w:t>
            </w:r>
          </w:p>
        </w:tc>
        <w:tc>
          <w:tcPr>
            <w:tcW w:w="4290" w:type="dxa"/>
            <w:shd w:val="clear" w:color="auto" w:fill="CCCCCC" w:themeFill="accent4" w:themeFillTint="66"/>
            <w:vAlign w:val="center"/>
            <w:hideMark/>
          </w:tcPr>
          <w:p w14:paraId="2B9F0525" w14:textId="07DB8A24" w:rsidR="00690F13" w:rsidRPr="008F20E3" w:rsidRDefault="00C84BBE" w:rsidP="00A41B56">
            <w:proofErr w:type="spellStart"/>
            <w:r>
              <w:t>Dvelopment</w:t>
            </w:r>
            <w:proofErr w:type="spellEnd"/>
            <w:r>
              <w:t xml:space="preserve"> </w:t>
            </w:r>
            <w:r w:rsidR="00690F13" w:rsidRPr="005E0171">
              <w:t>Description</w:t>
            </w:r>
          </w:p>
        </w:tc>
        <w:tc>
          <w:tcPr>
            <w:tcW w:w="1215" w:type="dxa"/>
            <w:shd w:val="clear" w:color="auto" w:fill="CCCCCC" w:themeFill="accent4" w:themeFillTint="66"/>
            <w:vAlign w:val="center"/>
          </w:tcPr>
          <w:p w14:paraId="0E951FCE" w14:textId="3FB61C7F" w:rsidR="00690F13" w:rsidRPr="005E0171" w:rsidRDefault="00690F13" w:rsidP="00A41B56">
            <w:r>
              <w:t>FR Relation</w:t>
            </w:r>
          </w:p>
        </w:tc>
      </w:tr>
      <w:tr w:rsidR="00690F13" w:rsidRPr="008F20E3" w14:paraId="2B9986E3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1F433C35" w14:textId="53808436" w:rsidR="00690F13" w:rsidRPr="008F20E3" w:rsidRDefault="00690F13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15607F">
              <w:t>0</w:t>
            </w:r>
            <w:r w:rsidRPr="008F20E3">
              <w:t>1</w:t>
            </w:r>
          </w:p>
        </w:tc>
        <w:tc>
          <w:tcPr>
            <w:tcW w:w="2040" w:type="dxa"/>
            <w:vAlign w:val="center"/>
            <w:hideMark/>
          </w:tcPr>
          <w:p w14:paraId="71698E2C" w14:textId="7A671A50" w:rsidR="00690F13" w:rsidRPr="008F20E3" w:rsidRDefault="00A10651" w:rsidP="00A41B56">
            <w:r>
              <w:t>Registration Creation</w:t>
            </w:r>
          </w:p>
        </w:tc>
        <w:tc>
          <w:tcPr>
            <w:tcW w:w="4290" w:type="dxa"/>
            <w:vAlign w:val="center"/>
            <w:hideMark/>
          </w:tcPr>
          <w:p w14:paraId="7E89F36E" w14:textId="58F96581" w:rsidR="00C532E0" w:rsidRDefault="00C532E0" w:rsidP="00A41B56">
            <w:r>
              <w:t>Allow authorized users (Maker role) to create a new FI registration.</w:t>
            </w:r>
          </w:p>
          <w:p w14:paraId="52AA4FE5" w14:textId="2A8D0DC2" w:rsidR="00A178B7" w:rsidRDefault="0063212F" w:rsidP="00A41B56">
            <w:r>
              <w:t>Build Registration form for data entry</w:t>
            </w:r>
            <w:r w:rsidR="00C532E0">
              <w:t xml:space="preserve"> </w:t>
            </w:r>
            <w:r w:rsidR="000A05D2">
              <w:t xml:space="preserve">containing of Database Schema </w:t>
            </w:r>
            <w:proofErr w:type="spellStart"/>
            <w:r w:rsidR="000A05D2">
              <w:t>definiftion</w:t>
            </w:r>
            <w:proofErr w:type="spellEnd"/>
            <w:r w:rsidR="000A05D2">
              <w:t xml:space="preserve"> and database </w:t>
            </w:r>
            <w:proofErr w:type="spellStart"/>
            <w:r w:rsidR="000A05D2">
              <w:t>fileds</w:t>
            </w:r>
            <w:proofErr w:type="spellEnd"/>
            <w:r w:rsidR="00A178B7">
              <w:t>,</w:t>
            </w:r>
          </w:p>
          <w:p w14:paraId="3AE69FD4" w14:textId="09758C08" w:rsidR="00690F13" w:rsidRDefault="00A178B7" w:rsidP="00A41B56">
            <w:r>
              <w:t>Institution name, license number, address, country, sector, license type, etc.</w:t>
            </w:r>
            <w:r w:rsidR="000A05D2">
              <w:t xml:space="preserve">  </w:t>
            </w:r>
          </w:p>
          <w:p w14:paraId="7D89C168" w14:textId="0C09ADD8" w:rsidR="00E01EF7" w:rsidRDefault="00E01EF7" w:rsidP="00A41B56">
            <w:r>
              <w:t>Saved as Draft with generated Registration ID</w:t>
            </w:r>
          </w:p>
          <w:p w14:paraId="798034C7" w14:textId="05E19A3C" w:rsidR="000A05D2" w:rsidRPr="008F20E3" w:rsidRDefault="000A05D2" w:rsidP="00A41B56"/>
        </w:tc>
        <w:tc>
          <w:tcPr>
            <w:tcW w:w="1215" w:type="dxa"/>
          </w:tcPr>
          <w:p w14:paraId="464672B2" w14:textId="77777777" w:rsidR="00CA504D" w:rsidRDefault="00CA504D" w:rsidP="00CA504D">
            <w:pPr>
              <w:jc w:val="center"/>
            </w:pPr>
          </w:p>
          <w:p w14:paraId="4DB5D592" w14:textId="77777777" w:rsidR="00CA504D" w:rsidRDefault="00CA504D" w:rsidP="00CA504D">
            <w:pPr>
              <w:jc w:val="center"/>
            </w:pPr>
          </w:p>
          <w:p w14:paraId="4542A0CB" w14:textId="29AF8609" w:rsidR="00690F13" w:rsidRDefault="00690F13" w:rsidP="00CA504D">
            <w:pPr>
              <w:jc w:val="center"/>
            </w:pPr>
            <w:r>
              <w:t>FR</w:t>
            </w:r>
            <w:r w:rsidR="00B91CC0">
              <w:t>-</w:t>
            </w:r>
            <w:r>
              <w:t>01</w:t>
            </w:r>
          </w:p>
          <w:p w14:paraId="73671AE9" w14:textId="77777777" w:rsidR="00224206" w:rsidRDefault="00224206" w:rsidP="00CA504D">
            <w:pPr>
              <w:jc w:val="center"/>
            </w:pPr>
            <w:r>
              <w:t>FR-02</w:t>
            </w:r>
          </w:p>
          <w:p w14:paraId="7AF918F3" w14:textId="77777777" w:rsidR="00E01EF7" w:rsidRDefault="00E01EF7" w:rsidP="00CA504D">
            <w:pPr>
              <w:jc w:val="center"/>
            </w:pPr>
            <w:r>
              <w:t>FR-03</w:t>
            </w:r>
          </w:p>
          <w:p w14:paraId="4675ADCE" w14:textId="25350307" w:rsidR="005C4911" w:rsidRPr="008F20E3" w:rsidRDefault="005C4911" w:rsidP="00CA504D">
            <w:pPr>
              <w:jc w:val="center"/>
            </w:pPr>
            <w:r>
              <w:t>FR-13</w:t>
            </w:r>
          </w:p>
        </w:tc>
      </w:tr>
      <w:tr w:rsidR="00B91CC0" w:rsidRPr="008F20E3" w14:paraId="05B21C9B" w14:textId="77777777" w:rsidTr="00B16457">
        <w:trPr>
          <w:tblCellSpacing w:w="15" w:type="dxa"/>
        </w:trPr>
        <w:tc>
          <w:tcPr>
            <w:tcW w:w="1030" w:type="dxa"/>
            <w:vAlign w:val="center"/>
          </w:tcPr>
          <w:p w14:paraId="1BC278B7" w14:textId="7B36A796" w:rsidR="00B91CC0" w:rsidRPr="008F20E3" w:rsidRDefault="00B91CC0" w:rsidP="00A41B56">
            <w:r>
              <w:t>FRS-00</w:t>
            </w:r>
            <w:r w:rsidR="009E7CC2">
              <w:t>2</w:t>
            </w:r>
          </w:p>
        </w:tc>
        <w:tc>
          <w:tcPr>
            <w:tcW w:w="2040" w:type="dxa"/>
            <w:vAlign w:val="center"/>
          </w:tcPr>
          <w:p w14:paraId="0E9DB869" w14:textId="68D16412" w:rsidR="00B91CC0" w:rsidRPr="008F20E3" w:rsidRDefault="00424A2F" w:rsidP="00A41B56">
            <w:r>
              <w:t xml:space="preserve">Acceptance Criteria </w:t>
            </w:r>
          </w:p>
        </w:tc>
        <w:tc>
          <w:tcPr>
            <w:tcW w:w="4290" w:type="dxa"/>
            <w:vAlign w:val="center"/>
          </w:tcPr>
          <w:p w14:paraId="53B842E6" w14:textId="71F52FBD" w:rsidR="00B91CC0" w:rsidRDefault="00B91CC0" w:rsidP="00A41B56">
            <w:r>
              <w:t xml:space="preserve">Develop </w:t>
            </w:r>
            <w:r w:rsidR="0038063C">
              <w:t xml:space="preserve">validation </w:t>
            </w:r>
            <w:r>
              <w:t>tools for</w:t>
            </w:r>
            <w:r w:rsidR="00F40DA3">
              <w:t xml:space="preserve"> various data inputs and</w:t>
            </w:r>
            <w:r>
              <w:t xml:space="preserve"> </w:t>
            </w:r>
            <w:r w:rsidR="00AC21B8">
              <w:t xml:space="preserve">Develop function for </w:t>
            </w:r>
            <w:r w:rsidR="0038063C">
              <w:t>check</w:t>
            </w:r>
            <w:r w:rsidR="00AC21B8" w:rsidRPr="008F20E3">
              <w:t xml:space="preserve"> </w:t>
            </w:r>
            <w:r w:rsidR="0038063C">
              <w:t>the required data,</w:t>
            </w:r>
            <w:r w:rsidR="00AC21B8" w:rsidRPr="008F20E3">
              <w:t xml:space="preserve"> attach</w:t>
            </w:r>
            <w:r w:rsidR="00AC21B8">
              <w:t>ments,</w:t>
            </w:r>
            <w:r w:rsidR="00AC21B8" w:rsidRPr="008F20E3">
              <w:t xml:space="preserve"> licenses, incorporation certificates, or official </w:t>
            </w:r>
            <w:proofErr w:type="spellStart"/>
            <w:r w:rsidR="00AC21B8" w:rsidRPr="008F20E3">
              <w:t>letters.</w:t>
            </w:r>
            <w:r>
              <w:t>attached</w:t>
            </w:r>
            <w:proofErr w:type="spellEnd"/>
            <w:r>
              <w:t xml:space="preserve"> documents</w:t>
            </w:r>
            <w:r w:rsidR="00AC21B8">
              <w:t xml:space="preserve"> type</w:t>
            </w:r>
            <w:r>
              <w:t xml:space="preserve"> </w:t>
            </w:r>
            <w:proofErr w:type="spellStart"/>
            <w:r>
              <w:t>PDF,docx,excl</w:t>
            </w:r>
            <w:proofErr w:type="spellEnd"/>
            <w:r>
              <w:t>,..</w:t>
            </w:r>
          </w:p>
        </w:tc>
        <w:tc>
          <w:tcPr>
            <w:tcW w:w="1215" w:type="dxa"/>
          </w:tcPr>
          <w:p w14:paraId="63FDAE99" w14:textId="77777777" w:rsidR="00B91CC0" w:rsidRDefault="00435833" w:rsidP="00CA504D">
            <w:pPr>
              <w:jc w:val="center"/>
            </w:pPr>
            <w:r>
              <w:t>FR-0</w:t>
            </w:r>
            <w:r w:rsidR="00424A2F">
              <w:t>3</w:t>
            </w:r>
          </w:p>
          <w:p w14:paraId="2B05550C" w14:textId="77777777" w:rsidR="00424A2F" w:rsidRDefault="00424A2F" w:rsidP="00CA504D">
            <w:pPr>
              <w:jc w:val="center"/>
            </w:pPr>
            <w:r>
              <w:t>FR-04</w:t>
            </w:r>
          </w:p>
          <w:p w14:paraId="795B2AE9" w14:textId="55D28A3E" w:rsidR="00424A2F" w:rsidRDefault="00424A2F" w:rsidP="00CA504D">
            <w:pPr>
              <w:jc w:val="center"/>
            </w:pPr>
            <w:r>
              <w:t>FR-05</w:t>
            </w:r>
          </w:p>
          <w:p w14:paraId="090E5CB2" w14:textId="65C7E67E" w:rsidR="008A3E54" w:rsidRDefault="008A3E54" w:rsidP="00CA504D">
            <w:pPr>
              <w:jc w:val="center"/>
            </w:pPr>
            <w:r>
              <w:t>FR-08</w:t>
            </w:r>
          </w:p>
          <w:p w14:paraId="5ED225CD" w14:textId="77777777" w:rsidR="0038063C" w:rsidRDefault="0038063C" w:rsidP="00CA504D">
            <w:pPr>
              <w:jc w:val="center"/>
            </w:pPr>
            <w:r>
              <w:t>FR-12</w:t>
            </w:r>
          </w:p>
          <w:p w14:paraId="5EEB5894" w14:textId="75C67821" w:rsidR="005C4911" w:rsidRDefault="005C4911" w:rsidP="00CA504D">
            <w:pPr>
              <w:jc w:val="center"/>
            </w:pPr>
            <w:r>
              <w:t>FR-13</w:t>
            </w:r>
          </w:p>
        </w:tc>
      </w:tr>
      <w:tr w:rsidR="00690F13" w:rsidRPr="008F20E3" w14:paraId="38933BB7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3BD87E25" w14:textId="69BA81CE" w:rsidR="00690F13" w:rsidRPr="008F20E3" w:rsidRDefault="00690F13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B03E50">
              <w:t>0</w:t>
            </w:r>
            <w:r w:rsidR="009E7CC2">
              <w:t>3</w:t>
            </w:r>
          </w:p>
        </w:tc>
        <w:tc>
          <w:tcPr>
            <w:tcW w:w="2040" w:type="dxa"/>
            <w:vAlign w:val="center"/>
            <w:hideMark/>
          </w:tcPr>
          <w:p w14:paraId="7C3F3D76" w14:textId="77777777" w:rsidR="00690F13" w:rsidRDefault="00690F13" w:rsidP="00A41B56">
            <w:r w:rsidRPr="008F20E3">
              <w:t>Edit Registration</w:t>
            </w:r>
          </w:p>
          <w:p w14:paraId="5DE2E5F4" w14:textId="77777777" w:rsidR="00EF18C5" w:rsidRDefault="00EF18C5" w:rsidP="00A41B56">
            <w:r>
              <w:t>Contact Person Management</w:t>
            </w:r>
          </w:p>
          <w:p w14:paraId="7B6C1672" w14:textId="775CB58A" w:rsidR="00EF18C5" w:rsidRPr="008F20E3" w:rsidRDefault="00EF18C5" w:rsidP="00A41B56">
            <w:r>
              <w:t>Upload Documents</w:t>
            </w:r>
          </w:p>
        </w:tc>
        <w:tc>
          <w:tcPr>
            <w:tcW w:w="4290" w:type="dxa"/>
            <w:vAlign w:val="center"/>
            <w:hideMark/>
          </w:tcPr>
          <w:p w14:paraId="127AF83F" w14:textId="77777777" w:rsidR="00EF18C5" w:rsidRDefault="0063212F" w:rsidP="00A178B7">
            <w:r>
              <w:t xml:space="preserve">Develop edit </w:t>
            </w:r>
            <w:proofErr w:type="spellStart"/>
            <w:r>
              <w:t>fuction</w:t>
            </w:r>
            <w:proofErr w:type="spellEnd"/>
            <w:r>
              <w:t xml:space="preserve"> allows for</w:t>
            </w:r>
            <w:r w:rsidR="004B0E1C">
              <w:t xml:space="preserve"> add,</w:t>
            </w:r>
            <w:r>
              <w:t xml:space="preserve"> </w:t>
            </w:r>
            <w:proofErr w:type="spellStart"/>
            <w:r w:rsidR="004B0E1C">
              <w:t>modify</w:t>
            </w:r>
            <w:proofErr w:type="gramStart"/>
            <w:r w:rsidR="004B0E1C">
              <w:t>,delete,update</w:t>
            </w:r>
            <w:proofErr w:type="spellEnd"/>
            <w:proofErr w:type="gramEnd"/>
            <w:r w:rsidR="00A178B7">
              <w:t>,</w:t>
            </w:r>
            <w:r w:rsidR="008A3E54">
              <w:t xml:space="preserve"> and enable edit tracking</w:t>
            </w:r>
            <w:r w:rsidR="00EF18C5">
              <w:t>.</w:t>
            </w:r>
          </w:p>
          <w:p w14:paraId="10D4543E" w14:textId="77777777" w:rsidR="00EF18C5" w:rsidRDefault="00EF18C5" w:rsidP="00A178B7">
            <w:r>
              <w:t>Allow dynamic addition of contact persons with role, email, and phone.</w:t>
            </w:r>
          </w:p>
          <w:p w14:paraId="0443DC87" w14:textId="77777777" w:rsidR="00690F13" w:rsidRDefault="00EF18C5" w:rsidP="00A178B7">
            <w:r>
              <w:t>Capture license issue/expiry dates, document uploads, and institution profile</w:t>
            </w:r>
            <w:r w:rsidR="000620D6">
              <w:t>.</w:t>
            </w:r>
          </w:p>
          <w:p w14:paraId="6D46A4FB" w14:textId="77777777" w:rsidR="000620D6" w:rsidRDefault="000620D6" w:rsidP="00A178B7">
            <w:r>
              <w:t>Upload required documents (PDF, DOCX, JPG, PNG).</w:t>
            </w:r>
          </w:p>
          <w:p w14:paraId="3F1DFB34" w14:textId="77777777" w:rsidR="000620D6" w:rsidRDefault="000620D6" w:rsidP="00A178B7">
            <w:r>
              <w:t>Mandatory document types must be uploaded (e.g., license copy)</w:t>
            </w:r>
          </w:p>
          <w:p w14:paraId="7CA61EC7" w14:textId="00A4A54B" w:rsidR="00920F44" w:rsidRPr="008F20E3" w:rsidRDefault="00920F44" w:rsidP="00A178B7"/>
        </w:tc>
        <w:tc>
          <w:tcPr>
            <w:tcW w:w="1215" w:type="dxa"/>
          </w:tcPr>
          <w:p w14:paraId="4F29C36A" w14:textId="77777777" w:rsidR="000620D6" w:rsidRDefault="000620D6" w:rsidP="00CA504D">
            <w:pPr>
              <w:jc w:val="center"/>
            </w:pPr>
          </w:p>
          <w:p w14:paraId="188C6858" w14:textId="77777777" w:rsidR="000620D6" w:rsidRDefault="000620D6" w:rsidP="00CA504D">
            <w:pPr>
              <w:jc w:val="center"/>
            </w:pPr>
          </w:p>
          <w:p w14:paraId="35AD5D13" w14:textId="3F180BE0" w:rsidR="00690F13" w:rsidRDefault="00690F13" w:rsidP="00CA504D">
            <w:pPr>
              <w:jc w:val="center"/>
            </w:pPr>
            <w:r>
              <w:t>FR</w:t>
            </w:r>
            <w:r w:rsidR="00B91CC0">
              <w:t>-0</w:t>
            </w:r>
            <w:r w:rsidR="00435833">
              <w:t>2</w:t>
            </w:r>
          </w:p>
          <w:p w14:paraId="53814048" w14:textId="40189B82" w:rsidR="00224206" w:rsidRDefault="00224206" w:rsidP="00CA504D">
            <w:pPr>
              <w:jc w:val="center"/>
            </w:pPr>
            <w:r>
              <w:t>FR-03</w:t>
            </w:r>
          </w:p>
          <w:p w14:paraId="1F5A5C21" w14:textId="77777777" w:rsidR="009E303B" w:rsidRDefault="009E303B" w:rsidP="00CA504D">
            <w:pPr>
              <w:jc w:val="center"/>
            </w:pPr>
            <w:r>
              <w:t>FR-0</w:t>
            </w:r>
            <w:r w:rsidR="00B5382E">
              <w:t>6</w:t>
            </w:r>
          </w:p>
          <w:p w14:paraId="0BF7B2CE" w14:textId="70F65BBB" w:rsidR="000620D6" w:rsidRPr="008F20E3" w:rsidRDefault="000620D6" w:rsidP="00CA504D">
            <w:pPr>
              <w:jc w:val="center"/>
            </w:pPr>
            <w:r>
              <w:t>FR-12</w:t>
            </w:r>
          </w:p>
        </w:tc>
      </w:tr>
      <w:tr w:rsidR="00690F13" w:rsidRPr="008F20E3" w14:paraId="692373D0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03669BC6" w14:textId="7AA2D295" w:rsidR="00690F13" w:rsidRPr="008F20E3" w:rsidRDefault="00690F13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B03E50">
              <w:t>0</w:t>
            </w:r>
            <w:r w:rsidR="009E7CC2">
              <w:t>4</w:t>
            </w:r>
          </w:p>
        </w:tc>
        <w:tc>
          <w:tcPr>
            <w:tcW w:w="2040" w:type="dxa"/>
            <w:vAlign w:val="center"/>
            <w:hideMark/>
          </w:tcPr>
          <w:p w14:paraId="1272A890" w14:textId="3B99774D" w:rsidR="00690F13" w:rsidRPr="008F20E3" w:rsidRDefault="00BA5E3E" w:rsidP="00A41B56">
            <w:r>
              <w:t>Data Validation</w:t>
            </w:r>
          </w:p>
        </w:tc>
        <w:tc>
          <w:tcPr>
            <w:tcW w:w="4290" w:type="dxa"/>
            <w:vAlign w:val="center"/>
            <w:hideMark/>
          </w:tcPr>
          <w:p w14:paraId="7DA3D0A7" w14:textId="77777777" w:rsidR="00690F13" w:rsidRDefault="00BA5E3E" w:rsidP="00A41B56">
            <w:r>
              <w:t xml:space="preserve">Develop the validation process and acceptance criteria and define the required field and data </w:t>
            </w:r>
            <w:proofErr w:type="spellStart"/>
            <w:r>
              <w:t>inputs</w:t>
            </w:r>
            <w:proofErr w:type="gramStart"/>
            <w:r w:rsidR="00F40DA3">
              <w:t>,attachments</w:t>
            </w:r>
            <w:proofErr w:type="spellEnd"/>
            <w:proofErr w:type="gramEnd"/>
            <w:r>
              <w:t xml:space="preserve"> to </w:t>
            </w:r>
            <w:r w:rsidR="00690F13" w:rsidRPr="008F20E3">
              <w:t>Submit a complete registration for review by Checker or Regulator. Locks further editing.</w:t>
            </w:r>
          </w:p>
          <w:p w14:paraId="019E38F8" w14:textId="77777777" w:rsidR="00A178B7" w:rsidRDefault="00A178B7" w:rsidP="00A41B56">
            <w:r>
              <w:t>Mandatory fields, license number uniqueness</w:t>
            </w:r>
          </w:p>
          <w:p w14:paraId="29F5D868" w14:textId="77777777" w:rsidR="00A8010D" w:rsidRDefault="00A8010D" w:rsidP="00A41B56">
            <w:pPr>
              <w:rPr>
                <w:rFonts w:cstheme="minorHAnsi"/>
              </w:rPr>
            </w:pPr>
            <w:r w:rsidRPr="008820CE">
              <w:rPr>
                <w:rFonts w:cstheme="minorHAnsi"/>
              </w:rPr>
              <w:t>Dates must be valid; past issue date, future expiry date if applicable</w:t>
            </w:r>
          </w:p>
          <w:p w14:paraId="2B1ACADE" w14:textId="77777777" w:rsidR="003B3957" w:rsidRDefault="003B3957" w:rsidP="00A41B56">
            <w:r>
              <w:t>Mandatory document types must be uploaded (e.g., license copy)</w:t>
            </w:r>
          </w:p>
          <w:p w14:paraId="53B9678A" w14:textId="3F140E4E" w:rsidR="00F27247" w:rsidRPr="008F20E3" w:rsidRDefault="00F27247" w:rsidP="00A41B56">
            <w:r>
              <w:lastRenderedPageBreak/>
              <w:t>Check if an FI with the same license number or name already exists</w:t>
            </w:r>
          </w:p>
        </w:tc>
        <w:tc>
          <w:tcPr>
            <w:tcW w:w="1215" w:type="dxa"/>
          </w:tcPr>
          <w:p w14:paraId="355232D5" w14:textId="77777777" w:rsidR="00CA504D" w:rsidRDefault="00CA504D" w:rsidP="00CA504D">
            <w:pPr>
              <w:jc w:val="center"/>
            </w:pPr>
          </w:p>
          <w:p w14:paraId="1C56A2A6" w14:textId="77777777" w:rsidR="00CA504D" w:rsidRDefault="00CA504D" w:rsidP="00CA504D">
            <w:pPr>
              <w:jc w:val="center"/>
            </w:pPr>
          </w:p>
          <w:p w14:paraId="71E8FE04" w14:textId="32204DD5" w:rsidR="00690F13" w:rsidRDefault="00BA5E3E" w:rsidP="00CA504D">
            <w:pPr>
              <w:jc w:val="center"/>
            </w:pPr>
            <w:r>
              <w:t>FR-0</w:t>
            </w:r>
            <w:r w:rsidR="004B0E1C">
              <w:t>3</w:t>
            </w:r>
          </w:p>
          <w:p w14:paraId="0D87DF33" w14:textId="78888CE5" w:rsidR="00B5382E" w:rsidRDefault="00B5382E" w:rsidP="00CA504D">
            <w:pPr>
              <w:jc w:val="center"/>
            </w:pPr>
            <w:r>
              <w:t>FR-04</w:t>
            </w:r>
          </w:p>
          <w:p w14:paraId="342C371C" w14:textId="37184836" w:rsidR="00C84BBE" w:rsidRDefault="00C84BBE" w:rsidP="00CA504D">
            <w:pPr>
              <w:jc w:val="center"/>
            </w:pPr>
            <w:r>
              <w:t>FR-05</w:t>
            </w:r>
          </w:p>
          <w:p w14:paraId="3B71511E" w14:textId="77777777" w:rsidR="00F40DA3" w:rsidRDefault="00F40DA3" w:rsidP="00CA504D">
            <w:pPr>
              <w:jc w:val="center"/>
            </w:pPr>
            <w:r>
              <w:t>FR-06</w:t>
            </w:r>
          </w:p>
          <w:p w14:paraId="7F3608AC" w14:textId="77777777" w:rsidR="009E2C09" w:rsidRDefault="009E2C09" w:rsidP="00CA504D">
            <w:pPr>
              <w:jc w:val="center"/>
            </w:pPr>
            <w:r>
              <w:t>FR-12</w:t>
            </w:r>
          </w:p>
          <w:p w14:paraId="0AC60110" w14:textId="51DBAC10" w:rsidR="005C4911" w:rsidRPr="008F20E3" w:rsidRDefault="005C4911" w:rsidP="00CA504D">
            <w:pPr>
              <w:jc w:val="center"/>
            </w:pPr>
            <w:r>
              <w:t>FR-13</w:t>
            </w:r>
          </w:p>
        </w:tc>
      </w:tr>
      <w:tr w:rsidR="00690F13" w:rsidRPr="008F20E3" w14:paraId="192C2F9A" w14:textId="77777777" w:rsidTr="00B16457">
        <w:trPr>
          <w:trHeight w:val="1265"/>
          <w:tblCellSpacing w:w="15" w:type="dxa"/>
        </w:trPr>
        <w:tc>
          <w:tcPr>
            <w:tcW w:w="1030" w:type="dxa"/>
            <w:vAlign w:val="center"/>
            <w:hideMark/>
          </w:tcPr>
          <w:p w14:paraId="101EEAD3" w14:textId="70D5FC1D" w:rsidR="00690F13" w:rsidRPr="008F20E3" w:rsidRDefault="00690F13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B03E50">
              <w:t>0</w:t>
            </w:r>
            <w:r w:rsidR="009E7CC2">
              <w:t>5</w:t>
            </w:r>
          </w:p>
        </w:tc>
        <w:tc>
          <w:tcPr>
            <w:tcW w:w="2040" w:type="dxa"/>
            <w:vAlign w:val="center"/>
            <w:hideMark/>
          </w:tcPr>
          <w:p w14:paraId="770C5173" w14:textId="77777777" w:rsidR="00690F13" w:rsidRDefault="00AE1447" w:rsidP="00A41B56">
            <w:r>
              <w:t>Access</w:t>
            </w:r>
            <w:r w:rsidR="00F40DA3">
              <w:t xml:space="preserve"> </w:t>
            </w:r>
            <w:proofErr w:type="spellStart"/>
            <w:r>
              <w:t>controlar</w:t>
            </w:r>
            <w:proofErr w:type="spellEnd"/>
            <w:r>
              <w:t xml:space="preserve"> and Roles </w:t>
            </w:r>
            <w:r w:rsidR="0007083C">
              <w:t>bulk</w:t>
            </w:r>
          </w:p>
          <w:p w14:paraId="0D236896" w14:textId="406FB899" w:rsidR="00E6379F" w:rsidRPr="008F20E3" w:rsidRDefault="00E6379F" w:rsidP="007E3EF7">
            <w:r>
              <w:t xml:space="preserve">User </w:t>
            </w:r>
            <w:r w:rsidR="007E3EF7">
              <w:t>Role-Based Access</w:t>
            </w:r>
          </w:p>
        </w:tc>
        <w:tc>
          <w:tcPr>
            <w:tcW w:w="4290" w:type="dxa"/>
            <w:vAlign w:val="center"/>
            <w:hideMark/>
          </w:tcPr>
          <w:p w14:paraId="30E2DEEE" w14:textId="77777777" w:rsidR="00E6379F" w:rsidRDefault="00435833" w:rsidP="00E6379F">
            <w:r>
              <w:t xml:space="preserve">Develop user </w:t>
            </w:r>
            <w:r w:rsidR="00781ED6">
              <w:t xml:space="preserve">roles and </w:t>
            </w:r>
            <w:r>
              <w:t>permission by</w:t>
            </w:r>
            <w:r w:rsidR="00781ED6">
              <w:t xml:space="preserve"> identify group or</w:t>
            </w:r>
            <w:r>
              <w:t xml:space="preserve"> category</w:t>
            </w:r>
            <w:r w:rsidR="00781ED6">
              <w:t xml:space="preserve">, </w:t>
            </w:r>
            <w:proofErr w:type="spellStart"/>
            <w:r w:rsidR="00781ED6">
              <w:t>department,user</w:t>
            </w:r>
            <w:proofErr w:type="spellEnd"/>
            <w:r w:rsidR="00781ED6">
              <w:t xml:space="preserve"> role</w:t>
            </w:r>
          </w:p>
          <w:p w14:paraId="342B4136" w14:textId="693B8816" w:rsidR="00E6379F" w:rsidRDefault="007E3EF7" w:rsidP="00E6379F">
            <w:r>
              <w:t>Enforce user access control based on assigned roles.</w:t>
            </w:r>
          </w:p>
          <w:p w14:paraId="2BE0AD9A" w14:textId="50216C33" w:rsidR="007E3EF7" w:rsidRDefault="007E3EF7" w:rsidP="00E6379F">
            <w:r>
              <w:t>Maker, Checker, Regulator, Admin, Inspector</w:t>
            </w:r>
          </w:p>
          <w:p w14:paraId="2270045B" w14:textId="32077B28" w:rsidR="00690F13" w:rsidRPr="008F20E3" w:rsidRDefault="00781ED6" w:rsidP="00C532E0">
            <w:r>
              <w:t xml:space="preserve"> </w:t>
            </w:r>
          </w:p>
        </w:tc>
        <w:tc>
          <w:tcPr>
            <w:tcW w:w="1215" w:type="dxa"/>
          </w:tcPr>
          <w:p w14:paraId="1BAFB026" w14:textId="446A54B4" w:rsidR="00A1414D" w:rsidRDefault="00A1414D" w:rsidP="00CA504D">
            <w:pPr>
              <w:jc w:val="center"/>
            </w:pPr>
            <w:r>
              <w:t>FR-01</w:t>
            </w:r>
          </w:p>
          <w:p w14:paraId="40BDE472" w14:textId="751E04EB" w:rsidR="00224206" w:rsidRDefault="00224206" w:rsidP="00CA504D">
            <w:pPr>
              <w:jc w:val="center"/>
            </w:pPr>
            <w:r>
              <w:t>FR-02</w:t>
            </w:r>
          </w:p>
          <w:p w14:paraId="5367A8DE" w14:textId="181D8D2E" w:rsidR="009E303B" w:rsidRDefault="009E303B" w:rsidP="00CA504D">
            <w:pPr>
              <w:jc w:val="center"/>
            </w:pPr>
            <w:r>
              <w:t>FR-03</w:t>
            </w:r>
          </w:p>
          <w:p w14:paraId="2BAC5D5A" w14:textId="6EDDF0B1" w:rsidR="00690F13" w:rsidRDefault="00CD088D" w:rsidP="00CA504D">
            <w:pPr>
              <w:jc w:val="center"/>
            </w:pPr>
            <w:r>
              <w:t>FR-04</w:t>
            </w:r>
          </w:p>
          <w:p w14:paraId="795FA662" w14:textId="4B7B54B4" w:rsidR="009E303B" w:rsidRDefault="00A1414D" w:rsidP="00CA504D">
            <w:pPr>
              <w:jc w:val="center"/>
            </w:pPr>
            <w:r>
              <w:t>FR-05</w:t>
            </w:r>
          </w:p>
          <w:p w14:paraId="2E242325" w14:textId="77777777" w:rsidR="009E303B" w:rsidRDefault="009E303B" w:rsidP="00CA504D">
            <w:pPr>
              <w:jc w:val="center"/>
            </w:pPr>
            <w:r>
              <w:t>FR-0</w:t>
            </w:r>
            <w:r w:rsidR="00A1414D">
              <w:t>7</w:t>
            </w:r>
          </w:p>
          <w:p w14:paraId="3E63E3EF" w14:textId="3B016686" w:rsidR="00E03734" w:rsidRPr="008F20E3" w:rsidRDefault="00E03734" w:rsidP="00CA504D">
            <w:pPr>
              <w:jc w:val="center"/>
            </w:pPr>
            <w:r>
              <w:t>FR-08</w:t>
            </w:r>
          </w:p>
        </w:tc>
      </w:tr>
      <w:tr w:rsidR="00690F13" w:rsidRPr="008F20E3" w14:paraId="39C89410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4F2AF060" w14:textId="6648F221" w:rsidR="00690F13" w:rsidRPr="008F20E3" w:rsidRDefault="00690F13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B03E50">
              <w:t>0</w:t>
            </w:r>
            <w:r w:rsidR="009E7CC2">
              <w:t>6</w:t>
            </w:r>
          </w:p>
        </w:tc>
        <w:tc>
          <w:tcPr>
            <w:tcW w:w="2040" w:type="dxa"/>
            <w:vAlign w:val="center"/>
            <w:hideMark/>
          </w:tcPr>
          <w:p w14:paraId="3D546D04" w14:textId="77777777" w:rsidR="00690F13" w:rsidRPr="008F20E3" w:rsidRDefault="00690F13" w:rsidP="00A41B56">
            <w:r w:rsidRPr="008F20E3">
              <w:t>Review &amp; Approve</w:t>
            </w:r>
          </w:p>
        </w:tc>
        <w:tc>
          <w:tcPr>
            <w:tcW w:w="4290" w:type="dxa"/>
            <w:vAlign w:val="center"/>
            <w:hideMark/>
          </w:tcPr>
          <w:p w14:paraId="49C72436" w14:textId="0C194C57" w:rsidR="00690F13" w:rsidRDefault="00CD088D" w:rsidP="00A41B56">
            <w:r>
              <w:t xml:space="preserve">Develop function for </w:t>
            </w:r>
            <w:r w:rsidR="00690F13" w:rsidRPr="008F20E3">
              <w:t xml:space="preserve">Regulator can approve or reject registration based on </w:t>
            </w:r>
            <w:r>
              <w:t xml:space="preserve">acceptance criteria and </w:t>
            </w:r>
            <w:r w:rsidR="00690F13" w:rsidRPr="008F20E3">
              <w:t>provided documents and info.</w:t>
            </w:r>
          </w:p>
          <w:p w14:paraId="41924EAB" w14:textId="10CBD8A4" w:rsidR="00EF070B" w:rsidRDefault="00EF070B" w:rsidP="00A41B56">
            <w:r w:rsidRPr="008F20E3">
              <w:t>Allow all assigned users to view registration data, status,</w:t>
            </w:r>
          </w:p>
          <w:p w14:paraId="6AE6F9A2" w14:textId="7DEEB5F3" w:rsidR="00EF070B" w:rsidRPr="008F20E3" w:rsidRDefault="00EF070B" w:rsidP="00A41B56"/>
        </w:tc>
        <w:tc>
          <w:tcPr>
            <w:tcW w:w="1215" w:type="dxa"/>
          </w:tcPr>
          <w:p w14:paraId="23F3F04B" w14:textId="5EAF4D58" w:rsidR="00C84BBE" w:rsidRDefault="00C84BBE" w:rsidP="00CA504D">
            <w:pPr>
              <w:jc w:val="center"/>
            </w:pPr>
            <w:r>
              <w:t>FR-04</w:t>
            </w:r>
          </w:p>
          <w:p w14:paraId="03DDA344" w14:textId="01BBFD60" w:rsidR="00690F13" w:rsidRDefault="00B03E50" w:rsidP="00CA504D">
            <w:pPr>
              <w:jc w:val="center"/>
            </w:pPr>
            <w:r>
              <w:t>FR</w:t>
            </w:r>
            <w:r w:rsidR="00690F13" w:rsidRPr="00895E8E">
              <w:t>-0</w:t>
            </w:r>
            <w:r>
              <w:t>5</w:t>
            </w:r>
          </w:p>
          <w:p w14:paraId="4FC5BA22" w14:textId="4AB04097" w:rsidR="00AE1447" w:rsidRDefault="00AE1447" w:rsidP="00CA504D">
            <w:pPr>
              <w:jc w:val="center"/>
            </w:pPr>
            <w:r>
              <w:t>FR-08</w:t>
            </w:r>
          </w:p>
          <w:p w14:paraId="66AAAE1B" w14:textId="0E71F31A" w:rsidR="00A1414D" w:rsidRDefault="00A1414D" w:rsidP="00CA504D">
            <w:pPr>
              <w:jc w:val="center"/>
            </w:pPr>
            <w:r>
              <w:t>FR-</w:t>
            </w:r>
            <w:r w:rsidR="00CA56D3">
              <w:t>10</w:t>
            </w:r>
          </w:p>
          <w:p w14:paraId="3A03AB1F" w14:textId="69D6BD65" w:rsidR="009E2C09" w:rsidRPr="008F20E3" w:rsidRDefault="009E2C09" w:rsidP="00CA504D">
            <w:pPr>
              <w:jc w:val="center"/>
            </w:pPr>
            <w:r>
              <w:t>FR-12</w:t>
            </w:r>
          </w:p>
        </w:tc>
      </w:tr>
      <w:tr w:rsidR="00AC21B8" w:rsidRPr="008F20E3" w14:paraId="3F8511BA" w14:textId="77777777" w:rsidTr="00B16457">
        <w:trPr>
          <w:tblCellSpacing w:w="15" w:type="dxa"/>
        </w:trPr>
        <w:tc>
          <w:tcPr>
            <w:tcW w:w="1030" w:type="dxa"/>
            <w:vAlign w:val="center"/>
          </w:tcPr>
          <w:p w14:paraId="0F9C73F1" w14:textId="60EB9B1A" w:rsidR="00AC21B8" w:rsidRPr="008F20E3" w:rsidRDefault="00AC21B8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>
              <w:t>0</w:t>
            </w:r>
            <w:r w:rsidR="009E7CC2">
              <w:t>7</w:t>
            </w:r>
          </w:p>
        </w:tc>
        <w:tc>
          <w:tcPr>
            <w:tcW w:w="2040" w:type="dxa"/>
            <w:vAlign w:val="center"/>
          </w:tcPr>
          <w:p w14:paraId="3DB75E21" w14:textId="16488EFA" w:rsidR="00920F44" w:rsidRDefault="00920F44" w:rsidP="00A41B56">
            <w:r>
              <w:t>Workflow Management</w:t>
            </w:r>
          </w:p>
          <w:p w14:paraId="0018A6F1" w14:textId="561B59AC" w:rsidR="00920F44" w:rsidRPr="008F20E3" w:rsidRDefault="00920F44" w:rsidP="00920F44">
            <w:pPr>
              <w:pStyle w:val="Heading3"/>
              <w:numPr>
                <w:ilvl w:val="0"/>
                <w:numId w:val="0"/>
              </w:numPr>
              <w:ind w:left="720"/>
            </w:pPr>
          </w:p>
        </w:tc>
        <w:tc>
          <w:tcPr>
            <w:tcW w:w="4290" w:type="dxa"/>
            <w:vAlign w:val="center"/>
          </w:tcPr>
          <w:p w14:paraId="3C4D10DB" w14:textId="77777777" w:rsidR="00AC21B8" w:rsidRDefault="00AC21B8" w:rsidP="00A41B56">
            <w:r>
              <w:t xml:space="preserve">Develop advance role allows for </w:t>
            </w:r>
            <w:r w:rsidRPr="008F20E3">
              <w:t>Add, update, or remove institution contact persons (name, role, email, phone).</w:t>
            </w:r>
          </w:p>
          <w:p w14:paraId="5EF098CF" w14:textId="77777777" w:rsidR="00920F44" w:rsidRDefault="00920F44" w:rsidP="00A41B56">
            <w:r>
              <w:t>Route registration through roles: Maker → Checker → Regulator.</w:t>
            </w:r>
          </w:p>
          <w:p w14:paraId="4CC91C7A" w14:textId="3EF8FBCB" w:rsidR="00920F44" w:rsidRPr="008F20E3" w:rsidRDefault="00920F44" w:rsidP="00A41B56">
            <w:r>
              <w:t>Actions are role-restricted (see access control matrix)</w:t>
            </w:r>
          </w:p>
        </w:tc>
        <w:tc>
          <w:tcPr>
            <w:tcW w:w="1215" w:type="dxa"/>
          </w:tcPr>
          <w:p w14:paraId="6AFDE092" w14:textId="37AB6362" w:rsidR="00E03734" w:rsidRDefault="00E03734" w:rsidP="00CD3D66">
            <w:pPr>
              <w:jc w:val="center"/>
            </w:pPr>
            <w:r>
              <w:t>FR-07</w:t>
            </w:r>
          </w:p>
          <w:p w14:paraId="45106517" w14:textId="03964BE8" w:rsidR="00E03734" w:rsidRDefault="00E03734" w:rsidP="00CD3D66">
            <w:pPr>
              <w:jc w:val="center"/>
            </w:pPr>
            <w:r>
              <w:t>FR-08</w:t>
            </w:r>
          </w:p>
          <w:p w14:paraId="06E48C0A" w14:textId="3A51B0F1" w:rsidR="00AC21B8" w:rsidRDefault="00702F36" w:rsidP="00CD3D66">
            <w:pPr>
              <w:jc w:val="center"/>
            </w:pPr>
            <w:r>
              <w:t>FR</w:t>
            </w:r>
            <w:r w:rsidR="00AC21B8" w:rsidRPr="00895E8E">
              <w:t>-</w:t>
            </w:r>
            <w:r>
              <w:t>10</w:t>
            </w:r>
          </w:p>
          <w:p w14:paraId="5A56659D" w14:textId="7DFF84E0" w:rsidR="00702F36" w:rsidRPr="008F20E3" w:rsidRDefault="00702F36" w:rsidP="00CD3D66">
            <w:pPr>
              <w:jc w:val="center"/>
            </w:pPr>
            <w:r>
              <w:t>FR-12</w:t>
            </w:r>
          </w:p>
        </w:tc>
      </w:tr>
      <w:tr w:rsidR="00AC21B8" w:rsidRPr="008F20E3" w14:paraId="337AFA25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494DCBE4" w14:textId="00544769" w:rsidR="00AC21B8" w:rsidRPr="008F20E3" w:rsidRDefault="00AC21B8" w:rsidP="00A41B56">
            <w:r w:rsidRPr="008F20E3">
              <w:t>FR</w:t>
            </w:r>
            <w:r>
              <w:t>S</w:t>
            </w:r>
            <w:r w:rsidRPr="008F20E3">
              <w:t>-</w:t>
            </w:r>
            <w:r w:rsidRPr="005E0171">
              <w:t>0</w:t>
            </w:r>
            <w:r w:rsidR="00D808F2">
              <w:t>0</w:t>
            </w:r>
            <w:r w:rsidR="009E7CC2">
              <w:t>8</w:t>
            </w:r>
          </w:p>
        </w:tc>
        <w:tc>
          <w:tcPr>
            <w:tcW w:w="2040" w:type="dxa"/>
            <w:vAlign w:val="center"/>
            <w:hideMark/>
          </w:tcPr>
          <w:p w14:paraId="2CD38DDB" w14:textId="77777777" w:rsidR="00AC21B8" w:rsidRDefault="008D1285" w:rsidP="00A41B56">
            <w:r>
              <w:t>Monitor&amp;</w:t>
            </w:r>
            <w:r w:rsidR="00702F36">
              <w:t xml:space="preserve"> </w:t>
            </w:r>
            <w:r w:rsidR="00AC21B8" w:rsidRPr="008F20E3">
              <w:t>Track Status</w:t>
            </w:r>
          </w:p>
          <w:p w14:paraId="4893B37C" w14:textId="75B30C2C" w:rsidR="00F27247" w:rsidRPr="008F20E3" w:rsidRDefault="00F27247" w:rsidP="00A41B56"/>
        </w:tc>
        <w:tc>
          <w:tcPr>
            <w:tcW w:w="4290" w:type="dxa"/>
            <w:vAlign w:val="center"/>
            <w:hideMark/>
          </w:tcPr>
          <w:p w14:paraId="7AB33817" w14:textId="0CD97A38" w:rsidR="00AC21B8" w:rsidRDefault="008D1285" w:rsidP="00A41B56">
            <w:r>
              <w:t xml:space="preserve">Develop function for monitoring by </w:t>
            </w:r>
            <w:r w:rsidR="00AC21B8" w:rsidRPr="008F20E3">
              <w:t>Filter registrations by their current status</w:t>
            </w:r>
            <w:r w:rsidR="00D85B65">
              <w:t xml:space="preserve"> and </w:t>
            </w:r>
            <w:r w:rsidR="00531003">
              <w:t xml:space="preserve">Display current status of registration and transition history </w:t>
            </w:r>
            <w:r w:rsidR="00D85B65">
              <w:t>as</w:t>
            </w:r>
            <w:r w:rsidR="00AC21B8" w:rsidRPr="008F20E3">
              <w:t xml:space="preserve"> (e.g., Draft, Under Review, </w:t>
            </w:r>
            <w:proofErr w:type="gramStart"/>
            <w:r w:rsidR="00AC21B8" w:rsidRPr="008F20E3">
              <w:t>Approved</w:t>
            </w:r>
            <w:proofErr w:type="gramEnd"/>
            <w:r w:rsidR="00AC21B8" w:rsidRPr="008F20E3">
              <w:t>).</w:t>
            </w:r>
          </w:p>
          <w:p w14:paraId="29F8FA40" w14:textId="11A73FE0" w:rsidR="00531003" w:rsidRDefault="00CD3D66" w:rsidP="00A41B56">
            <w:r>
              <w:t>Action type, user, timestamp, value change (if applicable).</w:t>
            </w:r>
          </w:p>
          <w:p w14:paraId="584A1EEF" w14:textId="4FC9977D" w:rsidR="00CD3D66" w:rsidRDefault="00CD3D66" w:rsidP="00A41B56">
            <w:r>
              <w:t>Record and view all actions performed on a registration</w:t>
            </w:r>
            <w:r w:rsidR="004A0B27">
              <w:t>.</w:t>
            </w:r>
          </w:p>
          <w:p w14:paraId="59AB059B" w14:textId="60EAC79F" w:rsidR="00D85B65" w:rsidRDefault="00D85B65" w:rsidP="00A41B56">
            <w:r>
              <w:t>Status Type:</w:t>
            </w:r>
          </w:p>
          <w:p w14:paraId="655964BA" w14:textId="582F2AF1" w:rsidR="00D85B65" w:rsidRPr="008F20E3" w:rsidRDefault="00D85B65" w:rsidP="00A41B56">
            <w:r>
              <w:t>Draft, Submitted, Under Review, Approved, Rejected, Returned for Edit</w:t>
            </w:r>
          </w:p>
        </w:tc>
        <w:tc>
          <w:tcPr>
            <w:tcW w:w="1215" w:type="dxa"/>
          </w:tcPr>
          <w:p w14:paraId="6999BE2E" w14:textId="77777777" w:rsidR="00CD3D66" w:rsidRDefault="00CD3D66" w:rsidP="00CD3D66">
            <w:pPr>
              <w:jc w:val="center"/>
            </w:pPr>
          </w:p>
          <w:p w14:paraId="271E1B88" w14:textId="77777777" w:rsidR="00CD3D66" w:rsidRDefault="00CD3D66" w:rsidP="00CD3D66">
            <w:pPr>
              <w:jc w:val="center"/>
            </w:pPr>
          </w:p>
          <w:p w14:paraId="4B1009E0" w14:textId="6C4E4C85" w:rsidR="00CD3D66" w:rsidRDefault="00E03734" w:rsidP="00CD3D66">
            <w:pPr>
              <w:jc w:val="center"/>
            </w:pPr>
            <w:r>
              <w:t>FR-07</w:t>
            </w:r>
          </w:p>
          <w:p w14:paraId="61CF42B2" w14:textId="480D8E11" w:rsidR="00AC21B8" w:rsidRDefault="008D1285" w:rsidP="00CD3D66">
            <w:pPr>
              <w:jc w:val="center"/>
            </w:pPr>
            <w:r>
              <w:t>FR-09</w:t>
            </w:r>
          </w:p>
          <w:p w14:paraId="43C86C75" w14:textId="77777777" w:rsidR="009E2C09" w:rsidRDefault="009E2C09" w:rsidP="00CD3D66">
            <w:pPr>
              <w:jc w:val="center"/>
            </w:pPr>
            <w:r>
              <w:t>FR-10</w:t>
            </w:r>
          </w:p>
          <w:p w14:paraId="317A14C1" w14:textId="6261058F" w:rsidR="00497B8D" w:rsidRPr="008F20E3" w:rsidRDefault="00497B8D" w:rsidP="00CD3D66">
            <w:pPr>
              <w:jc w:val="center"/>
            </w:pPr>
            <w:r>
              <w:t>FR-12</w:t>
            </w:r>
          </w:p>
        </w:tc>
      </w:tr>
      <w:tr w:rsidR="00AC21B8" w:rsidRPr="008F20E3" w14:paraId="6D2236A2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0FDB229A" w14:textId="3B93E523" w:rsidR="00AC21B8" w:rsidRPr="008F20E3" w:rsidRDefault="00AC21B8" w:rsidP="00A41B56">
            <w:r w:rsidRPr="008F20E3">
              <w:t>FR</w:t>
            </w:r>
            <w:r w:rsidR="00E03734">
              <w:t>S</w:t>
            </w:r>
            <w:r w:rsidRPr="008F20E3">
              <w:t>-</w:t>
            </w:r>
            <w:r w:rsidR="00D808F2">
              <w:t>0</w:t>
            </w:r>
            <w:r w:rsidR="009E7CC2">
              <w:t>09</w:t>
            </w:r>
          </w:p>
        </w:tc>
        <w:tc>
          <w:tcPr>
            <w:tcW w:w="2040" w:type="dxa"/>
            <w:vAlign w:val="center"/>
            <w:hideMark/>
          </w:tcPr>
          <w:p w14:paraId="64CB3A85" w14:textId="4CC813C2" w:rsidR="00AC21B8" w:rsidRPr="008F20E3" w:rsidRDefault="00B5382E" w:rsidP="00A41B56">
            <w:r>
              <w:t xml:space="preserve">Log and </w:t>
            </w:r>
            <w:r w:rsidR="0007083C">
              <w:t>Administration</w:t>
            </w:r>
          </w:p>
        </w:tc>
        <w:tc>
          <w:tcPr>
            <w:tcW w:w="4290" w:type="dxa"/>
            <w:vAlign w:val="center"/>
            <w:hideMark/>
          </w:tcPr>
          <w:p w14:paraId="6390F295" w14:textId="3E375B7F" w:rsidR="00AC21B8" w:rsidRPr="008F20E3" w:rsidRDefault="00EF070B" w:rsidP="00A41B56">
            <w:r>
              <w:t>Develop log function data editor tracking for r</w:t>
            </w:r>
            <w:r w:rsidR="00AC21B8" w:rsidRPr="008F20E3">
              <w:t>ecord all activities (who, what, when) fo</w:t>
            </w:r>
            <w:r>
              <w:t xml:space="preserve">r compliance and accountability, and </w:t>
            </w:r>
            <w:r w:rsidRPr="008F20E3">
              <w:t>audit logs.</w:t>
            </w:r>
          </w:p>
        </w:tc>
        <w:tc>
          <w:tcPr>
            <w:tcW w:w="1215" w:type="dxa"/>
          </w:tcPr>
          <w:p w14:paraId="6F0001DB" w14:textId="77777777" w:rsidR="00AC21B8" w:rsidRDefault="009E2C09" w:rsidP="00CD3D66">
            <w:pPr>
              <w:jc w:val="center"/>
            </w:pPr>
            <w:r>
              <w:t>FR-10</w:t>
            </w:r>
          </w:p>
          <w:p w14:paraId="4AB7180B" w14:textId="53A08DA8" w:rsidR="005C4911" w:rsidRPr="008F20E3" w:rsidRDefault="005C4911" w:rsidP="00CD3D66">
            <w:pPr>
              <w:jc w:val="center"/>
            </w:pPr>
            <w:r>
              <w:t>FR-13</w:t>
            </w:r>
          </w:p>
        </w:tc>
      </w:tr>
      <w:tr w:rsidR="00AC21B8" w:rsidRPr="008F20E3" w14:paraId="50B34006" w14:textId="77777777" w:rsidTr="00B1645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5496E07B" w14:textId="44E0DEF4" w:rsidR="00AC21B8" w:rsidRPr="008F20E3" w:rsidRDefault="00AC21B8" w:rsidP="00A41B56">
            <w:r w:rsidRPr="008F20E3">
              <w:t>FR</w:t>
            </w:r>
            <w:r w:rsidR="00531003">
              <w:t>S</w:t>
            </w:r>
            <w:r w:rsidRPr="008F20E3">
              <w:t>-</w:t>
            </w:r>
            <w:r w:rsidR="009E7CC2">
              <w:t>010</w:t>
            </w:r>
          </w:p>
        </w:tc>
        <w:tc>
          <w:tcPr>
            <w:tcW w:w="2040" w:type="dxa"/>
            <w:vAlign w:val="center"/>
            <w:hideMark/>
          </w:tcPr>
          <w:p w14:paraId="3B2EC3CC" w14:textId="77777777" w:rsidR="00AC21B8" w:rsidRPr="008F20E3" w:rsidRDefault="00AC21B8" w:rsidP="00A41B56">
            <w:r w:rsidRPr="008F20E3">
              <w:t>Notification Alerts</w:t>
            </w:r>
          </w:p>
        </w:tc>
        <w:tc>
          <w:tcPr>
            <w:tcW w:w="4290" w:type="dxa"/>
            <w:vAlign w:val="center"/>
            <w:hideMark/>
          </w:tcPr>
          <w:p w14:paraId="7A41F8D0" w14:textId="77777777" w:rsidR="00AC21B8" w:rsidRDefault="00AC21B8" w:rsidP="00A41B56">
            <w:r w:rsidRPr="008F20E3">
              <w:t>Notify users via email or system alerts at each workflow step (submit, approve, reject).</w:t>
            </w:r>
          </w:p>
          <w:p w14:paraId="0C1A3F48" w14:textId="5A534E7C" w:rsidR="00531003" w:rsidRPr="008F20E3" w:rsidRDefault="00531003" w:rsidP="00A41B56">
            <w:r>
              <w:lastRenderedPageBreak/>
              <w:t>Trigger system/email notifications at key events</w:t>
            </w:r>
          </w:p>
        </w:tc>
        <w:tc>
          <w:tcPr>
            <w:tcW w:w="1215" w:type="dxa"/>
          </w:tcPr>
          <w:p w14:paraId="65FA5C49" w14:textId="1D4A5DA3" w:rsidR="00AC21B8" w:rsidRPr="008F20E3" w:rsidRDefault="00B5382E" w:rsidP="00CD3D66">
            <w:pPr>
              <w:jc w:val="center"/>
            </w:pPr>
            <w:r>
              <w:lastRenderedPageBreak/>
              <w:t>FR-1</w:t>
            </w:r>
            <w:r w:rsidR="00AC21B8" w:rsidRPr="00895E8E">
              <w:t>1</w:t>
            </w:r>
          </w:p>
        </w:tc>
      </w:tr>
      <w:tr w:rsidR="0007083C" w:rsidRPr="008F20E3" w14:paraId="5307A4D7" w14:textId="77777777" w:rsidTr="00B16457">
        <w:trPr>
          <w:tblCellSpacing w:w="15" w:type="dxa"/>
        </w:trPr>
        <w:tc>
          <w:tcPr>
            <w:tcW w:w="1030" w:type="dxa"/>
            <w:vAlign w:val="center"/>
          </w:tcPr>
          <w:p w14:paraId="4C2C12EF" w14:textId="0E077731" w:rsidR="0007083C" w:rsidRPr="008F20E3" w:rsidRDefault="0007083C" w:rsidP="00A41B56">
            <w:r>
              <w:t>FR</w:t>
            </w:r>
            <w:r w:rsidR="00F40A1F">
              <w:t>S</w:t>
            </w:r>
            <w:r>
              <w:t>-01</w:t>
            </w:r>
            <w:r w:rsidR="009E7CC2">
              <w:t>1</w:t>
            </w:r>
          </w:p>
        </w:tc>
        <w:tc>
          <w:tcPr>
            <w:tcW w:w="2040" w:type="dxa"/>
            <w:vAlign w:val="center"/>
          </w:tcPr>
          <w:p w14:paraId="51DF3B42" w14:textId="7AAA809A" w:rsidR="0007083C" w:rsidRPr="008F20E3" w:rsidRDefault="0007083C" w:rsidP="00A41B56">
            <w:r>
              <w:t xml:space="preserve">Reporting </w:t>
            </w:r>
            <w:r w:rsidR="000A05D2">
              <w:t>, Exports</w:t>
            </w:r>
          </w:p>
        </w:tc>
        <w:tc>
          <w:tcPr>
            <w:tcW w:w="4290" w:type="dxa"/>
            <w:vAlign w:val="center"/>
          </w:tcPr>
          <w:p w14:paraId="7BF1240C" w14:textId="5D77CC89" w:rsidR="0007083C" w:rsidRPr="008F20E3" w:rsidRDefault="0007083C" w:rsidP="00A41B56">
            <w:r>
              <w:t xml:space="preserve">Develop report modules </w:t>
            </w:r>
            <w:r w:rsidR="009E7CC2">
              <w:t>and allow to export to the CSV</w:t>
            </w:r>
            <w:proofErr w:type="gramStart"/>
            <w:r w:rsidR="009E7CC2">
              <w:t>,PDF</w:t>
            </w:r>
            <w:proofErr w:type="gramEnd"/>
            <w:r w:rsidR="009E7CC2">
              <w:t>,…</w:t>
            </w:r>
          </w:p>
        </w:tc>
        <w:tc>
          <w:tcPr>
            <w:tcW w:w="1215" w:type="dxa"/>
          </w:tcPr>
          <w:p w14:paraId="4D279FEA" w14:textId="77777777" w:rsidR="0007083C" w:rsidRDefault="009E7CC2" w:rsidP="00CD3D66">
            <w:pPr>
              <w:jc w:val="center"/>
            </w:pPr>
            <w:r>
              <w:t>FR-09</w:t>
            </w:r>
          </w:p>
          <w:p w14:paraId="6D00CEBA" w14:textId="7B04218E" w:rsidR="009E7CC2" w:rsidRDefault="009E7CC2" w:rsidP="00CD3D66">
            <w:pPr>
              <w:jc w:val="center"/>
            </w:pPr>
            <w:r>
              <w:t>FR-08</w:t>
            </w:r>
          </w:p>
        </w:tc>
      </w:tr>
      <w:tr w:rsidR="00F27247" w:rsidRPr="008F20E3" w14:paraId="4E04578F" w14:textId="77777777" w:rsidTr="00B16457">
        <w:trPr>
          <w:tblCellSpacing w:w="15" w:type="dxa"/>
        </w:trPr>
        <w:tc>
          <w:tcPr>
            <w:tcW w:w="1030" w:type="dxa"/>
            <w:vAlign w:val="center"/>
          </w:tcPr>
          <w:p w14:paraId="78A47297" w14:textId="0FB73EA8" w:rsidR="00F27247" w:rsidRDefault="00F27247" w:rsidP="00A41B56">
            <w:r>
              <w:t>FRS-012</w:t>
            </w:r>
          </w:p>
        </w:tc>
        <w:tc>
          <w:tcPr>
            <w:tcW w:w="2040" w:type="dxa"/>
            <w:vAlign w:val="center"/>
          </w:tcPr>
          <w:p w14:paraId="57CCFDF2" w14:textId="23576A14" w:rsidR="00F27247" w:rsidRDefault="00F27247" w:rsidP="00A41B56">
            <w:r>
              <w:t>Audit</w:t>
            </w:r>
            <w:r w:rsidR="004A0B27">
              <w:t xml:space="preserve"> &amp; </w:t>
            </w:r>
            <w:proofErr w:type="spellStart"/>
            <w:r w:rsidR="004A0B27">
              <w:t>Duvplicate</w:t>
            </w:r>
            <w:proofErr w:type="spellEnd"/>
            <w:r w:rsidR="004A0B27">
              <w:t xml:space="preserve"> check</w:t>
            </w:r>
          </w:p>
        </w:tc>
        <w:tc>
          <w:tcPr>
            <w:tcW w:w="4290" w:type="dxa"/>
            <w:vAlign w:val="center"/>
          </w:tcPr>
          <w:p w14:paraId="0BE2D41B" w14:textId="77777777" w:rsidR="00F27247" w:rsidRDefault="004A0B27" w:rsidP="00A41B56">
            <w:r>
              <w:t>Check if an FI with the same license number or name already exists.</w:t>
            </w:r>
          </w:p>
          <w:p w14:paraId="6E3706C0" w14:textId="5C98DEFB" w:rsidR="004A0B27" w:rsidRDefault="004A0B27" w:rsidP="00A41B56">
            <w:r>
              <w:t>Record and view all actions performed on a registration</w:t>
            </w:r>
            <w:r w:rsidR="007E3EF7">
              <w:t>.</w:t>
            </w:r>
          </w:p>
        </w:tc>
        <w:tc>
          <w:tcPr>
            <w:tcW w:w="1215" w:type="dxa"/>
          </w:tcPr>
          <w:p w14:paraId="1C0D42BE" w14:textId="0ED72F03" w:rsidR="00F27247" w:rsidRDefault="005C4911" w:rsidP="001C6D5F">
            <w:pPr>
              <w:jc w:val="center"/>
            </w:pPr>
            <w:r>
              <w:t>F</w:t>
            </w:r>
            <w:r w:rsidR="001C6D5F">
              <w:t>R-</w:t>
            </w:r>
            <w:r>
              <w:t>09</w:t>
            </w:r>
          </w:p>
          <w:p w14:paraId="2FAA61CF" w14:textId="77777777" w:rsidR="005C4911" w:rsidRDefault="005C4911" w:rsidP="001C6D5F">
            <w:pPr>
              <w:jc w:val="center"/>
            </w:pPr>
            <w:r>
              <w:t>FR-10</w:t>
            </w:r>
          </w:p>
          <w:p w14:paraId="42B283A5" w14:textId="77777777" w:rsidR="005C4911" w:rsidRDefault="005C4911" w:rsidP="001C6D5F">
            <w:pPr>
              <w:jc w:val="center"/>
            </w:pPr>
            <w:r>
              <w:t>FR-11</w:t>
            </w:r>
          </w:p>
          <w:p w14:paraId="5CC7C473" w14:textId="77777777" w:rsidR="005C4911" w:rsidRDefault="005C4911" w:rsidP="001C6D5F">
            <w:pPr>
              <w:jc w:val="center"/>
            </w:pPr>
            <w:r>
              <w:t>FR-12</w:t>
            </w:r>
          </w:p>
          <w:p w14:paraId="500AEBC9" w14:textId="4C5852DF" w:rsidR="005C4911" w:rsidRDefault="005C4911" w:rsidP="001C6D5F">
            <w:pPr>
              <w:jc w:val="center"/>
            </w:pPr>
            <w:r>
              <w:t>FR-13</w:t>
            </w:r>
          </w:p>
        </w:tc>
      </w:tr>
      <w:tr w:rsidR="001C6D5F" w:rsidRPr="008F20E3" w14:paraId="49CF3317" w14:textId="77777777" w:rsidTr="00B16457">
        <w:trPr>
          <w:tblCellSpacing w:w="15" w:type="dxa"/>
        </w:trPr>
        <w:tc>
          <w:tcPr>
            <w:tcW w:w="1030" w:type="dxa"/>
            <w:vAlign w:val="center"/>
          </w:tcPr>
          <w:p w14:paraId="20FA6BBA" w14:textId="493D6C23" w:rsidR="001C6D5F" w:rsidRDefault="001C6D5F" w:rsidP="00A41B56">
            <w:r>
              <w:t>FRS-013</w:t>
            </w:r>
          </w:p>
        </w:tc>
        <w:tc>
          <w:tcPr>
            <w:tcW w:w="2040" w:type="dxa"/>
            <w:vAlign w:val="center"/>
          </w:tcPr>
          <w:p w14:paraId="42038E98" w14:textId="23F69ADD" w:rsidR="001C6D5F" w:rsidRDefault="001C6D5F" w:rsidP="00A41B56">
            <w:r>
              <w:t xml:space="preserve">Build </w:t>
            </w:r>
            <w:proofErr w:type="spellStart"/>
            <w:r>
              <w:t>DBb</w:t>
            </w:r>
            <w:proofErr w:type="spellEnd"/>
            <w:r>
              <w:t xml:space="preserve"> schema and </w:t>
            </w:r>
            <w:proofErr w:type="spellStart"/>
            <w:r>
              <w:t>releationships</w:t>
            </w:r>
            <w:proofErr w:type="spellEnd"/>
            <w:r>
              <w:t xml:space="preserve"> </w:t>
            </w:r>
          </w:p>
        </w:tc>
        <w:tc>
          <w:tcPr>
            <w:tcW w:w="4290" w:type="dxa"/>
            <w:vAlign w:val="center"/>
          </w:tcPr>
          <w:p w14:paraId="060B12DA" w14:textId="77777777" w:rsidR="001C6D5F" w:rsidRDefault="001C6D5F" w:rsidP="00A41B56">
            <w:r>
              <w:t xml:space="preserve">Build DB structure and DB schema to cover the required </w:t>
            </w:r>
            <w:proofErr w:type="spellStart"/>
            <w:r>
              <w:t>fileds</w:t>
            </w:r>
            <w:proofErr w:type="spellEnd"/>
            <w:r>
              <w:t xml:space="preserve"> and business requirement,</w:t>
            </w:r>
          </w:p>
          <w:p w14:paraId="6F9880AE" w14:textId="77777777" w:rsidR="001C6D5F" w:rsidRDefault="001C6D5F" w:rsidP="00A41B56">
            <w:r>
              <w:t xml:space="preserve">Build DB </w:t>
            </w:r>
            <w:proofErr w:type="spellStart"/>
            <w:r>
              <w:t>releationships</w:t>
            </w:r>
            <w:proofErr w:type="spellEnd"/>
            <w:r>
              <w:t>.</w:t>
            </w:r>
          </w:p>
          <w:p w14:paraId="610CBA97" w14:textId="77777777" w:rsidR="001C6D5F" w:rsidRDefault="00D57A8C" w:rsidP="00A41B56">
            <w:r w:rsidRPr="00D57A8C">
              <w:t>Build Lookup tables for DB joining and relations.</w:t>
            </w:r>
          </w:p>
          <w:p w14:paraId="1D8236C3" w14:textId="5C56DF7F" w:rsidR="00D57A8C" w:rsidRDefault="00D57A8C" w:rsidP="00D57A8C">
            <w:r>
              <w:t xml:space="preserve">configure DB for integration purposes </w:t>
            </w:r>
          </w:p>
        </w:tc>
        <w:tc>
          <w:tcPr>
            <w:tcW w:w="1215" w:type="dxa"/>
          </w:tcPr>
          <w:p w14:paraId="0A9AF4AB" w14:textId="77777777" w:rsidR="00D57A8C" w:rsidRDefault="00D57A8C" w:rsidP="001C6D5F">
            <w:pPr>
              <w:jc w:val="center"/>
            </w:pPr>
          </w:p>
          <w:p w14:paraId="2969C594" w14:textId="77777777" w:rsidR="00D57A8C" w:rsidRDefault="00D57A8C" w:rsidP="001C6D5F">
            <w:pPr>
              <w:jc w:val="center"/>
            </w:pPr>
          </w:p>
          <w:p w14:paraId="277B8CA4" w14:textId="17977B81" w:rsidR="001C6D5F" w:rsidRDefault="001C6D5F" w:rsidP="001C6D5F">
            <w:pPr>
              <w:jc w:val="center"/>
            </w:pPr>
            <w:r>
              <w:t>FR-13</w:t>
            </w:r>
          </w:p>
        </w:tc>
      </w:tr>
    </w:tbl>
    <w:p w14:paraId="60371239" w14:textId="3059F897" w:rsidR="00690F13" w:rsidRDefault="00690F13" w:rsidP="00A41B56"/>
    <w:p w14:paraId="06A28057" w14:textId="77777777" w:rsidR="00690F13" w:rsidRDefault="00690F13" w:rsidP="00A41B56"/>
    <w:p w14:paraId="310E4912" w14:textId="1BCD4D6E" w:rsidR="005E4C5C" w:rsidRPr="002E4CBC" w:rsidRDefault="00E17847" w:rsidP="002E4CBC">
      <w:pPr>
        <w:rPr>
          <w:b/>
          <w:bCs/>
          <w:sz w:val="24"/>
          <w:szCs w:val="24"/>
        </w:rPr>
      </w:pPr>
      <w:r w:rsidRPr="002E4CBC">
        <w:rPr>
          <w:b/>
          <w:bCs/>
          <w:sz w:val="24"/>
          <w:szCs w:val="24"/>
        </w:rPr>
        <w:t xml:space="preserve">Functional Requirement Specification Detailed </w:t>
      </w:r>
      <w:r w:rsidR="009D73B4" w:rsidRPr="002E4CBC">
        <w:rPr>
          <w:b/>
          <w:bCs/>
          <w:sz w:val="24"/>
          <w:szCs w:val="24"/>
        </w:rPr>
        <w:t xml:space="preserve"> </w:t>
      </w:r>
    </w:p>
    <w:p w14:paraId="78DAE4C0" w14:textId="77777777" w:rsidR="004D62A7" w:rsidRPr="004D62A7" w:rsidRDefault="004D62A7" w:rsidP="00A41B56">
      <w:pPr>
        <w:pStyle w:val="ListParagraph"/>
      </w:pPr>
    </w:p>
    <w:p w14:paraId="57D59DD5" w14:textId="721BC7CC" w:rsidR="00CE4DF2" w:rsidRDefault="00ED6654" w:rsidP="00A41B56">
      <w:r>
        <w:t>D</w:t>
      </w:r>
      <w:r w:rsidR="00CE4DF2" w:rsidRPr="00CE4DF2">
        <w:t>evelop a secure, scalable web-based (or mobile</w:t>
      </w:r>
      <w:r w:rsidR="00CE4DF2">
        <w:t xml:space="preserve"> responsive</w:t>
      </w:r>
      <w:r w:rsidR="00CE4DF2" w:rsidRPr="00CE4DF2">
        <w:t xml:space="preserve">-enabled) application that manages </w:t>
      </w:r>
      <w:r w:rsidR="00CE4DF2" w:rsidRPr="00CE4DF2">
        <w:rPr>
          <w:rStyle w:val="Strong"/>
          <w:b w:val="0"/>
          <w:bCs w:val="0"/>
        </w:rPr>
        <w:t>user registration</w:t>
      </w:r>
      <w:r w:rsidR="00CE4DF2" w:rsidRPr="00CE4DF2">
        <w:t xml:space="preserve">, </w:t>
      </w:r>
      <w:r w:rsidR="00CE4DF2" w:rsidRPr="00CE4DF2">
        <w:rPr>
          <w:rStyle w:val="Strong"/>
          <w:b w:val="0"/>
          <w:bCs w:val="0"/>
        </w:rPr>
        <w:t>role-based access</w:t>
      </w:r>
      <w:r w:rsidR="00CE4DF2" w:rsidRPr="00CE4DF2">
        <w:t xml:space="preserve">, and </w:t>
      </w:r>
      <w:r w:rsidR="00CE4DF2" w:rsidRPr="00CE4DF2">
        <w:rPr>
          <w:rStyle w:val="Strong"/>
          <w:b w:val="0"/>
          <w:bCs w:val="0"/>
        </w:rPr>
        <w:t>controlled data access</w:t>
      </w:r>
      <w:r w:rsidR="00CE4DF2" w:rsidRPr="00CE4DF2">
        <w:t>, ensuring that only authorized users can view, edit, or manage datasets.</w:t>
      </w:r>
    </w:p>
    <w:p w14:paraId="282B76F9" w14:textId="6C49C5DD" w:rsidR="002B7569" w:rsidRDefault="002B7569" w:rsidP="00A41B56"/>
    <w:p w14:paraId="0AE665E5" w14:textId="77777777" w:rsidR="002E4CBC" w:rsidRDefault="002E4CBC" w:rsidP="00A41B56"/>
    <w:p w14:paraId="3B09E7BD" w14:textId="5B5E953F" w:rsidR="002B7569" w:rsidRPr="00B16457" w:rsidRDefault="00B935D2" w:rsidP="00B935D2">
      <w:pPr>
        <w:pStyle w:val="Heading3"/>
        <w:rPr>
          <w:rStyle w:val="Strong"/>
          <w:b/>
          <w:bCs/>
          <w:u w:val="none"/>
        </w:rPr>
      </w:pPr>
      <w:bookmarkStart w:id="140" w:name="_Toc204773624"/>
      <w:r>
        <w:t xml:space="preserve">Registration </w:t>
      </w:r>
      <w:proofErr w:type="gramStart"/>
      <w:r>
        <w:t>Creation</w:t>
      </w:r>
      <w:r w:rsidRPr="00B16457">
        <w:rPr>
          <w:rStyle w:val="Strong"/>
          <w:b/>
          <w:bCs/>
          <w:u w:val="none"/>
        </w:rPr>
        <w:t xml:space="preserve"> </w:t>
      </w:r>
      <w:r w:rsidR="001B37E5" w:rsidRPr="00B16457">
        <w:rPr>
          <w:rStyle w:val="Strong"/>
          <w:b/>
          <w:bCs/>
          <w:u w:val="none"/>
        </w:rPr>
        <w:t xml:space="preserve"> New</w:t>
      </w:r>
      <w:proofErr w:type="gramEnd"/>
      <w:r w:rsidR="001B37E5" w:rsidRPr="00B16457">
        <w:rPr>
          <w:rStyle w:val="Strong"/>
          <w:b/>
          <w:bCs/>
          <w:u w:val="none"/>
        </w:rPr>
        <w:t xml:space="preserve"> Entity </w:t>
      </w:r>
      <w:r w:rsidR="002B7569" w:rsidRPr="00B16457">
        <w:rPr>
          <w:rStyle w:val="Strong"/>
          <w:b/>
          <w:bCs/>
          <w:u w:val="none"/>
        </w:rPr>
        <w:t>of Financial Institutions (</w:t>
      </w:r>
      <w:r w:rsidR="001B37E5" w:rsidRPr="00B16457">
        <w:rPr>
          <w:rStyle w:val="Strong"/>
          <w:b/>
          <w:bCs/>
          <w:u w:val="none"/>
        </w:rPr>
        <w:t>FR</w:t>
      </w:r>
      <w:r w:rsidR="002E4CBC">
        <w:rPr>
          <w:rStyle w:val="Strong"/>
          <w:b/>
          <w:bCs/>
          <w:u w:val="none"/>
        </w:rPr>
        <w:t>S</w:t>
      </w:r>
      <w:r w:rsidR="001B37E5" w:rsidRPr="00B16457">
        <w:rPr>
          <w:rStyle w:val="Strong"/>
          <w:b/>
          <w:bCs/>
          <w:u w:val="none"/>
        </w:rPr>
        <w:t>-0</w:t>
      </w:r>
      <w:r w:rsidR="002E4CBC">
        <w:rPr>
          <w:rStyle w:val="Strong"/>
          <w:b/>
          <w:bCs/>
          <w:u w:val="none"/>
        </w:rPr>
        <w:t>0</w:t>
      </w:r>
      <w:r w:rsidR="001B37E5" w:rsidRPr="00B16457">
        <w:rPr>
          <w:rStyle w:val="Strong"/>
          <w:b/>
          <w:bCs/>
          <w:u w:val="none"/>
        </w:rPr>
        <w:t>1</w:t>
      </w:r>
      <w:r w:rsidR="002B7569" w:rsidRPr="00B16457">
        <w:rPr>
          <w:rStyle w:val="Strong"/>
          <w:b/>
          <w:bCs/>
          <w:u w:val="none"/>
        </w:rPr>
        <w:t>)</w:t>
      </w:r>
      <w:bookmarkEnd w:id="140"/>
    </w:p>
    <w:p w14:paraId="2D3B60E6" w14:textId="77777777" w:rsidR="002B7569" w:rsidRPr="002B7569" w:rsidRDefault="002B7569" w:rsidP="00A41B56">
      <w:pPr>
        <w:pStyle w:val="ListParagraph"/>
      </w:pPr>
    </w:p>
    <w:p w14:paraId="4A3A5A08" w14:textId="072D5891" w:rsidR="00B935D2" w:rsidRDefault="00B935D2" w:rsidP="00353630">
      <w:pPr>
        <w:pStyle w:val="ListParagraph"/>
        <w:numPr>
          <w:ilvl w:val="0"/>
          <w:numId w:val="11"/>
        </w:numPr>
      </w:pPr>
      <w:r>
        <w:t xml:space="preserve">Prepare database schema and DB </w:t>
      </w:r>
      <w:proofErr w:type="spellStart"/>
      <w:r>
        <w:t>strcture</w:t>
      </w:r>
      <w:proofErr w:type="spellEnd"/>
      <w:r>
        <w:t xml:space="preserve"> </w:t>
      </w:r>
    </w:p>
    <w:p w14:paraId="060C1C13" w14:textId="723DDC53" w:rsidR="002B7569" w:rsidRDefault="002B7569" w:rsidP="00353630">
      <w:pPr>
        <w:pStyle w:val="ListParagraph"/>
        <w:numPr>
          <w:ilvl w:val="0"/>
          <w:numId w:val="11"/>
        </w:numPr>
      </w:pPr>
      <w:r>
        <w:t>Register and onboard Financial Institutions with full license and regulatory details.</w:t>
      </w:r>
    </w:p>
    <w:p w14:paraId="199DB349" w14:textId="77777777" w:rsidR="002B7569" w:rsidRDefault="002B7569" w:rsidP="00353630">
      <w:pPr>
        <w:pStyle w:val="ListParagraph"/>
        <w:numPr>
          <w:ilvl w:val="0"/>
          <w:numId w:val="11"/>
        </w:numPr>
      </w:pPr>
      <w:r>
        <w:t>Capture profile data: institution name, license type, registration number, contact information, and assigned jurisdiction.</w:t>
      </w:r>
    </w:p>
    <w:p w14:paraId="51F3BBB4" w14:textId="77777777" w:rsidR="002B7569" w:rsidRDefault="002B7569" w:rsidP="00353630">
      <w:pPr>
        <w:pStyle w:val="ListParagraph"/>
        <w:numPr>
          <w:ilvl w:val="0"/>
          <w:numId w:val="11"/>
        </w:numPr>
      </w:pPr>
      <w:r>
        <w:t>Document upload: licenses, compliance certificates, or legal documentation.</w:t>
      </w:r>
    </w:p>
    <w:p w14:paraId="0E74CD79" w14:textId="5623726A" w:rsidR="002B7569" w:rsidRDefault="002B7569" w:rsidP="00353630">
      <w:pPr>
        <w:pStyle w:val="ListParagraph"/>
        <w:numPr>
          <w:ilvl w:val="0"/>
          <w:numId w:val="11"/>
        </w:numPr>
      </w:pPr>
      <w:r>
        <w:t>Approval workflow for onboarding, including Maker-Checker validation.</w:t>
      </w:r>
    </w:p>
    <w:p w14:paraId="28E91DCF" w14:textId="49B90BAE" w:rsidR="00D256AE" w:rsidRDefault="00D256AE">
      <w:pPr>
        <w:spacing w:line="240" w:lineRule="auto"/>
      </w:pPr>
      <w:r>
        <w:br w:type="page"/>
      </w:r>
    </w:p>
    <w:p w14:paraId="2CD34A9A" w14:textId="1DDB7C73" w:rsidR="00B935D2" w:rsidDel="009E63DC" w:rsidRDefault="00B935D2" w:rsidP="00B935D2">
      <w:pPr>
        <w:rPr>
          <w:del w:id="141" w:author="DELL" w:date="2025-08-11T00:01:00Z"/>
        </w:rPr>
      </w:pPr>
    </w:p>
    <w:p w14:paraId="758022A4" w14:textId="65DBF948" w:rsidR="00FF4278" w:rsidRDefault="00FF4278" w:rsidP="00804B1F">
      <w:pPr>
        <w:pStyle w:val="Heading4"/>
      </w:pPr>
      <w:bookmarkStart w:id="142" w:name="_GoBack"/>
      <w:bookmarkEnd w:id="142"/>
      <w:r w:rsidRPr="00FF4278">
        <w:t>Summary of Database Schema</w:t>
      </w:r>
      <w:ins w:id="143" w:author="DELL" w:date="2025-08-11T00:01:00Z">
        <w:r w:rsidR="009E63DC">
          <w:t xml:space="preserve"> FI-Registration</w:t>
        </w:r>
      </w:ins>
    </w:p>
    <w:p w14:paraId="4C02C3CB" w14:textId="77777777" w:rsidR="00FF4278" w:rsidRPr="00FF4278" w:rsidRDefault="00FF4278" w:rsidP="00FF4278"/>
    <w:tbl>
      <w:tblPr>
        <w:tblW w:w="9172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44" w:author="DELL" w:date="2025-08-10T21:43:00Z">
          <w:tblPr>
            <w:tblW w:w="0" w:type="auto"/>
            <w:tblCellSpacing w:w="1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6"/>
        <w:gridCol w:w="1614"/>
        <w:gridCol w:w="1083"/>
        <w:gridCol w:w="4349"/>
        <w:tblGridChange w:id="145">
          <w:tblGrid>
            <w:gridCol w:w="2126"/>
            <w:gridCol w:w="296"/>
            <w:gridCol w:w="1318"/>
            <w:gridCol w:w="212"/>
            <w:gridCol w:w="871"/>
            <w:gridCol w:w="839"/>
            <w:gridCol w:w="3060"/>
            <w:gridCol w:w="450"/>
          </w:tblGrid>
        </w:tblGridChange>
      </w:tblGrid>
      <w:tr w:rsidR="00B935D2" w:rsidRPr="00661097" w14:paraId="6A17566B" w14:textId="77777777" w:rsidTr="009B194E">
        <w:trPr>
          <w:trHeight w:val="492"/>
          <w:tblHeader/>
          <w:tblCellSpacing w:w="15" w:type="dxa"/>
          <w:trPrChange w:id="146" w:author="DELL" w:date="2025-08-10T21:43:00Z">
            <w:trPr>
              <w:gridAfter w:val="0"/>
              <w:tblHeader/>
              <w:tblCellSpacing w:w="15" w:type="dxa"/>
            </w:trPr>
          </w:trPrChange>
        </w:trPr>
        <w:tc>
          <w:tcPr>
            <w:tcW w:w="2081" w:type="dxa"/>
            <w:shd w:val="clear" w:color="auto" w:fill="D9D9D9" w:themeFill="background1" w:themeFillShade="D9"/>
            <w:vAlign w:val="center"/>
            <w:hideMark/>
            <w:tcPrChange w:id="147" w:author="DELL" w:date="2025-08-10T21:43:00Z">
              <w:tcPr>
                <w:tcW w:w="2377" w:type="dxa"/>
                <w:gridSpan w:val="2"/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11DBE15F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61097">
              <w:rPr>
                <w:rFonts w:cstheme="minorHAnsi"/>
                <w:b/>
                <w:bCs/>
              </w:rPr>
              <w:t>Field Name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  <w:hideMark/>
            <w:tcPrChange w:id="148" w:author="DELL" w:date="2025-08-10T21:43:00Z">
              <w:tcPr>
                <w:tcW w:w="1500" w:type="dxa"/>
                <w:gridSpan w:val="2"/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3B61BF6C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61097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053" w:type="dxa"/>
            <w:shd w:val="clear" w:color="auto" w:fill="D9D9D9" w:themeFill="background1" w:themeFillShade="D9"/>
            <w:vAlign w:val="center"/>
            <w:hideMark/>
            <w:tcPrChange w:id="149" w:author="DELL" w:date="2025-08-10T21:43:00Z">
              <w:tcPr>
                <w:tcW w:w="1680" w:type="dxa"/>
                <w:gridSpan w:val="2"/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2FF957C5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61097">
              <w:rPr>
                <w:rFonts w:cstheme="minorHAnsi"/>
                <w:b/>
                <w:bCs/>
              </w:rPr>
              <w:t>Required</w:t>
            </w:r>
          </w:p>
        </w:tc>
        <w:tc>
          <w:tcPr>
            <w:tcW w:w="4304" w:type="dxa"/>
            <w:shd w:val="clear" w:color="auto" w:fill="D9D9D9" w:themeFill="background1" w:themeFillShade="D9"/>
            <w:vAlign w:val="center"/>
            <w:hideMark/>
            <w:tcPrChange w:id="150" w:author="DELL" w:date="2025-08-10T21:43:00Z">
              <w:tcPr>
                <w:tcW w:w="3015" w:type="dxa"/>
                <w:shd w:val="clear" w:color="auto" w:fill="D9D9D9" w:themeFill="background1" w:themeFillShade="D9"/>
                <w:vAlign w:val="center"/>
                <w:hideMark/>
              </w:tcPr>
            </w:tcPrChange>
          </w:tcPr>
          <w:p w14:paraId="0BA8E9A0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661097">
              <w:rPr>
                <w:rFonts w:cstheme="minorHAnsi"/>
                <w:b/>
                <w:bCs/>
              </w:rPr>
              <w:t>Notes</w:t>
            </w:r>
          </w:p>
        </w:tc>
      </w:tr>
      <w:tr w:rsidR="003D683C" w:rsidRPr="00661097" w14:paraId="72ABF813" w14:textId="77777777" w:rsidTr="009E63DC">
        <w:tblPrEx>
          <w:tblPrExChange w:id="151" w:author="DELL" w:date="2025-08-11T00:01:00Z">
            <w:tblPrEx>
              <w:tblW w:w="9172" w:type="dxa"/>
            </w:tblPrEx>
          </w:tblPrExChange>
        </w:tblPrEx>
        <w:trPr>
          <w:trHeight w:val="450"/>
          <w:tblCellSpacing w:w="15" w:type="dxa"/>
          <w:ins w:id="152" w:author="DELL" w:date="2025-08-10T23:53:00Z"/>
          <w:trPrChange w:id="153" w:author="DELL" w:date="2025-08-11T00:01:00Z">
            <w:trPr>
              <w:tblCellSpacing w:w="15" w:type="dxa"/>
            </w:trPr>
          </w:trPrChange>
        </w:trPr>
        <w:tc>
          <w:tcPr>
            <w:tcW w:w="9112" w:type="dxa"/>
            <w:gridSpan w:val="4"/>
            <w:shd w:val="clear" w:color="auto" w:fill="00B0F0"/>
            <w:vAlign w:val="center"/>
            <w:tcPrChange w:id="154" w:author="DELL" w:date="2025-08-11T00:01:00Z">
              <w:tcPr>
                <w:tcW w:w="9112" w:type="dxa"/>
                <w:gridSpan w:val="8"/>
                <w:vAlign w:val="center"/>
              </w:tcPr>
            </w:tcPrChange>
          </w:tcPr>
          <w:p w14:paraId="61EA4027" w14:textId="3892E863" w:rsidR="003D683C" w:rsidRDefault="00D60DAF" w:rsidP="00A1052F">
            <w:pPr>
              <w:spacing w:line="240" w:lineRule="auto"/>
              <w:rPr>
                <w:ins w:id="155" w:author="DELL" w:date="2025-08-10T23:53:00Z"/>
                <w:rFonts w:cstheme="minorHAnsi"/>
              </w:rPr>
            </w:pPr>
            <w:ins w:id="156" w:author="DELL" w:date="2025-08-10T23:58:00Z">
              <w:r w:rsidRPr="00D60DAF">
                <w:rPr>
                  <w:rFonts w:cstheme="minorHAnsi"/>
                  <w:color w:val="0070C0"/>
                  <w:rPrChange w:id="157" w:author="DELL" w:date="2025-08-10T23:59:00Z">
                    <w:rPr>
                      <w:rFonts w:cstheme="minorHAnsi"/>
                    </w:rPr>
                  </w:rPrChange>
                </w:rPr>
                <w:t>This section for add a new institute and the information in blue for institute data entry</w:t>
              </w:r>
            </w:ins>
            <w:ins w:id="158" w:author="DELL" w:date="2025-08-10T23:56:00Z">
              <w:r w:rsidR="003E5E0E" w:rsidRPr="00D60DAF">
                <w:rPr>
                  <w:rFonts w:cstheme="minorHAnsi"/>
                  <w:color w:val="0070C0"/>
                  <w:rPrChange w:id="159" w:author="DELL" w:date="2025-08-10T23:59:00Z">
                    <w:rPr>
                      <w:rFonts w:cstheme="minorHAnsi"/>
                    </w:rPr>
                  </w:rPrChange>
                </w:rPr>
                <w:t xml:space="preserve"> </w:t>
              </w:r>
            </w:ins>
          </w:p>
        </w:tc>
      </w:tr>
      <w:tr w:rsidR="00C91AB9" w:rsidRPr="00661097" w14:paraId="20AC648A" w14:textId="77777777" w:rsidTr="009B194E">
        <w:trPr>
          <w:tblCellSpacing w:w="15" w:type="dxa"/>
          <w:ins w:id="160" w:author="DELL" w:date="2025-08-10T21:21:00Z"/>
          <w:trPrChange w:id="161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162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026FAC59" w14:textId="0D2F3EBD" w:rsidR="00C91AB9" w:rsidRPr="006C6E54" w:rsidRDefault="00C91AB9" w:rsidP="00A1052F">
            <w:pPr>
              <w:spacing w:line="240" w:lineRule="auto"/>
              <w:rPr>
                <w:ins w:id="163" w:author="DELL" w:date="2025-08-10T21:21:00Z"/>
                <w:rFonts w:cstheme="minorHAnsi"/>
                <w:color w:val="0070C0"/>
                <w:rPrChange w:id="164" w:author="DELL" w:date="2025-08-10T21:44:00Z">
                  <w:rPr>
                    <w:ins w:id="165" w:author="DELL" w:date="2025-08-10T21:21:00Z"/>
                    <w:rFonts w:cstheme="minorHAnsi"/>
                  </w:rPr>
                </w:rPrChange>
              </w:rPr>
            </w:pPr>
            <w:proofErr w:type="spellStart"/>
            <w:ins w:id="166" w:author="DELL" w:date="2025-08-10T21:21:00Z">
              <w:r w:rsidRPr="006C6E54">
                <w:rPr>
                  <w:rFonts w:cstheme="minorHAnsi"/>
                  <w:color w:val="0070C0"/>
                  <w:rPrChange w:id="167" w:author="DELL" w:date="2025-08-10T21:44:00Z">
                    <w:rPr>
                      <w:rFonts w:cstheme="minorHAnsi"/>
                    </w:rPr>
                  </w:rPrChange>
                </w:rPr>
                <w:t>Application_ID</w:t>
              </w:r>
              <w:proofErr w:type="spellEnd"/>
            </w:ins>
          </w:p>
        </w:tc>
        <w:tc>
          <w:tcPr>
            <w:tcW w:w="1584" w:type="dxa"/>
            <w:vAlign w:val="center"/>
            <w:tcPrChange w:id="168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11337E3E" w14:textId="0290D33B" w:rsidR="00C91AB9" w:rsidRPr="00661097" w:rsidRDefault="00C91AB9" w:rsidP="00A1052F">
            <w:pPr>
              <w:spacing w:line="240" w:lineRule="auto"/>
              <w:rPr>
                <w:ins w:id="169" w:author="DELL" w:date="2025-08-10T21:21:00Z"/>
                <w:rFonts w:cstheme="minorHAnsi"/>
              </w:rPr>
            </w:pPr>
            <w:ins w:id="170" w:author="DELL" w:date="2025-08-10T21:21:00Z">
              <w:r>
                <w:rPr>
                  <w:rFonts w:cstheme="minorHAnsi"/>
                </w:rPr>
                <w:t>Unique</w:t>
              </w:r>
            </w:ins>
          </w:p>
        </w:tc>
        <w:tc>
          <w:tcPr>
            <w:tcW w:w="1053" w:type="dxa"/>
            <w:vAlign w:val="center"/>
            <w:tcPrChange w:id="171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7F7ED4EF" w14:textId="5C285B6B" w:rsidR="00C91AB9" w:rsidRPr="00661097" w:rsidRDefault="00C91AB9" w:rsidP="00A1052F">
            <w:pPr>
              <w:spacing w:line="240" w:lineRule="auto"/>
              <w:jc w:val="center"/>
              <w:rPr>
                <w:ins w:id="172" w:author="DELL" w:date="2025-08-10T21:21:00Z"/>
                <w:rFonts w:ascii="Segoe UI Symbol" w:hAnsi="Segoe UI Symbol" w:cs="Segoe UI Symbol"/>
              </w:rPr>
            </w:pPr>
            <w:ins w:id="173" w:author="DELL" w:date="2025-08-10T21:21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174" w:author="DELL" w:date="2025-08-10T21:43:00Z">
              <w:tcPr>
                <w:tcW w:w="3015" w:type="dxa"/>
                <w:vAlign w:val="center"/>
              </w:tcPr>
            </w:tcPrChange>
          </w:tcPr>
          <w:p w14:paraId="3FBBBF73" w14:textId="0FD608EC" w:rsidR="00C91AB9" w:rsidRPr="00661097" w:rsidRDefault="00C91AB9" w:rsidP="00A1052F">
            <w:pPr>
              <w:spacing w:line="240" w:lineRule="auto"/>
              <w:rPr>
                <w:ins w:id="175" w:author="DELL" w:date="2025-08-10T21:21:00Z"/>
                <w:rFonts w:cstheme="minorHAnsi"/>
              </w:rPr>
            </w:pPr>
            <w:ins w:id="176" w:author="DELL" w:date="2025-08-10T21:22:00Z">
              <w:r>
                <w:rPr>
                  <w:rFonts w:cstheme="minorHAnsi"/>
                </w:rPr>
                <w:t>Auto Generation</w:t>
              </w:r>
            </w:ins>
          </w:p>
        </w:tc>
      </w:tr>
      <w:tr w:rsidR="00B935D2" w:rsidRPr="00661097" w14:paraId="60AAB9AC" w14:textId="77777777" w:rsidTr="009B194E">
        <w:trPr>
          <w:tblCellSpacing w:w="15" w:type="dxa"/>
          <w:trPrChange w:id="177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178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1C5B4906" w14:textId="77777777" w:rsidR="00B935D2" w:rsidRPr="006C6E54" w:rsidRDefault="00B935D2" w:rsidP="00A1052F">
            <w:pPr>
              <w:spacing w:line="240" w:lineRule="auto"/>
              <w:rPr>
                <w:rFonts w:cstheme="minorHAnsi"/>
                <w:color w:val="0070C0"/>
                <w:rPrChange w:id="179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180" w:author="DELL" w:date="2025-08-10T21:44:00Z">
                  <w:rPr>
                    <w:rFonts w:cstheme="minorHAnsi"/>
                  </w:rPr>
                </w:rPrChange>
              </w:rPr>
              <w:t>Institution Name</w:t>
            </w:r>
          </w:p>
        </w:tc>
        <w:tc>
          <w:tcPr>
            <w:tcW w:w="1584" w:type="dxa"/>
            <w:vAlign w:val="center"/>
            <w:hideMark/>
            <w:tcPrChange w:id="181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750D3235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Text</w:t>
            </w:r>
          </w:p>
        </w:tc>
        <w:tc>
          <w:tcPr>
            <w:tcW w:w="1053" w:type="dxa"/>
            <w:vAlign w:val="center"/>
            <w:hideMark/>
            <w:tcPrChange w:id="182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164C22F4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183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01E59C52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Unique</w:t>
            </w:r>
          </w:p>
        </w:tc>
      </w:tr>
      <w:tr w:rsidR="00B935D2" w:rsidRPr="00661097" w14:paraId="63E003B7" w14:textId="77777777" w:rsidTr="009B194E">
        <w:trPr>
          <w:tblCellSpacing w:w="15" w:type="dxa"/>
          <w:trPrChange w:id="18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185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10A1EB0F" w14:textId="77777777" w:rsidR="00B935D2" w:rsidRPr="006C6E54" w:rsidRDefault="00B935D2" w:rsidP="00A1052F">
            <w:pPr>
              <w:spacing w:line="240" w:lineRule="auto"/>
              <w:rPr>
                <w:rFonts w:cstheme="minorHAnsi"/>
                <w:color w:val="0070C0"/>
                <w:rPrChange w:id="186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187" w:author="DELL" w:date="2025-08-10T21:44:00Z">
                  <w:rPr>
                    <w:rFonts w:cstheme="minorHAnsi"/>
                  </w:rPr>
                </w:rPrChange>
              </w:rPr>
              <w:t>License Number</w:t>
            </w:r>
          </w:p>
        </w:tc>
        <w:tc>
          <w:tcPr>
            <w:tcW w:w="1584" w:type="dxa"/>
            <w:vAlign w:val="center"/>
            <w:hideMark/>
            <w:tcPrChange w:id="188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2EC35453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Text</w:t>
            </w:r>
          </w:p>
        </w:tc>
        <w:tc>
          <w:tcPr>
            <w:tcW w:w="1053" w:type="dxa"/>
            <w:vAlign w:val="center"/>
            <w:hideMark/>
            <w:tcPrChange w:id="189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1686BEA2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190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4A4C1575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Unique</w:t>
            </w:r>
          </w:p>
        </w:tc>
      </w:tr>
      <w:tr w:rsidR="00B935D2" w:rsidRPr="00661097" w14:paraId="5E030778" w14:textId="77777777" w:rsidTr="009B194E">
        <w:trPr>
          <w:tblCellSpacing w:w="15" w:type="dxa"/>
          <w:trPrChange w:id="191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192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23FB77FF" w14:textId="2DD46C5E" w:rsidR="00B935D2" w:rsidRPr="006C6E54" w:rsidRDefault="00B935D2" w:rsidP="009E63DC">
            <w:pPr>
              <w:spacing w:line="240" w:lineRule="auto"/>
              <w:rPr>
                <w:rFonts w:cstheme="minorHAnsi"/>
                <w:color w:val="0070C0"/>
                <w:rPrChange w:id="193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194" w:author="DELL" w:date="2025-08-10T21:44:00Z">
                  <w:rPr>
                    <w:rFonts w:cstheme="minorHAnsi"/>
                  </w:rPr>
                </w:rPrChange>
              </w:rPr>
              <w:t xml:space="preserve">License </w:t>
            </w:r>
            <w:del w:id="195" w:author="DELL" w:date="2025-08-10T21:29:00Z">
              <w:r w:rsidRPr="006C6E54" w:rsidDel="00591E99">
                <w:rPr>
                  <w:rFonts w:cstheme="minorHAnsi"/>
                  <w:color w:val="0070C0"/>
                  <w:rPrChange w:id="196" w:author="DELL" w:date="2025-08-10T21:44:00Z">
                    <w:rPr>
                      <w:rFonts w:cstheme="minorHAnsi"/>
                    </w:rPr>
                  </w:rPrChange>
                </w:rPr>
                <w:delText>Type</w:delText>
              </w:r>
            </w:del>
            <w:ins w:id="197" w:author="DELL" w:date="2025-08-10T21:29:00Z">
              <w:r w:rsidR="00591E99" w:rsidRPr="006C6E54">
                <w:rPr>
                  <w:rFonts w:cstheme="minorHAnsi"/>
                  <w:color w:val="0070C0"/>
                  <w:rPrChange w:id="198" w:author="DELL" w:date="2025-08-10T21:44:00Z">
                    <w:rPr>
                      <w:rFonts w:cstheme="minorHAnsi"/>
                    </w:rPr>
                  </w:rPrChange>
                </w:rPr>
                <w:t>Sector</w:t>
              </w:r>
            </w:ins>
          </w:p>
        </w:tc>
        <w:tc>
          <w:tcPr>
            <w:tcW w:w="1584" w:type="dxa"/>
            <w:vAlign w:val="center"/>
            <w:hideMark/>
            <w:tcPrChange w:id="199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0137366D" w14:textId="017D2D12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del w:id="200" w:author="DELL" w:date="2025-08-10T21:22:00Z">
              <w:r w:rsidRPr="00661097" w:rsidDel="00C91AB9">
                <w:rPr>
                  <w:rFonts w:cstheme="minorHAnsi"/>
                </w:rPr>
                <w:delText>Enum</w:delText>
              </w:r>
            </w:del>
            <w:ins w:id="201" w:author="DELL" w:date="2025-08-10T21:22:00Z">
              <w:r w:rsidR="00C91AB9"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hideMark/>
            <w:tcPrChange w:id="202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3E2F9D55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203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43B3A663" w14:textId="618B9AE5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Select from master list</w:t>
            </w:r>
            <w:ins w:id="204" w:author="DELL" w:date="2025-08-10T21:27:00Z">
              <w:r w:rsidR="0056620C">
                <w:rPr>
                  <w:rFonts w:cstheme="minorHAnsi"/>
                </w:rPr>
                <w:t>(</w:t>
              </w:r>
              <w:proofErr w:type="spellStart"/>
              <w:r w:rsidR="0056620C">
                <w:rPr>
                  <w:rFonts w:cstheme="minorHAnsi"/>
                </w:rPr>
                <w:t>Bank,Exchange</w:t>
              </w:r>
              <w:proofErr w:type="spellEnd"/>
              <w:r w:rsidR="0056620C">
                <w:rPr>
                  <w:rFonts w:cstheme="minorHAnsi"/>
                </w:rPr>
                <w:t>)</w:t>
              </w:r>
            </w:ins>
          </w:p>
        </w:tc>
      </w:tr>
      <w:tr w:rsidR="00C42379" w:rsidRPr="00661097" w14:paraId="613566D3" w14:textId="77777777" w:rsidTr="009B194E">
        <w:trPr>
          <w:tblCellSpacing w:w="15" w:type="dxa"/>
          <w:ins w:id="205" w:author="DELL" w:date="2025-08-10T21:25:00Z"/>
          <w:trPrChange w:id="206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207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37BCDAD2" w14:textId="4904DC89" w:rsidR="00C42379" w:rsidRPr="006C6E54" w:rsidRDefault="00BE7123" w:rsidP="009E63DC">
            <w:pPr>
              <w:spacing w:line="240" w:lineRule="auto"/>
              <w:rPr>
                <w:ins w:id="208" w:author="DELL" w:date="2025-08-10T21:25:00Z"/>
                <w:rFonts w:cstheme="minorHAnsi"/>
                <w:color w:val="0070C0"/>
                <w:rPrChange w:id="209" w:author="DELL" w:date="2025-08-10T21:44:00Z">
                  <w:rPr>
                    <w:ins w:id="210" w:author="DELL" w:date="2025-08-10T21:25:00Z"/>
                    <w:rFonts w:cstheme="minorHAnsi"/>
                  </w:rPr>
                </w:rPrChange>
              </w:rPr>
            </w:pPr>
            <w:ins w:id="211" w:author="DELL" w:date="2025-08-10T21:29:00Z">
              <w:r w:rsidRPr="006C6E54">
                <w:rPr>
                  <w:rFonts w:cstheme="minorHAnsi"/>
                  <w:color w:val="0070C0"/>
                  <w:rPrChange w:id="212" w:author="DELL" w:date="2025-08-10T21:44:00Z">
                    <w:rPr>
                      <w:rFonts w:cstheme="minorHAnsi"/>
                    </w:rPr>
                  </w:rPrChange>
                </w:rPr>
                <w:t xml:space="preserve">Financial </w:t>
              </w:r>
            </w:ins>
            <w:ins w:id="213" w:author="DELL" w:date="2025-08-10T21:30:00Z">
              <w:r w:rsidR="00591E99" w:rsidRPr="006C6E54">
                <w:rPr>
                  <w:rFonts w:cstheme="minorHAnsi"/>
                  <w:color w:val="0070C0"/>
                  <w:rPrChange w:id="214" w:author="DELL" w:date="2025-08-10T21:44:00Z">
                    <w:rPr>
                      <w:rFonts w:cstheme="minorHAnsi"/>
                    </w:rPr>
                  </w:rPrChange>
                </w:rPr>
                <w:t>Type,</w:t>
              </w:r>
            </w:ins>
            <w:ins w:id="215" w:author="DELL" w:date="2025-08-10T21:25:00Z">
              <w:r w:rsidR="00C42379" w:rsidRPr="006C6E54">
                <w:rPr>
                  <w:rFonts w:cstheme="minorHAnsi"/>
                  <w:color w:val="0070C0"/>
                  <w:rPrChange w:id="216" w:author="DELL" w:date="2025-08-10T21:44:00Z">
                    <w:rPr>
                      <w:rFonts w:cstheme="minorHAnsi"/>
                    </w:rPr>
                  </w:rPrChange>
                </w:rPr>
                <w:t xml:space="preserve"> Domain</w:t>
              </w:r>
            </w:ins>
          </w:p>
        </w:tc>
        <w:tc>
          <w:tcPr>
            <w:tcW w:w="1584" w:type="dxa"/>
            <w:vAlign w:val="center"/>
            <w:tcPrChange w:id="217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6323839A" w14:textId="52255362" w:rsidR="00C42379" w:rsidRPr="00661097" w:rsidRDefault="00C42379" w:rsidP="00A1052F">
            <w:pPr>
              <w:spacing w:line="240" w:lineRule="auto"/>
              <w:rPr>
                <w:ins w:id="218" w:author="DELL" w:date="2025-08-10T21:25:00Z"/>
                <w:rFonts w:cstheme="minorHAnsi"/>
              </w:rPr>
            </w:pPr>
            <w:ins w:id="219" w:author="DELL" w:date="2025-08-10T21:25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tcPrChange w:id="220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647C9890" w14:textId="1394D522" w:rsidR="00C42379" w:rsidRPr="00661097" w:rsidRDefault="00BE7123" w:rsidP="00A1052F">
            <w:pPr>
              <w:spacing w:line="240" w:lineRule="auto"/>
              <w:jc w:val="center"/>
              <w:rPr>
                <w:ins w:id="221" w:author="DELL" w:date="2025-08-10T21:25:00Z"/>
                <w:rFonts w:ascii="Segoe UI Symbol" w:hAnsi="Segoe UI Symbol" w:cs="Segoe UI Symbol"/>
              </w:rPr>
            </w:pPr>
            <w:ins w:id="222" w:author="DELL" w:date="2025-08-10T21:27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223" w:author="DELL" w:date="2025-08-10T21:43:00Z">
              <w:tcPr>
                <w:tcW w:w="3015" w:type="dxa"/>
                <w:vAlign w:val="center"/>
              </w:tcPr>
            </w:tcPrChange>
          </w:tcPr>
          <w:p w14:paraId="1AF5C28D" w14:textId="7D7FDF2D" w:rsidR="00C42379" w:rsidRPr="00661097" w:rsidRDefault="00BE7123" w:rsidP="00A1052F">
            <w:pPr>
              <w:spacing w:line="240" w:lineRule="auto"/>
              <w:rPr>
                <w:ins w:id="224" w:author="DELL" w:date="2025-08-10T21:25:00Z"/>
                <w:rFonts w:cstheme="minorHAnsi"/>
              </w:rPr>
            </w:pPr>
            <w:ins w:id="225" w:author="DELL" w:date="2025-08-10T21:27:00Z">
              <w:r>
                <w:rPr>
                  <w:rFonts w:cstheme="minorHAnsi"/>
                </w:rPr>
                <w:t xml:space="preserve">Select </w:t>
              </w:r>
            </w:ins>
            <w:ins w:id="226" w:author="DELL" w:date="2025-08-10T21:28:00Z">
              <w:r>
                <w:rPr>
                  <w:rFonts w:cstheme="minorHAnsi"/>
                </w:rPr>
                <w:t>domain(</w:t>
              </w:r>
              <w:proofErr w:type="spellStart"/>
              <w:r>
                <w:rPr>
                  <w:rFonts w:cstheme="minorHAnsi"/>
                </w:rPr>
                <w:t>Islamic,Commericial</w:t>
              </w:r>
              <w:proofErr w:type="spellEnd"/>
              <w:r>
                <w:rPr>
                  <w:rFonts w:cstheme="minorHAnsi"/>
                </w:rPr>
                <w:t>)</w:t>
              </w:r>
            </w:ins>
          </w:p>
        </w:tc>
      </w:tr>
      <w:tr w:rsidR="00B935D2" w:rsidRPr="00661097" w14:paraId="640FEBA5" w14:textId="77777777" w:rsidTr="009B194E">
        <w:trPr>
          <w:tblCellSpacing w:w="15" w:type="dxa"/>
          <w:trPrChange w:id="227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228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354268D3" w14:textId="77777777" w:rsidR="00B935D2" w:rsidRPr="006C6E54" w:rsidRDefault="00B935D2" w:rsidP="00A1052F">
            <w:pPr>
              <w:spacing w:line="240" w:lineRule="auto"/>
              <w:rPr>
                <w:rFonts w:cstheme="minorHAnsi"/>
                <w:color w:val="0070C0"/>
                <w:rPrChange w:id="229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230" w:author="DELL" w:date="2025-08-10T21:44:00Z">
                  <w:rPr>
                    <w:rFonts w:cstheme="minorHAnsi"/>
                  </w:rPr>
                </w:rPrChange>
              </w:rPr>
              <w:t>License Issue Date</w:t>
            </w:r>
          </w:p>
        </w:tc>
        <w:tc>
          <w:tcPr>
            <w:tcW w:w="1584" w:type="dxa"/>
            <w:vAlign w:val="center"/>
            <w:hideMark/>
            <w:tcPrChange w:id="231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4FBC4583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Date</w:t>
            </w:r>
          </w:p>
        </w:tc>
        <w:tc>
          <w:tcPr>
            <w:tcW w:w="1053" w:type="dxa"/>
            <w:vAlign w:val="center"/>
            <w:hideMark/>
            <w:tcPrChange w:id="232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04C38AC9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233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5CAFEC7A" w14:textId="2DE29B56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del w:id="234" w:author="DELL" w:date="2025-08-10T21:28:00Z">
              <w:r w:rsidRPr="00661097" w:rsidDel="00BE7123">
                <w:rPr>
                  <w:rFonts w:cstheme="minorHAnsi"/>
                </w:rPr>
                <w:delText xml:space="preserve">Past </w:delText>
              </w:r>
            </w:del>
            <w:ins w:id="235" w:author="DELL" w:date="2025-08-10T21:28:00Z">
              <w:r w:rsidR="00BE7123">
                <w:rPr>
                  <w:rFonts w:cstheme="minorHAnsi"/>
                </w:rPr>
                <w:t>License Start</w:t>
              </w:r>
              <w:r w:rsidR="00BE7123" w:rsidRPr="00661097">
                <w:rPr>
                  <w:rFonts w:cstheme="minorHAnsi"/>
                </w:rPr>
                <w:t xml:space="preserve"> </w:t>
              </w:r>
            </w:ins>
            <w:r w:rsidRPr="00661097">
              <w:rPr>
                <w:rFonts w:cstheme="minorHAnsi"/>
              </w:rPr>
              <w:t>date</w:t>
            </w:r>
          </w:p>
        </w:tc>
      </w:tr>
      <w:tr w:rsidR="00B935D2" w:rsidRPr="00661097" w14:paraId="77F7C81E" w14:textId="77777777" w:rsidTr="009B194E">
        <w:trPr>
          <w:tblCellSpacing w:w="15" w:type="dxa"/>
          <w:trPrChange w:id="236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237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51D00549" w14:textId="77777777" w:rsidR="00B935D2" w:rsidRPr="006C6E54" w:rsidRDefault="00B935D2" w:rsidP="00A1052F">
            <w:pPr>
              <w:spacing w:line="240" w:lineRule="auto"/>
              <w:rPr>
                <w:rFonts w:cstheme="minorHAnsi"/>
                <w:color w:val="0070C0"/>
                <w:rPrChange w:id="238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239" w:author="DELL" w:date="2025-08-10T21:44:00Z">
                  <w:rPr>
                    <w:rFonts w:cstheme="minorHAnsi"/>
                  </w:rPr>
                </w:rPrChange>
              </w:rPr>
              <w:t>License Expiry Date</w:t>
            </w:r>
          </w:p>
        </w:tc>
        <w:tc>
          <w:tcPr>
            <w:tcW w:w="1584" w:type="dxa"/>
            <w:vAlign w:val="center"/>
            <w:hideMark/>
            <w:tcPrChange w:id="240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3467B463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Date</w:t>
            </w:r>
          </w:p>
        </w:tc>
        <w:tc>
          <w:tcPr>
            <w:tcW w:w="1053" w:type="dxa"/>
            <w:vAlign w:val="center"/>
            <w:hideMark/>
            <w:tcPrChange w:id="241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097FFEE7" w14:textId="7C13F953" w:rsidR="00B935D2" w:rsidRPr="00661097" w:rsidRDefault="00BE7123" w:rsidP="00A1052F">
            <w:pPr>
              <w:spacing w:line="240" w:lineRule="auto"/>
              <w:jc w:val="center"/>
              <w:rPr>
                <w:rFonts w:cstheme="minorHAnsi"/>
              </w:rPr>
            </w:pPr>
            <w:ins w:id="242" w:author="DELL" w:date="2025-08-10T21:28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  <w:del w:id="243" w:author="DELL" w:date="2025-08-10T21:28:00Z">
              <w:r w:rsidR="00B935D2" w:rsidRPr="00661097" w:rsidDel="00BE7123">
                <w:rPr>
                  <w:rFonts w:cstheme="minorHAnsi"/>
                </w:rPr>
                <w:delText>Optional</w:delText>
              </w:r>
            </w:del>
          </w:p>
        </w:tc>
        <w:tc>
          <w:tcPr>
            <w:tcW w:w="4304" w:type="dxa"/>
            <w:vAlign w:val="center"/>
            <w:hideMark/>
            <w:tcPrChange w:id="244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0E629B98" w14:textId="49B07C8E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Future date</w:t>
            </w:r>
            <w:ins w:id="245" w:author="DELL" w:date="2025-08-10T21:28:00Z">
              <w:r w:rsidR="00BE7123">
                <w:rPr>
                  <w:rFonts w:cstheme="minorHAnsi"/>
                </w:rPr>
                <w:t xml:space="preserve"> </w:t>
              </w:r>
            </w:ins>
          </w:p>
        </w:tc>
      </w:tr>
      <w:tr w:rsidR="00B935D2" w:rsidRPr="00661097" w14:paraId="300BA3DA" w14:textId="77777777" w:rsidTr="009B194E">
        <w:trPr>
          <w:tblCellSpacing w:w="15" w:type="dxa"/>
          <w:trPrChange w:id="246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247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77C5260C" w14:textId="77777777" w:rsidR="00B935D2" w:rsidRPr="006C6E54" w:rsidRDefault="00B935D2" w:rsidP="00A1052F">
            <w:pPr>
              <w:spacing w:line="240" w:lineRule="auto"/>
              <w:rPr>
                <w:rFonts w:cstheme="minorHAnsi"/>
                <w:color w:val="0070C0"/>
                <w:rPrChange w:id="248" w:author="DELL" w:date="2025-08-10T21:44:00Z">
                  <w:rPr>
                    <w:rFonts w:cstheme="minorHAnsi"/>
                  </w:rPr>
                </w:rPrChange>
              </w:rPr>
            </w:pPr>
            <w:r w:rsidRPr="006C6E54">
              <w:rPr>
                <w:rFonts w:cstheme="minorHAnsi"/>
                <w:color w:val="0070C0"/>
                <w:rPrChange w:id="249" w:author="DELL" w:date="2025-08-10T21:44:00Z">
                  <w:rPr>
                    <w:rFonts w:cstheme="minorHAnsi"/>
                  </w:rPr>
                </w:rPrChange>
              </w:rPr>
              <w:t>Country</w:t>
            </w:r>
          </w:p>
        </w:tc>
        <w:tc>
          <w:tcPr>
            <w:tcW w:w="1584" w:type="dxa"/>
            <w:vAlign w:val="center"/>
            <w:hideMark/>
            <w:tcPrChange w:id="250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6151A400" w14:textId="2C89D1EF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del w:id="251" w:author="DELL" w:date="2025-08-10T21:28:00Z">
              <w:r w:rsidRPr="00661097" w:rsidDel="00BE7123">
                <w:rPr>
                  <w:rFonts w:cstheme="minorHAnsi"/>
                </w:rPr>
                <w:delText>Enum</w:delText>
              </w:r>
            </w:del>
            <w:ins w:id="252" w:author="DELL" w:date="2025-08-10T21:28:00Z">
              <w:r w:rsidR="00BE7123"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hideMark/>
            <w:tcPrChange w:id="253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140D87C4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254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661E3607" w14:textId="77777777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From country list</w:t>
            </w:r>
          </w:p>
        </w:tc>
      </w:tr>
      <w:tr w:rsidR="00B935D2" w:rsidRPr="00661097" w14:paraId="719F406F" w14:textId="77777777" w:rsidTr="009B194E">
        <w:trPr>
          <w:tblCellSpacing w:w="15" w:type="dxa"/>
          <w:trPrChange w:id="255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256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4999BEF5" w14:textId="75EF149B" w:rsidR="00B935D2" w:rsidRPr="006C6E54" w:rsidRDefault="00591E99" w:rsidP="00A1052F">
            <w:pPr>
              <w:spacing w:line="240" w:lineRule="auto"/>
              <w:rPr>
                <w:rFonts w:cstheme="minorHAnsi"/>
                <w:color w:val="0070C0"/>
                <w:rPrChange w:id="257" w:author="DELL" w:date="2025-08-10T21:44:00Z">
                  <w:rPr>
                    <w:rFonts w:cstheme="minorHAnsi"/>
                  </w:rPr>
                </w:rPrChange>
              </w:rPr>
            </w:pPr>
            <w:ins w:id="258" w:author="DELL" w:date="2025-08-10T21:30:00Z">
              <w:r w:rsidRPr="006C6E54">
                <w:rPr>
                  <w:rFonts w:cstheme="minorHAnsi"/>
                  <w:color w:val="0070C0"/>
                  <w:rPrChange w:id="259" w:author="DELL" w:date="2025-08-10T21:44:00Z">
                    <w:rPr>
                      <w:rFonts w:cstheme="minorHAnsi"/>
                    </w:rPr>
                  </w:rPrChange>
                </w:rPr>
                <w:t>Institute Foreign</w:t>
              </w:r>
            </w:ins>
            <w:del w:id="260" w:author="DELL" w:date="2025-08-10T21:30:00Z">
              <w:r w:rsidR="00B935D2" w:rsidRPr="006C6E54" w:rsidDel="00591E99">
                <w:rPr>
                  <w:rFonts w:cstheme="minorHAnsi"/>
                  <w:color w:val="0070C0"/>
                  <w:rPrChange w:id="261" w:author="DELL" w:date="2025-08-10T21:44:00Z">
                    <w:rPr>
                      <w:rFonts w:cstheme="minorHAnsi"/>
                    </w:rPr>
                  </w:rPrChange>
                </w:rPr>
                <w:delText>Financial Sector</w:delText>
              </w:r>
            </w:del>
          </w:p>
        </w:tc>
        <w:tc>
          <w:tcPr>
            <w:tcW w:w="1584" w:type="dxa"/>
            <w:vAlign w:val="center"/>
            <w:hideMark/>
            <w:tcPrChange w:id="262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2A3F91E6" w14:textId="1CC2E772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del w:id="263" w:author="DELL" w:date="2025-08-10T21:31:00Z">
              <w:r w:rsidRPr="00661097" w:rsidDel="00591E99">
                <w:rPr>
                  <w:rFonts w:cstheme="minorHAnsi"/>
                </w:rPr>
                <w:delText>Enum</w:delText>
              </w:r>
            </w:del>
            <w:ins w:id="264" w:author="DELL" w:date="2025-08-10T21:31:00Z">
              <w:r w:rsidR="00591E99">
                <w:rPr>
                  <w:rFonts w:cstheme="minorHAnsi"/>
                </w:rPr>
                <w:t>check list</w:t>
              </w:r>
            </w:ins>
          </w:p>
        </w:tc>
        <w:tc>
          <w:tcPr>
            <w:tcW w:w="1053" w:type="dxa"/>
            <w:vAlign w:val="center"/>
            <w:hideMark/>
            <w:tcPrChange w:id="265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63CCF6AD" w14:textId="77777777" w:rsidR="00B935D2" w:rsidRPr="00661097" w:rsidRDefault="00B935D2" w:rsidP="00A1052F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266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492027AF" w14:textId="19227F8E" w:rsidR="00B935D2" w:rsidRPr="00661097" w:rsidRDefault="00B935D2" w:rsidP="00A1052F">
            <w:pPr>
              <w:spacing w:line="240" w:lineRule="auto"/>
              <w:rPr>
                <w:rFonts w:cstheme="minorHAnsi"/>
              </w:rPr>
            </w:pPr>
            <w:del w:id="267" w:author="DELL" w:date="2025-08-10T21:31:00Z">
              <w:r w:rsidRPr="00661097" w:rsidDel="00591E99">
                <w:rPr>
                  <w:rFonts w:cstheme="minorHAnsi"/>
                </w:rPr>
                <w:delText>e.g., Banking, FinTech</w:delText>
              </w:r>
            </w:del>
            <w:ins w:id="268" w:author="DELL" w:date="2025-08-10T21:31:00Z">
              <w:r w:rsidR="00591E99">
                <w:rPr>
                  <w:rFonts w:cstheme="minorHAnsi"/>
                </w:rPr>
                <w:t>Yes/No</w:t>
              </w:r>
            </w:ins>
          </w:p>
        </w:tc>
      </w:tr>
      <w:tr w:rsidR="00591E99" w:rsidRPr="00661097" w14:paraId="10CDBE9D" w14:textId="77777777" w:rsidTr="009B194E">
        <w:trPr>
          <w:tblCellSpacing w:w="15" w:type="dxa"/>
          <w:ins w:id="269" w:author="DELL" w:date="2025-08-10T21:31:00Z"/>
          <w:trPrChange w:id="270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271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74033405" w14:textId="0CA894EE" w:rsidR="00591E99" w:rsidRPr="006C6E54" w:rsidRDefault="00591E99" w:rsidP="009E63DC">
            <w:pPr>
              <w:spacing w:line="240" w:lineRule="auto"/>
              <w:rPr>
                <w:ins w:id="272" w:author="DELL" w:date="2025-08-10T21:31:00Z"/>
                <w:rFonts w:cstheme="minorHAnsi"/>
                <w:color w:val="0070C0"/>
                <w:rPrChange w:id="273" w:author="DELL" w:date="2025-08-10T21:44:00Z">
                  <w:rPr>
                    <w:ins w:id="274" w:author="DELL" w:date="2025-08-10T21:31:00Z"/>
                    <w:rFonts w:cstheme="minorHAnsi"/>
                  </w:rPr>
                </w:rPrChange>
              </w:rPr>
            </w:pPr>
            <w:ins w:id="275" w:author="DELL" w:date="2025-08-10T21:31:00Z">
              <w:r w:rsidRPr="006C6E54">
                <w:rPr>
                  <w:rFonts w:cstheme="minorHAnsi"/>
                  <w:color w:val="0070C0"/>
                  <w:rPrChange w:id="276" w:author="DELL" w:date="2025-08-10T21:44:00Z">
                    <w:rPr>
                      <w:rFonts w:cstheme="minorHAnsi"/>
                    </w:rPr>
                  </w:rPrChange>
                </w:rPr>
                <w:t xml:space="preserve">institute </w:t>
              </w:r>
            </w:ins>
            <w:ins w:id="277" w:author="DELL" w:date="2025-08-10T21:34:00Z">
              <w:r w:rsidR="00A90662" w:rsidRPr="006C6E54">
                <w:rPr>
                  <w:rFonts w:cstheme="minorHAnsi"/>
                  <w:color w:val="0070C0"/>
                  <w:rPrChange w:id="278" w:author="DELL" w:date="2025-08-10T21:44:00Z">
                    <w:rPr>
                      <w:rFonts w:cstheme="minorHAnsi"/>
                    </w:rPr>
                  </w:rPrChange>
                </w:rPr>
                <w:t>Parent</w:t>
              </w:r>
            </w:ins>
            <w:ins w:id="279" w:author="DELL" w:date="2025-08-10T21:31:00Z">
              <w:r w:rsidRPr="006C6E54">
                <w:rPr>
                  <w:rFonts w:cstheme="minorHAnsi"/>
                  <w:color w:val="0070C0"/>
                  <w:rPrChange w:id="280" w:author="DELL" w:date="2025-08-10T21:44:00Z">
                    <w:rPr>
                      <w:rFonts w:cstheme="minorHAnsi"/>
                    </w:rPr>
                  </w:rPrChange>
                </w:rPr>
                <w:t xml:space="preserve"> Country</w:t>
              </w:r>
            </w:ins>
          </w:p>
        </w:tc>
        <w:tc>
          <w:tcPr>
            <w:tcW w:w="1584" w:type="dxa"/>
            <w:vAlign w:val="center"/>
            <w:tcPrChange w:id="28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39EFAC7C" w14:textId="0F1C08D2" w:rsidR="00591E99" w:rsidRPr="00661097" w:rsidRDefault="003D6A58" w:rsidP="00A1052F">
            <w:pPr>
              <w:spacing w:line="240" w:lineRule="auto"/>
              <w:rPr>
                <w:ins w:id="282" w:author="DELL" w:date="2025-08-10T21:31:00Z"/>
                <w:rFonts w:cstheme="minorHAnsi"/>
              </w:rPr>
            </w:pPr>
            <w:ins w:id="283" w:author="DELL" w:date="2025-08-10T21:31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tcPrChange w:id="284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3AB8F6E0" w14:textId="6692F1E5" w:rsidR="00591E99" w:rsidRPr="00661097" w:rsidRDefault="003D6A58" w:rsidP="00A1052F">
            <w:pPr>
              <w:spacing w:line="240" w:lineRule="auto"/>
              <w:jc w:val="center"/>
              <w:rPr>
                <w:ins w:id="285" w:author="DELL" w:date="2025-08-10T21:31:00Z"/>
                <w:rFonts w:ascii="Segoe UI Symbol" w:hAnsi="Segoe UI Symbol" w:cs="Segoe UI Symbol"/>
              </w:rPr>
            </w:pPr>
            <w:ins w:id="286" w:author="DELL" w:date="2025-08-10T21:31:00Z">
              <w:r>
                <w:rPr>
                  <w:rFonts w:ascii="Segoe UI Symbol" w:hAnsi="Segoe UI Symbol" w:cs="Segoe UI Symbol"/>
                </w:rPr>
                <w:t>I</w:t>
              </w:r>
            </w:ins>
            <w:ins w:id="287" w:author="DELL" w:date="2025-08-10T21:32:00Z">
              <w:r>
                <w:rPr>
                  <w:rFonts w:ascii="Segoe UI Symbol" w:hAnsi="Segoe UI Symbol" w:cs="Segoe UI Symbol"/>
                </w:rPr>
                <w:t xml:space="preserve">f Yes </w:t>
              </w:r>
            </w:ins>
            <w:ins w:id="288" w:author="DELL" w:date="2025-08-10T21:31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289" w:author="DELL" w:date="2025-08-10T21:43:00Z">
              <w:tcPr>
                <w:tcW w:w="3015" w:type="dxa"/>
                <w:vAlign w:val="center"/>
              </w:tcPr>
            </w:tcPrChange>
          </w:tcPr>
          <w:p w14:paraId="64E3C371" w14:textId="55B52B9C" w:rsidR="00591E99" w:rsidRPr="00661097" w:rsidRDefault="003D6A58" w:rsidP="00A1052F">
            <w:pPr>
              <w:spacing w:line="240" w:lineRule="auto"/>
              <w:rPr>
                <w:ins w:id="290" w:author="DELL" w:date="2025-08-10T21:31:00Z"/>
                <w:rFonts w:cstheme="minorHAnsi"/>
              </w:rPr>
            </w:pPr>
            <w:ins w:id="291" w:author="DELL" w:date="2025-08-10T21:32:00Z">
              <w:r>
                <w:rPr>
                  <w:rFonts w:cstheme="minorHAnsi"/>
                </w:rPr>
                <w:t>Select Head Quarter Country from list of country</w:t>
              </w:r>
            </w:ins>
          </w:p>
        </w:tc>
      </w:tr>
      <w:tr w:rsidR="00591E99" w:rsidRPr="00661097" w14:paraId="65E472DB" w14:textId="77777777" w:rsidTr="009B194E">
        <w:trPr>
          <w:tblCellSpacing w:w="15" w:type="dxa"/>
          <w:ins w:id="292" w:author="DELL" w:date="2025-08-10T21:31:00Z"/>
          <w:trPrChange w:id="293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294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0C85EECD" w14:textId="4D161E5F" w:rsidR="00591E99" w:rsidRPr="006C6E54" w:rsidRDefault="003D6A58" w:rsidP="00A1052F">
            <w:pPr>
              <w:spacing w:line="240" w:lineRule="auto"/>
              <w:rPr>
                <w:ins w:id="295" w:author="DELL" w:date="2025-08-10T21:31:00Z"/>
                <w:rFonts w:cstheme="minorHAnsi"/>
                <w:color w:val="0070C0"/>
                <w:rPrChange w:id="296" w:author="DELL" w:date="2025-08-10T21:44:00Z">
                  <w:rPr>
                    <w:ins w:id="297" w:author="DELL" w:date="2025-08-10T21:31:00Z"/>
                    <w:rFonts w:cstheme="minorHAnsi"/>
                  </w:rPr>
                </w:rPrChange>
              </w:rPr>
            </w:pPr>
            <w:ins w:id="298" w:author="DELL" w:date="2025-08-10T21:32:00Z">
              <w:r w:rsidRPr="006C6E54">
                <w:rPr>
                  <w:rFonts w:cstheme="minorHAnsi"/>
                  <w:color w:val="0070C0"/>
                  <w:rPrChange w:id="299" w:author="DELL" w:date="2025-08-10T21:44:00Z">
                    <w:rPr>
                      <w:rFonts w:cstheme="minorHAnsi"/>
                    </w:rPr>
                  </w:rPrChange>
                </w:rPr>
                <w:t>Institute Parent name</w:t>
              </w:r>
            </w:ins>
          </w:p>
        </w:tc>
        <w:tc>
          <w:tcPr>
            <w:tcW w:w="1584" w:type="dxa"/>
            <w:vAlign w:val="center"/>
            <w:tcPrChange w:id="300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0926EFD0" w14:textId="29F8F1A8" w:rsidR="00591E99" w:rsidRPr="00661097" w:rsidRDefault="003D6A58" w:rsidP="00A1052F">
            <w:pPr>
              <w:spacing w:line="240" w:lineRule="auto"/>
              <w:rPr>
                <w:ins w:id="301" w:author="DELL" w:date="2025-08-10T21:31:00Z"/>
                <w:rFonts w:cstheme="minorHAnsi"/>
              </w:rPr>
            </w:pPr>
            <w:ins w:id="302" w:author="DELL" w:date="2025-08-10T21:32:00Z">
              <w:r>
                <w:rPr>
                  <w:rFonts w:cstheme="minorHAnsi"/>
                </w:rPr>
                <w:t>Txt</w:t>
              </w:r>
            </w:ins>
          </w:p>
        </w:tc>
        <w:tc>
          <w:tcPr>
            <w:tcW w:w="1053" w:type="dxa"/>
            <w:vAlign w:val="center"/>
            <w:tcPrChange w:id="303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35CAC106" w14:textId="315D3E9D" w:rsidR="00591E99" w:rsidRPr="00661097" w:rsidRDefault="00A90662" w:rsidP="00A1052F">
            <w:pPr>
              <w:spacing w:line="240" w:lineRule="auto"/>
              <w:jc w:val="center"/>
              <w:rPr>
                <w:ins w:id="304" w:author="DELL" w:date="2025-08-10T21:31:00Z"/>
                <w:rFonts w:ascii="Segoe UI Symbol" w:hAnsi="Segoe UI Symbol" w:cs="Segoe UI Symbol"/>
              </w:rPr>
            </w:pPr>
            <w:ins w:id="305" w:author="DELL" w:date="2025-08-10T21:34:00Z">
              <w:r>
                <w:rPr>
                  <w:rFonts w:ascii="Segoe UI Symbol" w:hAnsi="Segoe UI Symbol" w:cs="Segoe UI Symbol"/>
                </w:rPr>
                <w:t>If y</w:t>
              </w:r>
            </w:ins>
            <w:ins w:id="306" w:author="DELL" w:date="2025-08-10T21:35:00Z">
              <w:r>
                <w:rPr>
                  <w:rFonts w:ascii="Segoe UI Symbol" w:hAnsi="Segoe UI Symbol" w:cs="Segoe UI Symbol"/>
                </w:rPr>
                <w:t xml:space="preserve">es </w:t>
              </w:r>
            </w:ins>
            <w:ins w:id="307" w:author="DELL" w:date="2025-08-10T21:33:00Z">
              <w:r w:rsidR="003D6A58"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308" w:author="DELL" w:date="2025-08-10T21:43:00Z">
              <w:tcPr>
                <w:tcW w:w="3015" w:type="dxa"/>
                <w:vAlign w:val="center"/>
              </w:tcPr>
            </w:tcPrChange>
          </w:tcPr>
          <w:p w14:paraId="3E5BE171" w14:textId="408ECA5A" w:rsidR="00591E99" w:rsidRPr="00661097" w:rsidRDefault="003D6A58" w:rsidP="009E63DC">
            <w:pPr>
              <w:spacing w:line="240" w:lineRule="auto"/>
              <w:rPr>
                <w:ins w:id="309" w:author="DELL" w:date="2025-08-10T21:31:00Z"/>
                <w:rFonts w:cstheme="minorHAnsi"/>
              </w:rPr>
            </w:pPr>
            <w:proofErr w:type="spellStart"/>
            <w:ins w:id="310" w:author="DELL" w:date="2025-08-10T21:33:00Z">
              <w:r>
                <w:rPr>
                  <w:rFonts w:cstheme="minorHAnsi"/>
                </w:rPr>
                <w:t>Nmae</w:t>
              </w:r>
              <w:proofErr w:type="spellEnd"/>
              <w:r>
                <w:rPr>
                  <w:rFonts w:cstheme="minorHAnsi"/>
                </w:rPr>
                <w:t xml:space="preserve"> of HQ </w:t>
              </w:r>
            </w:ins>
          </w:p>
        </w:tc>
      </w:tr>
      <w:tr w:rsidR="00D72E09" w:rsidRPr="00661097" w14:paraId="0498B6C8" w14:textId="77777777" w:rsidTr="009B194E">
        <w:trPr>
          <w:tblCellSpacing w:w="15" w:type="dxa"/>
          <w:ins w:id="311" w:author="DELL" w:date="2025-08-10T21:42:00Z"/>
          <w:trPrChange w:id="312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313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5BA48197" w14:textId="06CA2CFB" w:rsidR="00D72E09" w:rsidRPr="006C6E54" w:rsidRDefault="006C6E54" w:rsidP="00F00DBC">
            <w:pPr>
              <w:spacing w:line="240" w:lineRule="auto"/>
              <w:rPr>
                <w:ins w:id="314" w:author="DELL" w:date="2025-08-10T21:42:00Z"/>
                <w:rFonts w:cstheme="minorHAnsi"/>
                <w:color w:val="0070C0"/>
                <w:rPrChange w:id="315" w:author="DELL" w:date="2025-08-10T21:44:00Z">
                  <w:rPr>
                    <w:ins w:id="316" w:author="DELL" w:date="2025-08-10T21:42:00Z"/>
                    <w:rFonts w:cstheme="minorHAnsi"/>
                  </w:rPr>
                </w:rPrChange>
              </w:rPr>
            </w:pPr>
            <w:ins w:id="317" w:author="DELL" w:date="2025-08-10T21:42:00Z">
              <w:r w:rsidRPr="006C6E54">
                <w:rPr>
                  <w:rFonts w:cstheme="minorHAnsi"/>
                  <w:color w:val="0070C0"/>
                  <w:rPrChange w:id="318" w:author="DELL" w:date="2025-08-10T21:44:00Z">
                    <w:rPr>
                      <w:rFonts w:cstheme="minorHAnsi"/>
                    </w:rPr>
                  </w:rPrChange>
                </w:rPr>
                <w:t xml:space="preserve">Institute </w:t>
              </w:r>
              <w:proofErr w:type="spellStart"/>
              <w:r w:rsidR="00D72E09" w:rsidRPr="006C6E54">
                <w:rPr>
                  <w:rFonts w:cstheme="minorHAnsi"/>
                  <w:color w:val="0070C0"/>
                  <w:rPrChange w:id="319" w:author="DELL" w:date="2025-08-10T21:44:00Z">
                    <w:rPr>
                      <w:rFonts w:cstheme="minorHAnsi"/>
                    </w:rPr>
                  </w:rPrChange>
                </w:rPr>
                <w:t>Parenet</w:t>
              </w:r>
              <w:proofErr w:type="spellEnd"/>
              <w:r w:rsidR="00D72E09" w:rsidRPr="006C6E54">
                <w:rPr>
                  <w:rFonts w:cstheme="minorHAnsi"/>
                  <w:color w:val="0070C0"/>
                  <w:rPrChange w:id="320" w:author="DELL" w:date="2025-08-10T21:44:00Z">
                    <w:rPr>
                      <w:rFonts w:cstheme="minorHAnsi"/>
                    </w:rPr>
                  </w:rPrChange>
                </w:rPr>
                <w:t xml:space="preserve"> License ID</w:t>
              </w:r>
            </w:ins>
          </w:p>
        </w:tc>
        <w:tc>
          <w:tcPr>
            <w:tcW w:w="1584" w:type="dxa"/>
            <w:vAlign w:val="center"/>
            <w:tcPrChange w:id="32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510C6541" w14:textId="5581E013" w:rsidR="00D72E09" w:rsidRDefault="006C6E54" w:rsidP="00A1052F">
            <w:pPr>
              <w:spacing w:line="240" w:lineRule="auto"/>
              <w:rPr>
                <w:ins w:id="322" w:author="DELL" w:date="2025-08-10T21:42:00Z"/>
                <w:rFonts w:cstheme="minorHAnsi"/>
              </w:rPr>
            </w:pPr>
            <w:ins w:id="323" w:author="DELL" w:date="2025-08-10T21:42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  <w:vAlign w:val="center"/>
            <w:tcPrChange w:id="324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639561ED" w14:textId="3C06598A" w:rsidR="00D72E09" w:rsidRDefault="006C6E54" w:rsidP="00A1052F">
            <w:pPr>
              <w:spacing w:line="240" w:lineRule="auto"/>
              <w:jc w:val="center"/>
              <w:rPr>
                <w:ins w:id="325" w:author="DELL" w:date="2025-08-10T21:42:00Z"/>
                <w:rFonts w:ascii="Segoe UI Symbol" w:hAnsi="Segoe UI Symbol" w:cs="Segoe UI Symbol"/>
              </w:rPr>
            </w:pPr>
            <w:ins w:id="326" w:author="DELL" w:date="2025-08-10T21:42:00Z">
              <w:r>
                <w:rPr>
                  <w:rFonts w:ascii="Segoe UI Symbol" w:hAnsi="Segoe UI Symbol" w:cs="Segoe UI Symbol"/>
                </w:rPr>
                <w:t xml:space="preserve">If yes </w:t>
              </w:r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327" w:author="DELL" w:date="2025-08-10T21:43:00Z">
              <w:tcPr>
                <w:tcW w:w="3015" w:type="dxa"/>
                <w:vAlign w:val="center"/>
              </w:tcPr>
            </w:tcPrChange>
          </w:tcPr>
          <w:p w14:paraId="74DAAFD7" w14:textId="77777777" w:rsidR="00D72E09" w:rsidRDefault="00D72E09" w:rsidP="00A1052F">
            <w:pPr>
              <w:spacing w:line="240" w:lineRule="auto"/>
              <w:rPr>
                <w:ins w:id="328" w:author="DELL" w:date="2025-08-10T21:42:00Z"/>
                <w:rFonts w:cstheme="minorHAnsi"/>
              </w:rPr>
            </w:pPr>
          </w:p>
        </w:tc>
      </w:tr>
      <w:tr w:rsidR="00A90662" w:rsidRPr="00661097" w14:paraId="56EFDC4F" w14:textId="77777777" w:rsidTr="009B194E">
        <w:trPr>
          <w:tblCellSpacing w:w="15" w:type="dxa"/>
          <w:ins w:id="329" w:author="DELL" w:date="2025-08-10T21:36:00Z"/>
          <w:trPrChange w:id="330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331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79CC5653" w14:textId="35A472FB" w:rsidR="00A90662" w:rsidRPr="006C6E54" w:rsidRDefault="00F00DBC" w:rsidP="009E63DC">
            <w:pPr>
              <w:spacing w:line="240" w:lineRule="auto"/>
              <w:rPr>
                <w:ins w:id="332" w:author="DELL" w:date="2025-08-10T21:36:00Z"/>
                <w:rFonts w:cstheme="minorHAnsi"/>
                <w:color w:val="0070C0"/>
                <w:rPrChange w:id="333" w:author="DELL" w:date="2025-08-10T21:44:00Z">
                  <w:rPr>
                    <w:ins w:id="334" w:author="DELL" w:date="2025-08-10T21:36:00Z"/>
                    <w:rFonts w:cstheme="minorHAnsi"/>
                  </w:rPr>
                </w:rPrChange>
              </w:rPr>
            </w:pPr>
            <w:ins w:id="335" w:author="DELL" w:date="2025-08-10T21:36:00Z">
              <w:r w:rsidRPr="006C6E54">
                <w:rPr>
                  <w:rFonts w:cstheme="minorHAnsi"/>
                  <w:color w:val="0070C0"/>
                  <w:rPrChange w:id="336" w:author="DELL" w:date="2025-08-10T21:44:00Z">
                    <w:rPr>
                      <w:rFonts w:cstheme="minorHAnsi"/>
                    </w:rPr>
                  </w:rPrChange>
                </w:rPr>
                <w:t xml:space="preserve">Number of Foreign  Branch </w:t>
              </w:r>
            </w:ins>
          </w:p>
        </w:tc>
        <w:tc>
          <w:tcPr>
            <w:tcW w:w="1584" w:type="dxa"/>
            <w:vAlign w:val="center"/>
            <w:tcPrChange w:id="337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2F189F38" w14:textId="2A7C5700" w:rsidR="00A90662" w:rsidRDefault="000526A5" w:rsidP="00A1052F">
            <w:pPr>
              <w:spacing w:line="240" w:lineRule="auto"/>
              <w:rPr>
                <w:ins w:id="338" w:author="DELL" w:date="2025-08-10T21:36:00Z"/>
                <w:rFonts w:cstheme="minorHAnsi"/>
              </w:rPr>
            </w:pPr>
            <w:ins w:id="339" w:author="DELL" w:date="2025-08-10T21:38:00Z">
              <w:r>
                <w:rPr>
                  <w:rFonts w:cstheme="minorHAnsi"/>
                </w:rPr>
                <w:t>number</w:t>
              </w:r>
            </w:ins>
          </w:p>
        </w:tc>
        <w:tc>
          <w:tcPr>
            <w:tcW w:w="1053" w:type="dxa"/>
            <w:vAlign w:val="center"/>
            <w:tcPrChange w:id="340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5EA104ED" w14:textId="50342EBC" w:rsidR="00A90662" w:rsidRPr="00661097" w:rsidRDefault="000526A5" w:rsidP="00A1052F">
            <w:pPr>
              <w:spacing w:line="240" w:lineRule="auto"/>
              <w:jc w:val="center"/>
              <w:rPr>
                <w:ins w:id="341" w:author="DELL" w:date="2025-08-10T21:36:00Z"/>
                <w:rFonts w:ascii="Segoe UI Symbol" w:hAnsi="Segoe UI Symbol" w:cs="Segoe UI Symbol"/>
              </w:rPr>
            </w:pPr>
            <w:ins w:id="342" w:author="DELL" w:date="2025-08-10T21:38:00Z">
              <w:r>
                <w:rPr>
                  <w:rFonts w:ascii="Segoe UI Symbol" w:hAnsi="Segoe UI Symbol" w:cs="Segoe UI Symbol"/>
                </w:rPr>
                <w:t xml:space="preserve">If yes </w:t>
              </w:r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343" w:author="DELL" w:date="2025-08-10T21:43:00Z">
              <w:tcPr>
                <w:tcW w:w="3015" w:type="dxa"/>
                <w:vAlign w:val="center"/>
              </w:tcPr>
            </w:tcPrChange>
          </w:tcPr>
          <w:p w14:paraId="6246F347" w14:textId="0F3200C6" w:rsidR="00A90662" w:rsidRDefault="00F00DBC" w:rsidP="00A1052F">
            <w:pPr>
              <w:spacing w:line="240" w:lineRule="auto"/>
              <w:rPr>
                <w:ins w:id="344" w:author="DELL" w:date="2025-08-10T21:36:00Z"/>
                <w:rFonts w:cstheme="minorHAnsi"/>
              </w:rPr>
            </w:pPr>
            <w:ins w:id="345" w:author="DELL" w:date="2025-08-10T21:37:00Z">
              <w:r>
                <w:rPr>
                  <w:rFonts w:cstheme="minorHAnsi"/>
                </w:rPr>
                <w:t xml:space="preserve">Number of foreign branches outside the </w:t>
              </w:r>
              <w:proofErr w:type="spellStart"/>
              <w:r>
                <w:rPr>
                  <w:rFonts w:cstheme="minorHAnsi"/>
                </w:rPr>
                <w:t>residenacy</w:t>
              </w:r>
              <w:proofErr w:type="spellEnd"/>
              <w:r>
                <w:rPr>
                  <w:rFonts w:cstheme="minorHAnsi"/>
                </w:rPr>
                <w:t xml:space="preserve"> </w:t>
              </w:r>
            </w:ins>
          </w:p>
        </w:tc>
      </w:tr>
      <w:tr w:rsidR="003D6A58" w:rsidRPr="00661097" w14:paraId="69D9F3C2" w14:textId="77777777" w:rsidTr="009B194E">
        <w:trPr>
          <w:tblCellSpacing w:w="15" w:type="dxa"/>
          <w:ins w:id="346" w:author="DELL" w:date="2025-08-10T21:33:00Z"/>
          <w:trPrChange w:id="347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348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51CD0585" w14:textId="2515EFEC" w:rsidR="003D6A58" w:rsidRPr="006C6E54" w:rsidRDefault="003D6A58" w:rsidP="00A1052F">
            <w:pPr>
              <w:spacing w:line="240" w:lineRule="auto"/>
              <w:rPr>
                <w:ins w:id="349" w:author="DELL" w:date="2025-08-10T21:33:00Z"/>
                <w:rFonts w:cstheme="minorHAnsi"/>
                <w:color w:val="0070C0"/>
                <w:rPrChange w:id="350" w:author="DELL" w:date="2025-08-10T21:44:00Z">
                  <w:rPr>
                    <w:ins w:id="351" w:author="DELL" w:date="2025-08-10T21:33:00Z"/>
                    <w:rFonts w:cstheme="minorHAnsi"/>
                  </w:rPr>
                </w:rPrChange>
              </w:rPr>
            </w:pPr>
            <w:ins w:id="352" w:author="DELL" w:date="2025-08-10T21:33:00Z">
              <w:r w:rsidRPr="006C6E54">
                <w:rPr>
                  <w:rFonts w:cstheme="minorHAnsi"/>
                  <w:color w:val="0070C0"/>
                  <w:rPrChange w:id="353" w:author="DELL" w:date="2025-08-10T21:44:00Z">
                    <w:rPr>
                      <w:rFonts w:cstheme="minorHAnsi"/>
                    </w:rPr>
                  </w:rPrChange>
                </w:rPr>
                <w:t>institute Residency Country</w:t>
              </w:r>
            </w:ins>
          </w:p>
        </w:tc>
        <w:tc>
          <w:tcPr>
            <w:tcW w:w="1584" w:type="dxa"/>
            <w:vAlign w:val="center"/>
            <w:tcPrChange w:id="354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4159A8D1" w14:textId="2062331F" w:rsidR="003D6A58" w:rsidRPr="00661097" w:rsidRDefault="00A90662" w:rsidP="00A1052F">
            <w:pPr>
              <w:spacing w:line="240" w:lineRule="auto"/>
              <w:rPr>
                <w:ins w:id="355" w:author="DELL" w:date="2025-08-10T21:33:00Z"/>
                <w:rFonts w:cstheme="minorHAnsi"/>
              </w:rPr>
            </w:pPr>
            <w:ins w:id="356" w:author="DELL" w:date="2025-08-10T21:33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tcPrChange w:id="357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27AE2A2D" w14:textId="27C7E8DC" w:rsidR="003D6A58" w:rsidRPr="00661097" w:rsidRDefault="00A90662" w:rsidP="00A1052F">
            <w:pPr>
              <w:spacing w:line="240" w:lineRule="auto"/>
              <w:jc w:val="center"/>
              <w:rPr>
                <w:ins w:id="358" w:author="DELL" w:date="2025-08-10T21:33:00Z"/>
                <w:rFonts w:ascii="Segoe UI Symbol" w:hAnsi="Segoe UI Symbol" w:cs="Segoe UI Symbol"/>
              </w:rPr>
            </w:pPr>
            <w:ins w:id="359" w:author="DELL" w:date="2025-08-10T21:34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360" w:author="DELL" w:date="2025-08-10T21:43:00Z">
              <w:tcPr>
                <w:tcW w:w="3015" w:type="dxa"/>
                <w:vAlign w:val="center"/>
              </w:tcPr>
            </w:tcPrChange>
          </w:tcPr>
          <w:p w14:paraId="5F94C86D" w14:textId="3A070CCE" w:rsidR="003D6A58" w:rsidRPr="00661097" w:rsidRDefault="00A90662" w:rsidP="00A1052F">
            <w:pPr>
              <w:spacing w:line="240" w:lineRule="auto"/>
              <w:rPr>
                <w:ins w:id="361" w:author="DELL" w:date="2025-08-10T21:33:00Z"/>
                <w:rFonts w:cstheme="minorHAnsi"/>
              </w:rPr>
            </w:pPr>
            <w:ins w:id="362" w:author="DELL" w:date="2025-08-10T21:34:00Z">
              <w:r>
                <w:rPr>
                  <w:rFonts w:cstheme="minorHAnsi"/>
                </w:rPr>
                <w:t xml:space="preserve">Select </w:t>
              </w:r>
            </w:ins>
            <w:ins w:id="363" w:author="DELL" w:date="2025-08-10T21:35:00Z">
              <w:r>
                <w:rPr>
                  <w:rFonts w:cstheme="minorHAnsi"/>
                </w:rPr>
                <w:t xml:space="preserve">country </w:t>
              </w:r>
            </w:ins>
          </w:p>
        </w:tc>
      </w:tr>
      <w:tr w:rsidR="003D6A58" w:rsidRPr="00661097" w14:paraId="2A550988" w14:textId="77777777" w:rsidTr="009B194E">
        <w:trPr>
          <w:tblCellSpacing w:w="15" w:type="dxa"/>
          <w:ins w:id="364" w:author="DELL" w:date="2025-08-10T21:33:00Z"/>
          <w:trPrChange w:id="365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366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665ADC0D" w14:textId="5CF30224" w:rsidR="003D6A58" w:rsidRPr="006C6E54" w:rsidRDefault="00F00DBC" w:rsidP="00A1052F">
            <w:pPr>
              <w:spacing w:line="240" w:lineRule="auto"/>
              <w:rPr>
                <w:ins w:id="367" w:author="DELL" w:date="2025-08-10T21:33:00Z"/>
                <w:rFonts w:cstheme="minorHAnsi"/>
                <w:color w:val="0070C0"/>
                <w:rPrChange w:id="368" w:author="DELL" w:date="2025-08-10T21:44:00Z">
                  <w:rPr>
                    <w:ins w:id="369" w:author="DELL" w:date="2025-08-10T21:33:00Z"/>
                    <w:rFonts w:cstheme="minorHAnsi"/>
                  </w:rPr>
                </w:rPrChange>
              </w:rPr>
            </w:pPr>
            <w:ins w:id="370" w:author="DELL" w:date="2025-08-10T21:37:00Z">
              <w:r w:rsidRPr="006C6E54">
                <w:rPr>
                  <w:rFonts w:cstheme="minorHAnsi"/>
                  <w:color w:val="0070C0"/>
                  <w:rPrChange w:id="371" w:author="DELL" w:date="2025-08-10T21:44:00Z">
                    <w:rPr>
                      <w:rFonts w:cstheme="minorHAnsi"/>
                    </w:rPr>
                  </w:rPrChange>
                </w:rPr>
                <w:t>Numb</w:t>
              </w:r>
            </w:ins>
            <w:ins w:id="372" w:author="DELL" w:date="2025-08-10T21:38:00Z">
              <w:r w:rsidRPr="006C6E54">
                <w:rPr>
                  <w:rFonts w:cstheme="minorHAnsi"/>
                  <w:color w:val="0070C0"/>
                  <w:rPrChange w:id="373" w:author="DELL" w:date="2025-08-10T21:44:00Z">
                    <w:rPr>
                      <w:rFonts w:cstheme="minorHAnsi"/>
                    </w:rPr>
                  </w:rPrChange>
                </w:rPr>
                <w:t xml:space="preserve">er of </w:t>
              </w:r>
              <w:proofErr w:type="spellStart"/>
              <w:r w:rsidRPr="006C6E54">
                <w:rPr>
                  <w:rFonts w:cstheme="minorHAnsi"/>
                  <w:color w:val="0070C0"/>
                  <w:rPrChange w:id="374" w:author="DELL" w:date="2025-08-10T21:44:00Z">
                    <w:rPr>
                      <w:rFonts w:cstheme="minorHAnsi"/>
                    </w:rPr>
                  </w:rPrChange>
                </w:rPr>
                <w:t>Residenacy</w:t>
              </w:r>
              <w:proofErr w:type="spellEnd"/>
              <w:r w:rsidRPr="006C6E54">
                <w:rPr>
                  <w:rFonts w:cstheme="minorHAnsi"/>
                  <w:color w:val="0070C0"/>
                  <w:rPrChange w:id="375" w:author="DELL" w:date="2025-08-10T21:44:00Z">
                    <w:rPr>
                      <w:rFonts w:cstheme="minorHAnsi"/>
                    </w:rPr>
                  </w:rPrChange>
                </w:rPr>
                <w:t xml:space="preserve"> Br</w:t>
              </w:r>
              <w:r w:rsidR="000526A5" w:rsidRPr="006C6E54">
                <w:rPr>
                  <w:rFonts w:cstheme="minorHAnsi"/>
                  <w:color w:val="0070C0"/>
                  <w:rPrChange w:id="376" w:author="DELL" w:date="2025-08-10T21:44:00Z">
                    <w:rPr>
                      <w:rFonts w:cstheme="minorHAnsi"/>
                    </w:rPr>
                  </w:rPrChange>
                </w:rPr>
                <w:t>anch</w:t>
              </w:r>
            </w:ins>
          </w:p>
        </w:tc>
        <w:tc>
          <w:tcPr>
            <w:tcW w:w="1584" w:type="dxa"/>
            <w:vAlign w:val="center"/>
            <w:tcPrChange w:id="377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46B8D15D" w14:textId="7531E409" w:rsidR="003D6A58" w:rsidRPr="00661097" w:rsidRDefault="000526A5" w:rsidP="00A1052F">
            <w:pPr>
              <w:spacing w:line="240" w:lineRule="auto"/>
              <w:rPr>
                <w:ins w:id="378" w:author="DELL" w:date="2025-08-10T21:33:00Z"/>
                <w:rFonts w:cstheme="minorHAnsi"/>
              </w:rPr>
            </w:pPr>
            <w:ins w:id="379" w:author="DELL" w:date="2025-08-10T21:38:00Z">
              <w:r>
                <w:rPr>
                  <w:rFonts w:cstheme="minorHAnsi"/>
                </w:rPr>
                <w:t>number</w:t>
              </w:r>
            </w:ins>
          </w:p>
        </w:tc>
        <w:tc>
          <w:tcPr>
            <w:tcW w:w="1053" w:type="dxa"/>
            <w:vAlign w:val="center"/>
            <w:tcPrChange w:id="380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3B44B32E" w14:textId="3F8F9E82" w:rsidR="003D6A58" w:rsidRPr="00661097" w:rsidRDefault="000526A5" w:rsidP="00A1052F">
            <w:pPr>
              <w:spacing w:line="240" w:lineRule="auto"/>
              <w:jc w:val="center"/>
              <w:rPr>
                <w:ins w:id="381" w:author="DELL" w:date="2025-08-10T21:33:00Z"/>
                <w:rFonts w:ascii="Segoe UI Symbol" w:hAnsi="Segoe UI Symbol" w:cs="Segoe UI Symbol"/>
              </w:rPr>
            </w:pPr>
            <w:ins w:id="382" w:author="DELL" w:date="2025-08-10T21:39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  <w:tcPrChange w:id="383" w:author="DELL" w:date="2025-08-10T21:43:00Z">
              <w:tcPr>
                <w:tcW w:w="3015" w:type="dxa"/>
                <w:vAlign w:val="center"/>
              </w:tcPr>
            </w:tcPrChange>
          </w:tcPr>
          <w:p w14:paraId="559AAFBF" w14:textId="752FC941" w:rsidR="003D6A58" w:rsidRPr="00661097" w:rsidRDefault="000526A5" w:rsidP="00A1052F">
            <w:pPr>
              <w:spacing w:line="240" w:lineRule="auto"/>
              <w:rPr>
                <w:ins w:id="384" w:author="DELL" w:date="2025-08-10T21:33:00Z"/>
                <w:rFonts w:cstheme="minorHAnsi"/>
              </w:rPr>
            </w:pPr>
            <w:ins w:id="385" w:author="DELL" w:date="2025-08-10T21:39:00Z">
              <w:r>
                <w:rPr>
                  <w:rFonts w:cstheme="minorHAnsi"/>
                </w:rPr>
                <w:t>Default value 1</w:t>
              </w:r>
            </w:ins>
          </w:p>
        </w:tc>
      </w:tr>
      <w:tr w:rsidR="003D6A58" w:rsidRPr="00661097" w14:paraId="5AE24257" w14:textId="77777777" w:rsidTr="009B194E">
        <w:trPr>
          <w:tblCellSpacing w:w="15" w:type="dxa"/>
          <w:ins w:id="386" w:author="DELL" w:date="2025-08-10T21:33:00Z"/>
          <w:trPrChange w:id="387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388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29E6BE7E" w14:textId="30844C21" w:rsidR="003D6A58" w:rsidRPr="006C6E54" w:rsidRDefault="000526A5" w:rsidP="00A1052F">
            <w:pPr>
              <w:spacing w:line="240" w:lineRule="auto"/>
              <w:rPr>
                <w:ins w:id="389" w:author="DELL" w:date="2025-08-10T21:33:00Z"/>
                <w:rFonts w:cstheme="minorHAnsi"/>
                <w:color w:val="0070C0"/>
                <w:rPrChange w:id="390" w:author="DELL" w:date="2025-08-10T21:44:00Z">
                  <w:rPr>
                    <w:ins w:id="391" w:author="DELL" w:date="2025-08-10T21:33:00Z"/>
                    <w:rFonts w:cstheme="minorHAnsi"/>
                  </w:rPr>
                </w:rPrChange>
              </w:rPr>
            </w:pPr>
            <w:ins w:id="392" w:author="DELL" w:date="2025-08-10T21:39:00Z">
              <w:r w:rsidRPr="006C6E54">
                <w:rPr>
                  <w:rFonts w:cstheme="minorHAnsi"/>
                  <w:color w:val="0070C0"/>
                  <w:rPrChange w:id="393" w:author="DELL" w:date="2025-08-10T21:44:00Z">
                    <w:rPr>
                      <w:rFonts w:cstheme="minorHAnsi"/>
                    </w:rPr>
                  </w:rPrChange>
                </w:rPr>
                <w:t>Institute Business Scale</w:t>
              </w:r>
            </w:ins>
          </w:p>
        </w:tc>
        <w:tc>
          <w:tcPr>
            <w:tcW w:w="1584" w:type="dxa"/>
            <w:vAlign w:val="center"/>
            <w:tcPrChange w:id="394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1426BE2B" w14:textId="0CAFB794" w:rsidR="003D6A58" w:rsidRPr="00661097" w:rsidRDefault="000526A5" w:rsidP="00A1052F">
            <w:pPr>
              <w:spacing w:line="240" w:lineRule="auto"/>
              <w:rPr>
                <w:ins w:id="395" w:author="DELL" w:date="2025-08-10T21:33:00Z"/>
                <w:rFonts w:cstheme="minorHAnsi"/>
              </w:rPr>
            </w:pPr>
            <w:ins w:id="396" w:author="DELL" w:date="2025-08-10T21:40:00Z">
              <w:r>
                <w:rPr>
                  <w:rFonts w:cstheme="minorHAnsi"/>
                </w:rPr>
                <w:t>Number (check list )</w:t>
              </w:r>
            </w:ins>
          </w:p>
        </w:tc>
        <w:tc>
          <w:tcPr>
            <w:tcW w:w="1053" w:type="dxa"/>
            <w:vAlign w:val="center"/>
            <w:tcPrChange w:id="397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2D5A3BA8" w14:textId="5648836B" w:rsidR="003D6A58" w:rsidRPr="00661097" w:rsidRDefault="00D72E09" w:rsidP="00A1052F">
            <w:pPr>
              <w:spacing w:line="240" w:lineRule="auto"/>
              <w:jc w:val="center"/>
              <w:rPr>
                <w:ins w:id="398" w:author="DELL" w:date="2025-08-10T21:33:00Z"/>
                <w:rFonts w:ascii="Segoe UI Symbol" w:hAnsi="Segoe UI Symbol" w:cs="Segoe UI Symbol"/>
              </w:rPr>
            </w:pPr>
            <w:ins w:id="399" w:author="DELL" w:date="2025-08-10T21:40:00Z">
              <w:r>
                <w:rPr>
                  <w:rFonts w:ascii="Segoe UI Symbol" w:hAnsi="Segoe UI Symbol" w:cs="Segoe UI Symbol"/>
                </w:rPr>
                <w:t>Optional</w:t>
              </w:r>
            </w:ins>
          </w:p>
        </w:tc>
        <w:tc>
          <w:tcPr>
            <w:tcW w:w="4304" w:type="dxa"/>
            <w:vAlign w:val="center"/>
            <w:tcPrChange w:id="400" w:author="DELL" w:date="2025-08-10T21:43:00Z">
              <w:tcPr>
                <w:tcW w:w="3015" w:type="dxa"/>
                <w:vAlign w:val="center"/>
              </w:tcPr>
            </w:tcPrChange>
          </w:tcPr>
          <w:p w14:paraId="79AF732B" w14:textId="5AF927CE" w:rsidR="003D6A58" w:rsidRPr="00661097" w:rsidRDefault="00D72E09" w:rsidP="00A1052F">
            <w:pPr>
              <w:spacing w:line="240" w:lineRule="auto"/>
              <w:rPr>
                <w:ins w:id="401" w:author="DELL" w:date="2025-08-10T21:33:00Z"/>
                <w:rFonts w:cstheme="minorHAnsi"/>
              </w:rPr>
            </w:pPr>
            <w:ins w:id="402" w:author="DELL" w:date="2025-08-10T21:40:00Z">
              <w:r>
                <w:rPr>
                  <w:rFonts w:cstheme="minorHAnsi"/>
                </w:rPr>
                <w:t>Check list for scale range (1000-20000)</w:t>
              </w:r>
            </w:ins>
          </w:p>
        </w:tc>
      </w:tr>
      <w:tr w:rsidR="00D72E09" w:rsidRPr="00661097" w14:paraId="653FBDF1" w14:textId="77777777" w:rsidTr="009B194E">
        <w:trPr>
          <w:tblCellSpacing w:w="15" w:type="dxa"/>
          <w:ins w:id="403" w:author="DELL" w:date="2025-08-10T21:39:00Z"/>
          <w:trPrChange w:id="40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405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7D72E53E" w14:textId="5664C992" w:rsidR="00D72E09" w:rsidRPr="006C6E54" w:rsidRDefault="00D72E09" w:rsidP="00D72E09">
            <w:pPr>
              <w:spacing w:line="240" w:lineRule="auto"/>
              <w:rPr>
                <w:ins w:id="406" w:author="DELL" w:date="2025-08-10T21:39:00Z"/>
                <w:rFonts w:cstheme="minorHAnsi"/>
                <w:color w:val="0070C0"/>
                <w:rPrChange w:id="407" w:author="DELL" w:date="2025-08-10T21:44:00Z">
                  <w:rPr>
                    <w:ins w:id="408" w:author="DELL" w:date="2025-08-10T21:39:00Z"/>
                    <w:rFonts w:cstheme="minorHAnsi"/>
                  </w:rPr>
                </w:rPrChange>
              </w:rPr>
            </w:pPr>
            <w:ins w:id="409" w:author="DELL" w:date="2025-08-10T21:41:00Z">
              <w:r w:rsidRPr="006C6E54">
                <w:rPr>
                  <w:rFonts w:cstheme="minorHAnsi"/>
                  <w:color w:val="0070C0"/>
                  <w:rPrChange w:id="410" w:author="DELL" w:date="2025-08-10T21:44:00Z">
                    <w:rPr>
                      <w:rFonts w:cstheme="minorHAnsi"/>
                    </w:rPr>
                  </w:rPrChange>
                </w:rPr>
                <w:t>No of Employee</w:t>
              </w:r>
            </w:ins>
          </w:p>
        </w:tc>
        <w:tc>
          <w:tcPr>
            <w:tcW w:w="1584" w:type="dxa"/>
            <w:vAlign w:val="center"/>
            <w:tcPrChange w:id="41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3BD16579" w14:textId="5184835D" w:rsidR="00D72E09" w:rsidRPr="00661097" w:rsidRDefault="00D72E09" w:rsidP="00D72E09">
            <w:pPr>
              <w:spacing w:line="240" w:lineRule="auto"/>
              <w:rPr>
                <w:ins w:id="412" w:author="DELL" w:date="2025-08-10T21:39:00Z"/>
                <w:rFonts w:cstheme="minorHAnsi"/>
              </w:rPr>
            </w:pPr>
            <w:ins w:id="413" w:author="DELL" w:date="2025-08-10T21:41:00Z">
              <w:r>
                <w:rPr>
                  <w:rFonts w:cstheme="minorHAnsi"/>
                </w:rPr>
                <w:t>Number (check list )</w:t>
              </w:r>
            </w:ins>
          </w:p>
        </w:tc>
        <w:tc>
          <w:tcPr>
            <w:tcW w:w="1053" w:type="dxa"/>
            <w:vAlign w:val="center"/>
            <w:tcPrChange w:id="414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6B2EA6CD" w14:textId="5117C892" w:rsidR="00D72E09" w:rsidRPr="00661097" w:rsidRDefault="00D72E09" w:rsidP="00D72E09">
            <w:pPr>
              <w:spacing w:line="240" w:lineRule="auto"/>
              <w:jc w:val="center"/>
              <w:rPr>
                <w:ins w:id="415" w:author="DELL" w:date="2025-08-10T21:39:00Z"/>
                <w:rFonts w:ascii="Segoe UI Symbol" w:hAnsi="Segoe UI Symbol" w:cs="Segoe UI Symbol"/>
              </w:rPr>
            </w:pPr>
            <w:ins w:id="416" w:author="DELL" w:date="2025-08-10T21:41:00Z">
              <w:r>
                <w:rPr>
                  <w:rFonts w:ascii="Segoe UI Symbol" w:hAnsi="Segoe UI Symbol" w:cs="Segoe UI Symbol"/>
                </w:rPr>
                <w:t>Optional</w:t>
              </w:r>
            </w:ins>
          </w:p>
        </w:tc>
        <w:tc>
          <w:tcPr>
            <w:tcW w:w="4304" w:type="dxa"/>
            <w:vAlign w:val="center"/>
            <w:tcPrChange w:id="417" w:author="DELL" w:date="2025-08-10T21:43:00Z">
              <w:tcPr>
                <w:tcW w:w="3015" w:type="dxa"/>
                <w:vAlign w:val="center"/>
              </w:tcPr>
            </w:tcPrChange>
          </w:tcPr>
          <w:p w14:paraId="77C1EA20" w14:textId="151E31BF" w:rsidR="00D72E09" w:rsidRPr="00661097" w:rsidRDefault="00D72E09" w:rsidP="009E63DC">
            <w:pPr>
              <w:spacing w:line="240" w:lineRule="auto"/>
              <w:rPr>
                <w:ins w:id="418" w:author="DELL" w:date="2025-08-10T21:39:00Z"/>
                <w:rFonts w:cstheme="minorHAnsi"/>
              </w:rPr>
            </w:pPr>
            <w:ins w:id="419" w:author="DELL" w:date="2025-08-10T21:41:00Z">
              <w:r>
                <w:rPr>
                  <w:rFonts w:cstheme="minorHAnsi"/>
                </w:rPr>
                <w:t>Check list for employee range (1-20), (21-50)</w:t>
              </w:r>
            </w:ins>
          </w:p>
        </w:tc>
      </w:tr>
      <w:tr w:rsidR="00D72E09" w:rsidRPr="00661097" w14:paraId="7BBFF3D0" w14:textId="77777777" w:rsidTr="009B194E">
        <w:trPr>
          <w:tblCellSpacing w:w="15" w:type="dxa"/>
          <w:trPrChange w:id="420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421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0577D6B1" w14:textId="6D3279F1" w:rsidR="00D72E09" w:rsidRPr="006C6E54" w:rsidRDefault="006C6E54" w:rsidP="00D72E09">
            <w:pPr>
              <w:spacing w:line="240" w:lineRule="auto"/>
              <w:rPr>
                <w:rFonts w:cstheme="minorHAnsi"/>
                <w:color w:val="0070C0"/>
                <w:rPrChange w:id="422" w:author="DELL" w:date="2025-08-10T21:44:00Z">
                  <w:rPr>
                    <w:rFonts w:cstheme="minorHAnsi"/>
                  </w:rPr>
                </w:rPrChange>
              </w:rPr>
            </w:pPr>
            <w:ins w:id="423" w:author="DELL" w:date="2025-08-10T21:43:00Z">
              <w:r w:rsidRPr="006C6E54">
                <w:rPr>
                  <w:rFonts w:cstheme="minorHAnsi"/>
                  <w:color w:val="0070C0"/>
                  <w:rPrChange w:id="424" w:author="DELL" w:date="2025-08-10T21:44:00Z">
                    <w:rPr>
                      <w:rFonts w:cstheme="minorHAnsi"/>
                    </w:rPr>
                  </w:rPrChange>
                </w:rPr>
                <w:t xml:space="preserve">Institute </w:t>
              </w:r>
            </w:ins>
            <w:r w:rsidR="00D72E09" w:rsidRPr="006C6E54">
              <w:rPr>
                <w:rFonts w:cstheme="minorHAnsi"/>
                <w:color w:val="0070C0"/>
                <w:rPrChange w:id="425" w:author="DELL" w:date="2025-08-10T21:44:00Z">
                  <w:rPr>
                    <w:rFonts w:cstheme="minorHAnsi"/>
                  </w:rPr>
                </w:rPrChange>
              </w:rPr>
              <w:t>Address</w:t>
            </w:r>
          </w:p>
        </w:tc>
        <w:tc>
          <w:tcPr>
            <w:tcW w:w="1584" w:type="dxa"/>
            <w:vAlign w:val="center"/>
            <w:hideMark/>
            <w:tcPrChange w:id="426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6173FB39" w14:textId="77777777" w:rsidR="00D72E09" w:rsidRPr="00661097" w:rsidRDefault="00D72E09" w:rsidP="00D72E09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Text</w:t>
            </w:r>
          </w:p>
        </w:tc>
        <w:tc>
          <w:tcPr>
            <w:tcW w:w="1053" w:type="dxa"/>
            <w:vAlign w:val="center"/>
            <w:hideMark/>
            <w:tcPrChange w:id="427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39799904" w14:textId="77777777" w:rsidR="00D72E09" w:rsidRPr="00661097" w:rsidRDefault="00D72E09" w:rsidP="00D72E09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428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08F00A18" w14:textId="77777777" w:rsidR="00D72E09" w:rsidRPr="00661097" w:rsidRDefault="00D72E09" w:rsidP="00D72E09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Free text</w:t>
            </w:r>
          </w:p>
        </w:tc>
      </w:tr>
      <w:tr w:rsidR="006C6E54" w:rsidRPr="00661097" w14:paraId="30B5DD42" w14:textId="77777777" w:rsidTr="009B194E">
        <w:trPr>
          <w:tblCellSpacing w:w="15" w:type="dxa"/>
          <w:ins w:id="429" w:author="DELL" w:date="2025-08-10T21:44:00Z"/>
        </w:trPr>
        <w:tc>
          <w:tcPr>
            <w:tcW w:w="2081" w:type="dxa"/>
            <w:vAlign w:val="center"/>
          </w:tcPr>
          <w:p w14:paraId="357DF05B" w14:textId="18CC7FBD" w:rsidR="006C6E54" w:rsidRPr="00C32259" w:rsidRDefault="006C6E54" w:rsidP="00D72E09">
            <w:pPr>
              <w:spacing w:line="240" w:lineRule="auto"/>
              <w:rPr>
                <w:ins w:id="430" w:author="DELL" w:date="2025-08-10T21:44:00Z"/>
                <w:rFonts w:cstheme="minorHAnsi"/>
                <w:color w:val="0070C0"/>
                <w:rPrChange w:id="431" w:author="DELL" w:date="2025-08-10T21:45:00Z">
                  <w:rPr>
                    <w:ins w:id="432" w:author="DELL" w:date="2025-08-10T21:44:00Z"/>
                    <w:rFonts w:cstheme="minorHAnsi"/>
                  </w:rPr>
                </w:rPrChange>
              </w:rPr>
            </w:pPr>
            <w:ins w:id="433" w:author="DELL" w:date="2025-08-10T21:44:00Z">
              <w:r w:rsidRPr="00C32259">
                <w:rPr>
                  <w:rFonts w:cstheme="minorHAnsi"/>
                  <w:color w:val="0070C0"/>
                  <w:rPrChange w:id="434" w:author="DELL" w:date="2025-08-10T21:45:00Z">
                    <w:rPr>
                      <w:rFonts w:cstheme="minorHAnsi"/>
                    </w:rPr>
                  </w:rPrChange>
                </w:rPr>
                <w:t>License Attachment</w:t>
              </w:r>
            </w:ins>
          </w:p>
        </w:tc>
        <w:tc>
          <w:tcPr>
            <w:tcW w:w="1584" w:type="dxa"/>
            <w:vAlign w:val="center"/>
          </w:tcPr>
          <w:p w14:paraId="3B7AAD46" w14:textId="18DAA692" w:rsidR="006C6E54" w:rsidRDefault="00C32259" w:rsidP="00D72E09">
            <w:pPr>
              <w:spacing w:line="240" w:lineRule="auto"/>
              <w:rPr>
                <w:ins w:id="435" w:author="DELL" w:date="2025-08-10T21:44:00Z"/>
                <w:rFonts w:cstheme="minorHAnsi"/>
              </w:rPr>
            </w:pPr>
            <w:ins w:id="436" w:author="DELL" w:date="2025-08-10T21:45:00Z">
              <w:r>
                <w:rPr>
                  <w:rFonts w:cstheme="minorHAnsi"/>
                </w:rPr>
                <w:t>Attachment</w:t>
              </w:r>
            </w:ins>
          </w:p>
        </w:tc>
        <w:tc>
          <w:tcPr>
            <w:tcW w:w="1053" w:type="dxa"/>
            <w:vAlign w:val="center"/>
          </w:tcPr>
          <w:p w14:paraId="6C562494" w14:textId="13534330" w:rsidR="006C6E54" w:rsidRPr="00661097" w:rsidRDefault="00C32259" w:rsidP="00D72E09">
            <w:pPr>
              <w:spacing w:line="240" w:lineRule="auto"/>
              <w:jc w:val="center"/>
              <w:rPr>
                <w:ins w:id="437" w:author="DELL" w:date="2025-08-10T21:44:00Z"/>
                <w:rFonts w:ascii="Segoe UI Symbol" w:hAnsi="Segoe UI Symbol" w:cs="Segoe UI Symbol"/>
              </w:rPr>
            </w:pPr>
            <w:ins w:id="438" w:author="DELL" w:date="2025-08-10T21:45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3FC62CEA" w14:textId="2DE72240" w:rsidR="006C6E54" w:rsidRPr="00661097" w:rsidRDefault="00C32259" w:rsidP="00D72E09">
            <w:pPr>
              <w:spacing w:line="240" w:lineRule="auto"/>
              <w:rPr>
                <w:ins w:id="439" w:author="DELL" w:date="2025-08-10T21:44:00Z"/>
                <w:rFonts w:cstheme="minorHAnsi"/>
              </w:rPr>
            </w:pPr>
            <w:ins w:id="440" w:author="DELL" w:date="2025-08-10T21:45:00Z">
              <w:r>
                <w:rPr>
                  <w:rFonts w:cstheme="minorHAnsi"/>
                </w:rPr>
                <w:t>Attached License paper</w:t>
              </w:r>
            </w:ins>
          </w:p>
        </w:tc>
      </w:tr>
      <w:tr w:rsidR="00C32259" w:rsidRPr="00661097" w14:paraId="33E5331D" w14:textId="77777777" w:rsidTr="009B194E">
        <w:trPr>
          <w:tblCellSpacing w:w="15" w:type="dxa"/>
          <w:ins w:id="441" w:author="DELL" w:date="2025-08-10T21:44:00Z"/>
        </w:trPr>
        <w:tc>
          <w:tcPr>
            <w:tcW w:w="2081" w:type="dxa"/>
            <w:vAlign w:val="center"/>
          </w:tcPr>
          <w:p w14:paraId="154B8DB8" w14:textId="08DB18EC" w:rsidR="00C32259" w:rsidRPr="00C32259" w:rsidRDefault="00C32259" w:rsidP="00C32259">
            <w:pPr>
              <w:spacing w:line="240" w:lineRule="auto"/>
              <w:rPr>
                <w:ins w:id="442" w:author="DELL" w:date="2025-08-10T21:44:00Z"/>
                <w:rFonts w:cstheme="minorHAnsi"/>
                <w:color w:val="0070C0"/>
                <w:rPrChange w:id="443" w:author="DELL" w:date="2025-08-10T21:46:00Z">
                  <w:rPr>
                    <w:ins w:id="444" w:author="DELL" w:date="2025-08-10T21:44:00Z"/>
                    <w:rFonts w:cstheme="minorHAnsi"/>
                  </w:rPr>
                </w:rPrChange>
              </w:rPr>
            </w:pPr>
            <w:ins w:id="445" w:author="DELL" w:date="2025-08-10T21:45:00Z">
              <w:r w:rsidRPr="00C32259">
                <w:rPr>
                  <w:rFonts w:cstheme="minorHAnsi"/>
                  <w:color w:val="0070C0"/>
                  <w:rPrChange w:id="446" w:author="DELL" w:date="2025-08-10T21:46:00Z">
                    <w:rPr>
                      <w:rFonts w:cstheme="minorHAnsi"/>
                    </w:rPr>
                  </w:rPrChange>
                </w:rPr>
                <w:t>Official Docume</w:t>
              </w:r>
            </w:ins>
            <w:ins w:id="447" w:author="DELL" w:date="2025-08-10T21:46:00Z">
              <w:r w:rsidRPr="00C32259">
                <w:rPr>
                  <w:rFonts w:cstheme="minorHAnsi"/>
                  <w:color w:val="0070C0"/>
                  <w:rPrChange w:id="448" w:author="DELL" w:date="2025-08-10T21:46:00Z">
                    <w:rPr>
                      <w:rFonts w:cstheme="minorHAnsi"/>
                    </w:rPr>
                  </w:rPrChange>
                </w:rPr>
                <w:t>nt Attachment</w:t>
              </w:r>
            </w:ins>
          </w:p>
        </w:tc>
        <w:tc>
          <w:tcPr>
            <w:tcW w:w="1584" w:type="dxa"/>
            <w:vAlign w:val="center"/>
          </w:tcPr>
          <w:p w14:paraId="0E887788" w14:textId="6E4E23A7" w:rsidR="00C32259" w:rsidRDefault="00C32259" w:rsidP="00C32259">
            <w:pPr>
              <w:spacing w:line="240" w:lineRule="auto"/>
              <w:rPr>
                <w:ins w:id="449" w:author="DELL" w:date="2025-08-10T21:44:00Z"/>
                <w:rFonts w:cstheme="minorHAnsi"/>
              </w:rPr>
            </w:pPr>
            <w:ins w:id="450" w:author="DELL" w:date="2025-08-10T21:46:00Z">
              <w:r>
                <w:rPr>
                  <w:rFonts w:cstheme="minorHAnsi"/>
                </w:rPr>
                <w:t>Attachment</w:t>
              </w:r>
            </w:ins>
          </w:p>
        </w:tc>
        <w:tc>
          <w:tcPr>
            <w:tcW w:w="1053" w:type="dxa"/>
            <w:vAlign w:val="center"/>
          </w:tcPr>
          <w:p w14:paraId="245E4BEA" w14:textId="2477CAFB" w:rsidR="00C32259" w:rsidRPr="00661097" w:rsidRDefault="00C32259" w:rsidP="00C32259">
            <w:pPr>
              <w:spacing w:line="240" w:lineRule="auto"/>
              <w:jc w:val="center"/>
              <w:rPr>
                <w:ins w:id="451" w:author="DELL" w:date="2025-08-10T21:44:00Z"/>
                <w:rFonts w:ascii="Segoe UI Symbol" w:hAnsi="Segoe UI Symbol" w:cs="Segoe UI Symbol"/>
              </w:rPr>
            </w:pPr>
            <w:ins w:id="452" w:author="DELL" w:date="2025-08-10T21:46:00Z">
              <w:r w:rsidRPr="00661097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509309A1" w14:textId="6CA97C18" w:rsidR="00C32259" w:rsidRPr="00661097" w:rsidRDefault="00C32259" w:rsidP="009E63DC">
            <w:pPr>
              <w:spacing w:line="240" w:lineRule="auto"/>
              <w:rPr>
                <w:ins w:id="453" w:author="DELL" w:date="2025-08-10T21:44:00Z"/>
                <w:rFonts w:cstheme="minorHAnsi"/>
              </w:rPr>
            </w:pPr>
            <w:ins w:id="454" w:author="DELL" w:date="2025-08-10T21:46:00Z">
              <w:r>
                <w:rPr>
                  <w:rFonts w:cstheme="minorHAnsi"/>
                </w:rPr>
                <w:t xml:space="preserve">Attached financial documents </w:t>
              </w:r>
            </w:ins>
          </w:p>
        </w:tc>
      </w:tr>
      <w:tr w:rsidR="00C32259" w:rsidRPr="00661097" w14:paraId="32361B7B" w14:textId="77777777" w:rsidTr="00C32259">
        <w:tblPrEx>
          <w:tblPrExChange w:id="455" w:author="DELL" w:date="2025-08-10T21:47:00Z">
            <w:tblPrEx>
              <w:tblW w:w="9172" w:type="dxa"/>
            </w:tblPrEx>
          </w:tblPrExChange>
        </w:tblPrEx>
        <w:trPr>
          <w:trHeight w:val="414"/>
          <w:tblCellSpacing w:w="15" w:type="dxa"/>
          <w:trPrChange w:id="456" w:author="DELL" w:date="2025-08-10T21:47:00Z">
            <w:trPr>
              <w:tblCellSpacing w:w="15" w:type="dxa"/>
            </w:trPr>
          </w:trPrChange>
        </w:trPr>
        <w:tc>
          <w:tcPr>
            <w:tcW w:w="9112" w:type="dxa"/>
            <w:gridSpan w:val="4"/>
            <w:vAlign w:val="center"/>
            <w:hideMark/>
            <w:tcPrChange w:id="457" w:author="DELL" w:date="2025-08-10T21:47:00Z">
              <w:tcPr>
                <w:tcW w:w="9112" w:type="dxa"/>
                <w:gridSpan w:val="8"/>
                <w:vAlign w:val="center"/>
                <w:hideMark/>
              </w:tcPr>
            </w:tcPrChange>
          </w:tcPr>
          <w:p w14:paraId="125F45C4" w14:textId="77777777" w:rsidR="00C32259" w:rsidRPr="00C32259" w:rsidDel="00C32259" w:rsidRDefault="00C32259" w:rsidP="00C32259">
            <w:pPr>
              <w:shd w:val="clear" w:color="auto" w:fill="92D050"/>
              <w:spacing w:line="240" w:lineRule="auto"/>
              <w:jc w:val="center"/>
              <w:rPr>
                <w:del w:id="458" w:author="DELL" w:date="2025-08-10T21:47:00Z"/>
                <w:rFonts w:cstheme="minorHAnsi"/>
                <w:b/>
                <w:bCs/>
                <w:sz w:val="24"/>
                <w:szCs w:val="24"/>
                <w:rPrChange w:id="459" w:author="DELL" w:date="2025-08-10T21:47:00Z">
                  <w:rPr>
                    <w:del w:id="460" w:author="DELL" w:date="2025-08-10T21:47:00Z"/>
                    <w:rFonts w:cstheme="minorHAnsi"/>
                  </w:rPr>
                </w:rPrChange>
              </w:rPr>
              <w:pPrChange w:id="461" w:author="DELL" w:date="2025-08-10T21:47:00Z">
                <w:pPr>
                  <w:spacing w:line="240" w:lineRule="auto"/>
                </w:pPr>
              </w:pPrChange>
            </w:pPr>
            <w:r w:rsidRPr="00C32259">
              <w:rPr>
                <w:rFonts w:cstheme="minorHAnsi"/>
                <w:b/>
                <w:bCs/>
                <w:sz w:val="24"/>
                <w:szCs w:val="24"/>
                <w:rPrChange w:id="462" w:author="DELL" w:date="2025-08-10T21:47:00Z">
                  <w:rPr>
                    <w:rFonts w:cstheme="minorHAnsi"/>
                  </w:rPr>
                </w:rPrChange>
              </w:rPr>
              <w:t>Contact Persons</w:t>
            </w:r>
          </w:p>
          <w:p w14:paraId="39568095" w14:textId="75A0B9BB" w:rsidR="00C32259" w:rsidRPr="00C32259" w:rsidDel="00C32259" w:rsidRDefault="00C32259" w:rsidP="00C32259">
            <w:pPr>
              <w:shd w:val="clear" w:color="auto" w:fill="92D050"/>
              <w:spacing w:line="240" w:lineRule="auto"/>
              <w:jc w:val="center"/>
              <w:rPr>
                <w:del w:id="463" w:author="DELL" w:date="2025-08-10T21:47:00Z"/>
                <w:rFonts w:cstheme="minorHAnsi"/>
                <w:b/>
                <w:bCs/>
                <w:sz w:val="24"/>
                <w:szCs w:val="24"/>
                <w:rPrChange w:id="464" w:author="DELL" w:date="2025-08-10T21:47:00Z">
                  <w:rPr>
                    <w:del w:id="465" w:author="DELL" w:date="2025-08-10T21:47:00Z"/>
                    <w:rFonts w:cstheme="minorHAnsi"/>
                  </w:rPr>
                </w:rPrChange>
              </w:rPr>
              <w:pPrChange w:id="466" w:author="DELL" w:date="2025-08-10T21:47:00Z">
                <w:pPr>
                  <w:spacing w:line="240" w:lineRule="auto"/>
                </w:pPr>
              </w:pPrChange>
            </w:pPr>
            <w:del w:id="467" w:author="DELL" w:date="2025-08-10T21:46:00Z">
              <w:r w:rsidRPr="00C32259" w:rsidDel="00C32259">
                <w:rPr>
                  <w:rFonts w:cstheme="minorHAnsi"/>
                  <w:b/>
                  <w:bCs/>
                  <w:sz w:val="24"/>
                  <w:szCs w:val="24"/>
                  <w:rPrChange w:id="468" w:author="DELL" w:date="2025-08-10T21:47:00Z">
                    <w:rPr>
                      <w:rFonts w:cstheme="minorHAnsi"/>
                    </w:rPr>
                  </w:rPrChange>
                </w:rPr>
                <w:delText>Text</w:delText>
              </w:r>
            </w:del>
          </w:p>
          <w:p w14:paraId="19DBCCB8" w14:textId="292B0C13" w:rsidR="00C32259" w:rsidRPr="00C32259" w:rsidDel="00C32259" w:rsidRDefault="00C32259" w:rsidP="00C32259">
            <w:pPr>
              <w:shd w:val="clear" w:color="auto" w:fill="92D050"/>
              <w:spacing w:line="240" w:lineRule="auto"/>
              <w:jc w:val="center"/>
              <w:rPr>
                <w:del w:id="469" w:author="DELL" w:date="2025-08-10T21:47:00Z"/>
                <w:rFonts w:cstheme="minorHAnsi"/>
                <w:b/>
                <w:bCs/>
                <w:sz w:val="24"/>
                <w:szCs w:val="24"/>
                <w:rPrChange w:id="470" w:author="DELL" w:date="2025-08-10T21:47:00Z">
                  <w:rPr>
                    <w:del w:id="471" w:author="DELL" w:date="2025-08-10T21:47:00Z"/>
                    <w:rFonts w:cstheme="minorHAnsi"/>
                  </w:rPr>
                </w:rPrChange>
              </w:rPr>
              <w:pPrChange w:id="472" w:author="DELL" w:date="2025-08-10T21:47:00Z">
                <w:pPr>
                  <w:spacing w:line="240" w:lineRule="auto"/>
                  <w:jc w:val="center"/>
                </w:pPr>
              </w:pPrChange>
            </w:pPr>
            <w:del w:id="473" w:author="DELL" w:date="2025-08-10T21:46:00Z">
              <w:r w:rsidRPr="00C32259" w:rsidDel="00C32259">
                <w:rPr>
                  <w:rFonts w:ascii="Segoe UI Symbol" w:hAnsi="Segoe UI Symbol" w:cs="Segoe UI Symbol"/>
                  <w:b/>
                  <w:bCs/>
                  <w:sz w:val="24"/>
                  <w:szCs w:val="24"/>
                  <w:rPrChange w:id="474" w:author="DELL" w:date="2025-08-10T21:47:00Z">
                    <w:rPr>
                      <w:rFonts w:ascii="Segoe UI Symbol" w:hAnsi="Segoe UI Symbol" w:cs="Segoe UI Symbol"/>
                    </w:rPr>
                  </w:rPrChange>
                </w:rPr>
                <w:delText>✅</w:delText>
              </w:r>
            </w:del>
          </w:p>
          <w:p w14:paraId="4F816615" w14:textId="435E75D9" w:rsidR="00C32259" w:rsidRPr="00C32259" w:rsidRDefault="00C32259" w:rsidP="00C32259">
            <w:pPr>
              <w:shd w:val="clear" w:color="auto" w:fill="92D050"/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rPrChange w:id="475" w:author="DELL" w:date="2025-08-10T21:47:00Z">
                  <w:rPr>
                    <w:rFonts w:cstheme="minorHAnsi"/>
                  </w:rPr>
                </w:rPrChange>
              </w:rPr>
              <w:pPrChange w:id="476" w:author="DELL" w:date="2025-08-10T21:47:00Z">
                <w:pPr>
                  <w:spacing w:line="240" w:lineRule="auto"/>
                </w:pPr>
              </w:pPrChange>
            </w:pPr>
            <w:del w:id="477" w:author="DELL" w:date="2025-08-10T21:46:00Z">
              <w:r w:rsidRPr="00C32259" w:rsidDel="00C32259">
                <w:rPr>
                  <w:rFonts w:cstheme="minorHAnsi"/>
                  <w:b/>
                  <w:bCs/>
                  <w:sz w:val="24"/>
                  <w:szCs w:val="24"/>
                  <w:rPrChange w:id="478" w:author="DELL" w:date="2025-08-10T21:47:00Z">
                    <w:rPr>
                      <w:rFonts w:cstheme="minorHAnsi"/>
                    </w:rPr>
                  </w:rPrChange>
                </w:rPr>
                <w:delText>Dynamic list and Lockup tables for more information, Nationality,Residancy,..</w:delText>
              </w:r>
            </w:del>
          </w:p>
        </w:tc>
      </w:tr>
      <w:tr w:rsidR="00C32259" w:rsidRPr="00661097" w14:paraId="75D56EED" w14:textId="77777777" w:rsidTr="009B194E">
        <w:trPr>
          <w:tblCellSpacing w:w="15" w:type="dxa"/>
          <w:ins w:id="479" w:author="DELL" w:date="2025-08-10T21:44:00Z"/>
        </w:trPr>
        <w:tc>
          <w:tcPr>
            <w:tcW w:w="2081" w:type="dxa"/>
            <w:vAlign w:val="center"/>
          </w:tcPr>
          <w:p w14:paraId="411B57F3" w14:textId="675B644D" w:rsidR="00C32259" w:rsidRPr="009B194E" w:rsidRDefault="00231149" w:rsidP="00C32259">
            <w:pPr>
              <w:spacing w:line="240" w:lineRule="auto"/>
              <w:rPr>
                <w:ins w:id="480" w:author="DELL" w:date="2025-08-10T21:44:00Z"/>
                <w:rFonts w:cstheme="minorHAnsi"/>
                <w:color w:val="00B050"/>
                <w:rPrChange w:id="481" w:author="DELL" w:date="2025-08-10T23:38:00Z">
                  <w:rPr>
                    <w:ins w:id="482" w:author="DELL" w:date="2025-08-10T21:44:00Z"/>
                    <w:rFonts w:cstheme="minorHAnsi"/>
                  </w:rPr>
                </w:rPrChange>
              </w:rPr>
            </w:pPr>
            <w:ins w:id="483" w:author="DELL" w:date="2025-08-10T21:48:00Z">
              <w:r w:rsidRPr="009B194E">
                <w:rPr>
                  <w:rFonts w:cstheme="minorHAnsi"/>
                  <w:color w:val="00B050"/>
                  <w:rPrChange w:id="484" w:author="DELL" w:date="2025-08-10T23:38:00Z">
                    <w:rPr>
                      <w:rFonts w:cstheme="minorHAnsi"/>
                    </w:rPr>
                  </w:rPrChange>
                </w:rPr>
                <w:t>Contact Type</w:t>
              </w:r>
            </w:ins>
          </w:p>
        </w:tc>
        <w:tc>
          <w:tcPr>
            <w:tcW w:w="1584" w:type="dxa"/>
            <w:vAlign w:val="center"/>
          </w:tcPr>
          <w:p w14:paraId="5109EDCD" w14:textId="63F58D11" w:rsidR="00C32259" w:rsidRDefault="00231149" w:rsidP="00C32259">
            <w:pPr>
              <w:spacing w:line="240" w:lineRule="auto"/>
              <w:rPr>
                <w:ins w:id="485" w:author="DELL" w:date="2025-08-10T21:44:00Z"/>
                <w:rFonts w:cstheme="minorHAnsi"/>
              </w:rPr>
            </w:pPr>
            <w:ins w:id="486" w:author="DELL" w:date="2025-08-10T21:48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</w:tcPr>
          <w:p w14:paraId="04F4BA3A" w14:textId="2FA601C7" w:rsidR="00C32259" w:rsidRPr="00661097" w:rsidRDefault="00231149" w:rsidP="00C32259">
            <w:pPr>
              <w:spacing w:line="240" w:lineRule="auto"/>
              <w:jc w:val="center"/>
              <w:rPr>
                <w:ins w:id="487" w:author="DELL" w:date="2025-08-10T21:44:00Z"/>
                <w:rFonts w:ascii="Segoe UI Symbol" w:hAnsi="Segoe UI Symbol" w:cs="Segoe UI Symbol"/>
              </w:rPr>
            </w:pPr>
            <w:ins w:id="488" w:author="DELL" w:date="2025-08-10T21:48:00Z">
              <w:r w:rsidRPr="00B77C29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07AE4DD3" w14:textId="77777777" w:rsidR="00231149" w:rsidRDefault="00231149" w:rsidP="00C32259">
            <w:pPr>
              <w:spacing w:line="240" w:lineRule="auto"/>
              <w:rPr>
                <w:ins w:id="489" w:author="DELL" w:date="2025-08-10T21:49:00Z"/>
                <w:rFonts w:cstheme="minorHAnsi"/>
              </w:rPr>
            </w:pPr>
            <w:ins w:id="490" w:author="DELL" w:date="2025-08-10T21:48:00Z">
              <w:r>
                <w:rPr>
                  <w:rFonts w:cstheme="minorHAnsi"/>
                </w:rPr>
                <w:t xml:space="preserve"> Select from list (</w:t>
              </w:r>
              <w:proofErr w:type="spellStart"/>
              <w:r>
                <w:rPr>
                  <w:rFonts w:cstheme="minorHAnsi"/>
                </w:rPr>
                <w:t>Primary,Authorized,</w:t>
              </w:r>
            </w:ins>
            <w:ins w:id="491" w:author="DELL" w:date="2025-08-10T21:49:00Z">
              <w:r>
                <w:rPr>
                  <w:rFonts w:cstheme="minorHAnsi"/>
                </w:rPr>
                <w:t>Delegate</w:t>
              </w:r>
              <w:proofErr w:type="spellEnd"/>
              <w:r>
                <w:rPr>
                  <w:rFonts w:cstheme="minorHAnsi"/>
                </w:rPr>
                <w:t>,</w:t>
              </w:r>
            </w:ins>
          </w:p>
          <w:p w14:paraId="3B98F400" w14:textId="145B2530" w:rsidR="00C32259" w:rsidRPr="00661097" w:rsidRDefault="00231149" w:rsidP="00C32259">
            <w:pPr>
              <w:spacing w:line="240" w:lineRule="auto"/>
              <w:rPr>
                <w:ins w:id="492" w:author="DELL" w:date="2025-08-10T21:44:00Z"/>
                <w:rFonts w:cstheme="minorHAnsi"/>
              </w:rPr>
            </w:pPr>
            <w:ins w:id="493" w:author="DELL" w:date="2025-08-10T21:49:00Z">
              <w:r>
                <w:rPr>
                  <w:rFonts w:cstheme="minorHAnsi"/>
                </w:rPr>
                <w:t>Business Owner)</w:t>
              </w:r>
            </w:ins>
          </w:p>
        </w:tc>
      </w:tr>
      <w:tr w:rsidR="00BF3BA9" w:rsidRPr="00661097" w14:paraId="42FE1543" w14:textId="77777777" w:rsidTr="009B194E">
        <w:trPr>
          <w:tblCellSpacing w:w="15" w:type="dxa"/>
          <w:ins w:id="494" w:author="DELL" w:date="2025-08-10T22:56:00Z"/>
        </w:trPr>
        <w:tc>
          <w:tcPr>
            <w:tcW w:w="2081" w:type="dxa"/>
            <w:vAlign w:val="center"/>
          </w:tcPr>
          <w:p w14:paraId="03460CCA" w14:textId="681CDFB0" w:rsidR="00BF3BA9" w:rsidRPr="009B194E" w:rsidDel="00231149" w:rsidRDefault="00BF3BA9" w:rsidP="00C32259">
            <w:pPr>
              <w:spacing w:line="240" w:lineRule="auto"/>
              <w:rPr>
                <w:ins w:id="495" w:author="DELL" w:date="2025-08-10T22:56:00Z"/>
                <w:rFonts w:cstheme="minorHAnsi"/>
                <w:color w:val="00B050"/>
                <w:rPrChange w:id="496" w:author="DELL" w:date="2025-08-10T23:38:00Z">
                  <w:rPr>
                    <w:ins w:id="497" w:author="DELL" w:date="2025-08-10T22:56:00Z"/>
                    <w:rFonts w:cstheme="minorHAnsi"/>
                  </w:rPr>
                </w:rPrChange>
              </w:rPr>
            </w:pPr>
            <w:ins w:id="498" w:author="DELL" w:date="2025-08-10T22:56:00Z">
              <w:r w:rsidRPr="009B194E">
                <w:rPr>
                  <w:rFonts w:cstheme="minorHAnsi"/>
                  <w:color w:val="00B050"/>
                  <w:rPrChange w:id="499" w:author="DELL" w:date="2025-08-10T23:38:00Z">
                    <w:rPr>
                      <w:rFonts w:cstheme="minorHAnsi"/>
                    </w:rPr>
                  </w:rPrChange>
                </w:rPr>
                <w:t>Job Title</w:t>
              </w:r>
            </w:ins>
          </w:p>
        </w:tc>
        <w:tc>
          <w:tcPr>
            <w:tcW w:w="1584" w:type="dxa"/>
            <w:vAlign w:val="center"/>
          </w:tcPr>
          <w:p w14:paraId="31654679" w14:textId="4A5265EF" w:rsidR="00BF3BA9" w:rsidRDefault="00BF3BA9" w:rsidP="00C32259">
            <w:pPr>
              <w:spacing w:line="240" w:lineRule="auto"/>
              <w:rPr>
                <w:ins w:id="500" w:author="DELL" w:date="2025-08-10T22:56:00Z"/>
                <w:rFonts w:cstheme="minorHAnsi"/>
              </w:rPr>
            </w:pPr>
            <w:ins w:id="501" w:author="DELL" w:date="2025-08-10T22:56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</w:tcPr>
          <w:p w14:paraId="154D666E" w14:textId="77777777" w:rsidR="00BF3BA9" w:rsidRPr="00B77C29" w:rsidRDefault="00BF3BA9" w:rsidP="00C32259">
            <w:pPr>
              <w:spacing w:line="240" w:lineRule="auto"/>
              <w:jc w:val="center"/>
              <w:rPr>
                <w:ins w:id="502" w:author="DELL" w:date="2025-08-10T22:56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555F459A" w14:textId="77777777" w:rsidR="00BF3BA9" w:rsidRPr="00661097" w:rsidRDefault="00BF3BA9" w:rsidP="00C32259">
            <w:pPr>
              <w:spacing w:line="240" w:lineRule="auto"/>
              <w:rPr>
                <w:ins w:id="503" w:author="DELL" w:date="2025-08-10T22:56:00Z"/>
                <w:rFonts w:cstheme="minorHAnsi"/>
              </w:rPr>
            </w:pPr>
          </w:p>
        </w:tc>
      </w:tr>
      <w:tr w:rsidR="00C32259" w:rsidRPr="00661097" w14:paraId="6F3589A9" w14:textId="77777777" w:rsidTr="009B194E">
        <w:trPr>
          <w:tblCellSpacing w:w="15" w:type="dxa"/>
          <w:trPrChange w:id="50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505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47A45FB1" w14:textId="14C134BC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506" w:author="DELL" w:date="2025-08-10T23:38:00Z">
                  <w:rPr>
                    <w:rFonts w:cstheme="minorHAnsi"/>
                  </w:rPr>
                </w:rPrChange>
              </w:rPr>
            </w:pPr>
            <w:del w:id="507" w:author="DELL" w:date="2025-08-10T21:47:00Z">
              <w:r w:rsidRPr="009B194E" w:rsidDel="00231149">
                <w:rPr>
                  <w:rFonts w:cstheme="minorHAnsi"/>
                  <w:color w:val="00B050"/>
                  <w:rPrChange w:id="508" w:author="DELL" w:date="2025-08-10T23:38:00Z">
                    <w:rPr>
                      <w:rFonts w:cstheme="minorHAnsi"/>
                    </w:rPr>
                  </w:rPrChange>
                </w:rPr>
                <w:delText>Contact Email</w:delText>
              </w:r>
            </w:del>
            <w:ins w:id="509" w:author="DELL" w:date="2025-08-10T21:47:00Z">
              <w:r w:rsidR="00231149" w:rsidRPr="009B194E">
                <w:rPr>
                  <w:rFonts w:cstheme="minorHAnsi"/>
                  <w:color w:val="00B050"/>
                  <w:rPrChange w:id="510" w:author="DELL" w:date="2025-08-10T23:38:00Z">
                    <w:rPr>
                      <w:rFonts w:cstheme="minorHAnsi"/>
                    </w:rPr>
                  </w:rPrChange>
                </w:rPr>
                <w:t>First Name</w:t>
              </w:r>
            </w:ins>
          </w:p>
        </w:tc>
        <w:tc>
          <w:tcPr>
            <w:tcW w:w="1584" w:type="dxa"/>
            <w:vAlign w:val="center"/>
            <w:tcPrChange w:id="51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07F7DCA0" w14:textId="2D300582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053" w:type="dxa"/>
            <w:tcPrChange w:id="512" w:author="DELL" w:date="2025-08-10T21:43:00Z">
              <w:tcPr>
                <w:tcW w:w="1680" w:type="dxa"/>
                <w:gridSpan w:val="2"/>
              </w:tcPr>
            </w:tcPrChange>
          </w:tcPr>
          <w:p w14:paraId="4AD79900" w14:textId="41D131AC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513" w:author="DELL" w:date="2025-08-10T21:43:00Z">
              <w:tcPr>
                <w:tcW w:w="3015" w:type="dxa"/>
                <w:vAlign w:val="center"/>
              </w:tcPr>
            </w:tcPrChange>
          </w:tcPr>
          <w:p w14:paraId="4C157BA7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C32259" w:rsidRPr="00661097" w14:paraId="7B291619" w14:textId="77777777" w:rsidTr="009B194E">
        <w:trPr>
          <w:tblCellSpacing w:w="15" w:type="dxa"/>
          <w:trPrChange w:id="51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515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2F56A427" w14:textId="14DFDCEC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516" w:author="DELL" w:date="2025-08-10T23:38:00Z">
                  <w:rPr>
                    <w:rFonts w:cstheme="minorHAnsi"/>
                  </w:rPr>
                </w:rPrChange>
              </w:rPr>
            </w:pPr>
            <w:del w:id="517" w:author="DELL" w:date="2025-08-10T21:48:00Z">
              <w:r w:rsidRPr="009B194E" w:rsidDel="00231149">
                <w:rPr>
                  <w:rFonts w:cstheme="minorHAnsi"/>
                  <w:color w:val="00B050"/>
                  <w:rPrChange w:id="518" w:author="DELL" w:date="2025-08-10T23:38:00Z">
                    <w:rPr>
                      <w:rFonts w:cstheme="minorHAnsi"/>
                    </w:rPr>
                  </w:rPrChange>
                </w:rPr>
                <w:delText>Contact Phone</w:delText>
              </w:r>
            </w:del>
            <w:ins w:id="519" w:author="DELL" w:date="2025-08-10T21:48:00Z">
              <w:r w:rsidR="00231149" w:rsidRPr="009B194E">
                <w:rPr>
                  <w:rFonts w:cstheme="minorHAnsi"/>
                  <w:color w:val="00B050"/>
                  <w:rPrChange w:id="520" w:author="DELL" w:date="2025-08-10T23:38:00Z">
                    <w:rPr>
                      <w:rFonts w:cstheme="minorHAnsi"/>
                    </w:rPr>
                  </w:rPrChange>
                </w:rPr>
                <w:t>Mid Name</w:t>
              </w:r>
            </w:ins>
          </w:p>
        </w:tc>
        <w:tc>
          <w:tcPr>
            <w:tcW w:w="1584" w:type="dxa"/>
            <w:vAlign w:val="center"/>
            <w:tcPrChange w:id="52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29E42723" w14:textId="4B62AAA8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053" w:type="dxa"/>
            <w:tcPrChange w:id="522" w:author="DELL" w:date="2025-08-10T21:43:00Z">
              <w:tcPr>
                <w:tcW w:w="1680" w:type="dxa"/>
                <w:gridSpan w:val="2"/>
              </w:tcPr>
            </w:tcPrChange>
          </w:tcPr>
          <w:p w14:paraId="30BE41AF" w14:textId="116B5E7E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523" w:author="DELL" w:date="2025-08-10T21:43:00Z">
              <w:tcPr>
                <w:tcW w:w="3015" w:type="dxa"/>
                <w:vAlign w:val="center"/>
              </w:tcPr>
            </w:tcPrChange>
          </w:tcPr>
          <w:p w14:paraId="0DEA937F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C32259" w:rsidRPr="00661097" w14:paraId="561DBA51" w14:textId="77777777" w:rsidTr="009B194E">
        <w:trPr>
          <w:tblCellSpacing w:w="15" w:type="dxa"/>
          <w:trPrChange w:id="52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525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3031DFEE" w14:textId="513E387C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526" w:author="DELL" w:date="2025-08-10T23:38:00Z">
                  <w:rPr>
                    <w:rFonts w:cstheme="minorHAnsi"/>
                  </w:rPr>
                </w:rPrChange>
              </w:rPr>
            </w:pPr>
            <w:del w:id="527" w:author="DELL" w:date="2025-08-10T21:49:00Z">
              <w:r w:rsidRPr="009B194E" w:rsidDel="00231149">
                <w:rPr>
                  <w:rFonts w:cstheme="minorHAnsi"/>
                  <w:color w:val="00B050"/>
                  <w:rPrChange w:id="528" w:author="DELL" w:date="2025-08-10T23:38:00Z">
                    <w:rPr>
                      <w:rFonts w:cstheme="minorHAnsi"/>
                    </w:rPr>
                  </w:rPrChange>
                </w:rPr>
                <w:delText>Authorize Person</w:delText>
              </w:r>
            </w:del>
            <w:ins w:id="529" w:author="DELL" w:date="2025-08-10T21:49:00Z">
              <w:r w:rsidR="00231149" w:rsidRPr="009B194E">
                <w:rPr>
                  <w:rFonts w:cstheme="minorHAnsi"/>
                  <w:color w:val="00B050"/>
                  <w:rPrChange w:id="530" w:author="DELL" w:date="2025-08-10T23:38:00Z">
                    <w:rPr>
                      <w:rFonts w:cstheme="minorHAnsi"/>
                    </w:rPr>
                  </w:rPrChange>
                </w:rPr>
                <w:t>Last Name</w:t>
              </w:r>
            </w:ins>
          </w:p>
        </w:tc>
        <w:tc>
          <w:tcPr>
            <w:tcW w:w="1584" w:type="dxa"/>
            <w:vAlign w:val="center"/>
            <w:tcPrChange w:id="531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04688235" w14:textId="066D6C9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053" w:type="dxa"/>
            <w:tcPrChange w:id="532" w:author="DELL" w:date="2025-08-10T21:43:00Z">
              <w:tcPr>
                <w:tcW w:w="1680" w:type="dxa"/>
                <w:gridSpan w:val="2"/>
              </w:tcPr>
            </w:tcPrChange>
          </w:tcPr>
          <w:p w14:paraId="3857EF70" w14:textId="5F14B46E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533" w:author="DELL" w:date="2025-08-10T21:43:00Z">
              <w:tcPr>
                <w:tcW w:w="3015" w:type="dxa"/>
                <w:vAlign w:val="center"/>
              </w:tcPr>
            </w:tcPrChange>
          </w:tcPr>
          <w:p w14:paraId="208980C5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EE0002" w:rsidRPr="00661097" w14:paraId="3259FF45" w14:textId="77777777" w:rsidTr="009B194E">
        <w:trPr>
          <w:tblCellSpacing w:w="15" w:type="dxa"/>
          <w:ins w:id="534" w:author="DELL" w:date="2025-08-10T21:50:00Z"/>
        </w:trPr>
        <w:tc>
          <w:tcPr>
            <w:tcW w:w="2081" w:type="dxa"/>
            <w:vAlign w:val="center"/>
          </w:tcPr>
          <w:p w14:paraId="56955BB1" w14:textId="7F5D7CE4" w:rsidR="00EE0002" w:rsidRPr="009B194E" w:rsidDel="00231149" w:rsidRDefault="00EE0002" w:rsidP="00C32259">
            <w:pPr>
              <w:spacing w:line="240" w:lineRule="auto"/>
              <w:rPr>
                <w:ins w:id="535" w:author="DELL" w:date="2025-08-10T21:50:00Z"/>
                <w:rFonts w:cstheme="minorHAnsi"/>
                <w:color w:val="00B050"/>
                <w:rPrChange w:id="536" w:author="DELL" w:date="2025-08-10T23:38:00Z">
                  <w:rPr>
                    <w:ins w:id="537" w:author="DELL" w:date="2025-08-10T21:50:00Z"/>
                    <w:rFonts w:cstheme="minorHAnsi"/>
                  </w:rPr>
                </w:rPrChange>
              </w:rPr>
            </w:pPr>
            <w:ins w:id="538" w:author="DELL" w:date="2025-08-10T21:50:00Z">
              <w:r w:rsidRPr="009B194E">
                <w:rPr>
                  <w:rFonts w:cstheme="minorHAnsi"/>
                  <w:color w:val="00B050"/>
                  <w:rPrChange w:id="539" w:author="DELL" w:date="2025-08-10T23:38:00Z">
                    <w:rPr>
                      <w:rFonts w:cstheme="minorHAnsi"/>
                    </w:rPr>
                  </w:rPrChange>
                </w:rPr>
                <w:t>Nationality</w:t>
              </w:r>
            </w:ins>
          </w:p>
        </w:tc>
        <w:tc>
          <w:tcPr>
            <w:tcW w:w="1584" w:type="dxa"/>
            <w:vAlign w:val="center"/>
          </w:tcPr>
          <w:p w14:paraId="3AEB6C25" w14:textId="48AC92CA" w:rsidR="00EE0002" w:rsidRDefault="00EE0002" w:rsidP="00C32259">
            <w:pPr>
              <w:spacing w:line="240" w:lineRule="auto"/>
              <w:rPr>
                <w:ins w:id="540" w:author="DELL" w:date="2025-08-10T21:50:00Z"/>
                <w:rFonts w:cstheme="minorHAnsi"/>
              </w:rPr>
            </w:pPr>
            <w:ins w:id="541" w:author="DELL" w:date="2025-08-10T21:50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</w:tcPr>
          <w:p w14:paraId="74A08EEC" w14:textId="1964D654" w:rsidR="00EE0002" w:rsidRPr="00B77C29" w:rsidRDefault="00EE0002" w:rsidP="00C32259">
            <w:pPr>
              <w:spacing w:line="240" w:lineRule="auto"/>
              <w:jc w:val="center"/>
              <w:rPr>
                <w:ins w:id="542" w:author="DELL" w:date="2025-08-10T21:50:00Z"/>
                <w:rFonts w:ascii="Segoe UI Symbol" w:hAnsi="Segoe UI Symbol" w:cs="Segoe UI Symbol"/>
              </w:rPr>
            </w:pPr>
            <w:ins w:id="543" w:author="DELL" w:date="2025-08-10T21:50:00Z">
              <w:r w:rsidRPr="00B77C29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4E97D883" w14:textId="303CC1A8" w:rsidR="00EE0002" w:rsidRPr="00661097" w:rsidRDefault="00EE0002" w:rsidP="00C32259">
            <w:pPr>
              <w:spacing w:line="240" w:lineRule="auto"/>
              <w:rPr>
                <w:ins w:id="544" w:author="DELL" w:date="2025-08-10T21:50:00Z"/>
                <w:rFonts w:cstheme="minorHAnsi"/>
              </w:rPr>
            </w:pPr>
            <w:ins w:id="545" w:author="DELL" w:date="2025-08-10T21:50:00Z">
              <w:r>
                <w:rPr>
                  <w:rFonts w:cstheme="minorHAnsi"/>
                </w:rPr>
                <w:t>Country List</w:t>
              </w:r>
            </w:ins>
          </w:p>
        </w:tc>
      </w:tr>
      <w:tr w:rsidR="00C32259" w:rsidRPr="00661097" w14:paraId="521BFC4E" w14:textId="77777777" w:rsidTr="009B194E">
        <w:trPr>
          <w:tblCellSpacing w:w="15" w:type="dxa"/>
          <w:trPrChange w:id="546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547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45F96FEC" w14:textId="00BFEC96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548" w:author="DELL" w:date="2025-08-10T23:38:00Z">
                  <w:rPr>
                    <w:rFonts w:cstheme="minorHAnsi"/>
                  </w:rPr>
                </w:rPrChange>
              </w:rPr>
            </w:pPr>
            <w:del w:id="549" w:author="DELL" w:date="2025-08-10T21:49:00Z">
              <w:r w:rsidRPr="009B194E" w:rsidDel="00231149">
                <w:rPr>
                  <w:rFonts w:cstheme="minorHAnsi"/>
                  <w:color w:val="00B050"/>
                  <w:rPrChange w:id="550" w:author="DELL" w:date="2025-08-10T23:38:00Z">
                    <w:rPr>
                      <w:rFonts w:cstheme="minorHAnsi"/>
                    </w:rPr>
                  </w:rPrChange>
                </w:rPr>
                <w:delText>Authorize Email</w:delText>
              </w:r>
            </w:del>
            <w:proofErr w:type="spellStart"/>
            <w:ins w:id="551" w:author="DELL" w:date="2025-08-10T21:49:00Z">
              <w:r w:rsidR="00231149" w:rsidRPr="009B194E">
                <w:rPr>
                  <w:rFonts w:cstheme="minorHAnsi"/>
                  <w:color w:val="00B050"/>
                  <w:rPrChange w:id="552" w:author="DELL" w:date="2025-08-10T23:38:00Z">
                    <w:rPr>
                      <w:rFonts w:cstheme="minorHAnsi"/>
                    </w:rPr>
                  </w:rPrChange>
                </w:rPr>
                <w:t>C</w:t>
              </w:r>
              <w:r w:rsidR="00EE0002" w:rsidRPr="009B194E">
                <w:rPr>
                  <w:rFonts w:cstheme="minorHAnsi"/>
                  <w:color w:val="00B050"/>
                  <w:rPrChange w:id="553" w:author="DELL" w:date="2025-08-10T23:38:00Z">
                    <w:rPr>
                      <w:rFonts w:cstheme="minorHAnsi"/>
                    </w:rPr>
                  </w:rPrChange>
                </w:rPr>
                <w:t>ivil_ID</w:t>
              </w:r>
            </w:ins>
            <w:proofErr w:type="spellEnd"/>
          </w:p>
        </w:tc>
        <w:tc>
          <w:tcPr>
            <w:tcW w:w="1584" w:type="dxa"/>
            <w:vAlign w:val="center"/>
            <w:tcPrChange w:id="554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0D478615" w14:textId="178451E1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053" w:type="dxa"/>
            <w:tcPrChange w:id="555" w:author="DELL" w:date="2025-08-10T21:43:00Z">
              <w:tcPr>
                <w:tcW w:w="1680" w:type="dxa"/>
                <w:gridSpan w:val="2"/>
              </w:tcPr>
            </w:tcPrChange>
          </w:tcPr>
          <w:p w14:paraId="0BEF82D6" w14:textId="385AC3B1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556" w:author="DELL" w:date="2025-08-10T21:43:00Z">
              <w:tcPr>
                <w:tcW w:w="3015" w:type="dxa"/>
                <w:vAlign w:val="center"/>
              </w:tcPr>
            </w:tcPrChange>
          </w:tcPr>
          <w:p w14:paraId="7E7B0FD9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440AC8" w:rsidRPr="00661097" w14:paraId="540D31CF" w14:textId="77777777" w:rsidTr="009B194E">
        <w:trPr>
          <w:tblCellSpacing w:w="15" w:type="dxa"/>
          <w:ins w:id="557" w:author="DELL" w:date="2025-08-10T21:50:00Z"/>
        </w:trPr>
        <w:tc>
          <w:tcPr>
            <w:tcW w:w="2081" w:type="dxa"/>
            <w:vAlign w:val="center"/>
          </w:tcPr>
          <w:p w14:paraId="5A1BA82C" w14:textId="2C1A990A" w:rsidR="00440AC8" w:rsidRPr="009B194E" w:rsidRDefault="00440AC8" w:rsidP="00440AC8">
            <w:pPr>
              <w:spacing w:line="240" w:lineRule="auto"/>
              <w:rPr>
                <w:ins w:id="558" w:author="DELL" w:date="2025-08-10T21:50:00Z"/>
                <w:rFonts w:cstheme="minorHAnsi"/>
                <w:color w:val="00B050"/>
                <w:rPrChange w:id="559" w:author="DELL" w:date="2025-08-10T23:38:00Z">
                  <w:rPr>
                    <w:ins w:id="560" w:author="DELL" w:date="2025-08-10T21:50:00Z"/>
                    <w:rFonts w:cstheme="minorHAnsi"/>
                  </w:rPr>
                </w:rPrChange>
              </w:rPr>
            </w:pPr>
            <w:ins w:id="561" w:author="DELL" w:date="2025-08-10T21:52:00Z">
              <w:r w:rsidRPr="009B194E">
                <w:rPr>
                  <w:rFonts w:cstheme="minorHAnsi"/>
                  <w:color w:val="00B050"/>
                  <w:rPrChange w:id="562" w:author="DELL" w:date="2025-08-10T23:38:00Z">
                    <w:rPr>
                      <w:rFonts w:cstheme="minorHAnsi"/>
                    </w:rPr>
                  </w:rPrChange>
                </w:rPr>
                <w:t>Passport ID</w:t>
              </w:r>
            </w:ins>
          </w:p>
        </w:tc>
        <w:tc>
          <w:tcPr>
            <w:tcW w:w="1584" w:type="dxa"/>
            <w:vAlign w:val="center"/>
          </w:tcPr>
          <w:p w14:paraId="720F8A88" w14:textId="62D74E3B" w:rsidR="00440AC8" w:rsidRDefault="00440AC8" w:rsidP="00440AC8">
            <w:pPr>
              <w:spacing w:line="240" w:lineRule="auto"/>
              <w:rPr>
                <w:ins w:id="563" w:author="DELL" w:date="2025-08-10T21:50:00Z"/>
                <w:rFonts w:cstheme="minorHAnsi"/>
              </w:rPr>
            </w:pPr>
            <w:ins w:id="564" w:author="DELL" w:date="2025-08-10T21:52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</w:tcPr>
          <w:p w14:paraId="5942687C" w14:textId="4FCC3A2E" w:rsidR="00440AC8" w:rsidRPr="00B77C29" w:rsidRDefault="00440AC8" w:rsidP="00440AC8">
            <w:pPr>
              <w:spacing w:line="240" w:lineRule="auto"/>
              <w:jc w:val="center"/>
              <w:rPr>
                <w:ins w:id="565" w:author="DELL" w:date="2025-08-10T21:50:00Z"/>
                <w:rFonts w:ascii="Segoe UI Symbol" w:hAnsi="Segoe UI Symbol" w:cs="Segoe UI Symbol"/>
              </w:rPr>
            </w:pPr>
            <w:ins w:id="566" w:author="DELL" w:date="2025-08-10T21:57:00Z">
              <w:r w:rsidRPr="00D97D53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63AF383C" w14:textId="77777777" w:rsidR="00440AC8" w:rsidRPr="00661097" w:rsidRDefault="00440AC8" w:rsidP="00440AC8">
            <w:pPr>
              <w:spacing w:line="240" w:lineRule="auto"/>
              <w:rPr>
                <w:ins w:id="567" w:author="DELL" w:date="2025-08-10T21:50:00Z"/>
                <w:rFonts w:cstheme="minorHAnsi"/>
              </w:rPr>
            </w:pPr>
          </w:p>
        </w:tc>
      </w:tr>
      <w:tr w:rsidR="00440AC8" w:rsidRPr="00661097" w14:paraId="68CC4E75" w14:textId="77777777" w:rsidTr="009B194E">
        <w:trPr>
          <w:tblCellSpacing w:w="15" w:type="dxa"/>
          <w:ins w:id="568" w:author="DELL" w:date="2025-08-10T21:50:00Z"/>
        </w:trPr>
        <w:tc>
          <w:tcPr>
            <w:tcW w:w="2081" w:type="dxa"/>
            <w:vAlign w:val="center"/>
          </w:tcPr>
          <w:p w14:paraId="091D7241" w14:textId="6479C104" w:rsidR="00440AC8" w:rsidRPr="009B194E" w:rsidRDefault="00440AC8" w:rsidP="00440AC8">
            <w:pPr>
              <w:spacing w:line="240" w:lineRule="auto"/>
              <w:rPr>
                <w:ins w:id="569" w:author="DELL" w:date="2025-08-10T21:50:00Z"/>
                <w:rFonts w:cstheme="minorHAnsi"/>
                <w:color w:val="00B050"/>
                <w:rPrChange w:id="570" w:author="DELL" w:date="2025-08-10T23:38:00Z">
                  <w:rPr>
                    <w:ins w:id="571" w:author="DELL" w:date="2025-08-10T21:50:00Z"/>
                    <w:rFonts w:cstheme="minorHAnsi"/>
                  </w:rPr>
                </w:rPrChange>
              </w:rPr>
            </w:pPr>
            <w:ins w:id="572" w:author="DELL" w:date="2025-08-10T21:52:00Z">
              <w:r w:rsidRPr="009B194E">
                <w:rPr>
                  <w:rFonts w:cstheme="minorHAnsi"/>
                  <w:color w:val="00B050"/>
                  <w:rPrChange w:id="573" w:author="DELL" w:date="2025-08-10T23:38:00Z">
                    <w:rPr>
                      <w:rFonts w:cstheme="minorHAnsi"/>
                    </w:rPr>
                  </w:rPrChange>
                </w:rPr>
                <w:t>Civil Attachment</w:t>
              </w:r>
            </w:ins>
          </w:p>
        </w:tc>
        <w:tc>
          <w:tcPr>
            <w:tcW w:w="1584" w:type="dxa"/>
            <w:vAlign w:val="center"/>
          </w:tcPr>
          <w:p w14:paraId="49B4D086" w14:textId="519F204F" w:rsidR="00440AC8" w:rsidRDefault="00440AC8" w:rsidP="00440AC8">
            <w:pPr>
              <w:spacing w:line="240" w:lineRule="auto"/>
              <w:rPr>
                <w:ins w:id="574" w:author="DELL" w:date="2025-08-10T21:50:00Z"/>
                <w:rFonts w:cstheme="minorHAnsi"/>
              </w:rPr>
            </w:pPr>
            <w:proofErr w:type="spellStart"/>
            <w:ins w:id="575" w:author="DELL" w:date="2025-08-10T21:57:00Z">
              <w:r>
                <w:rPr>
                  <w:rFonts w:cstheme="minorHAnsi"/>
                </w:rPr>
                <w:t>Attachement</w:t>
              </w:r>
            </w:ins>
            <w:proofErr w:type="spellEnd"/>
          </w:p>
        </w:tc>
        <w:tc>
          <w:tcPr>
            <w:tcW w:w="1053" w:type="dxa"/>
          </w:tcPr>
          <w:p w14:paraId="38B08543" w14:textId="68E0DCE9" w:rsidR="00440AC8" w:rsidRPr="00B77C29" w:rsidRDefault="00440AC8" w:rsidP="00440AC8">
            <w:pPr>
              <w:spacing w:line="240" w:lineRule="auto"/>
              <w:jc w:val="center"/>
              <w:rPr>
                <w:ins w:id="576" w:author="DELL" w:date="2025-08-10T21:50:00Z"/>
                <w:rFonts w:ascii="Segoe UI Symbol" w:hAnsi="Segoe UI Symbol" w:cs="Segoe UI Symbol"/>
              </w:rPr>
            </w:pPr>
            <w:ins w:id="577" w:author="DELL" w:date="2025-08-10T21:57:00Z">
              <w:r w:rsidRPr="00D97D53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66F53A59" w14:textId="77777777" w:rsidR="00440AC8" w:rsidRPr="00661097" w:rsidRDefault="00440AC8" w:rsidP="00440AC8">
            <w:pPr>
              <w:spacing w:line="240" w:lineRule="auto"/>
              <w:rPr>
                <w:ins w:id="578" w:author="DELL" w:date="2025-08-10T21:50:00Z"/>
                <w:rFonts w:cstheme="minorHAnsi"/>
              </w:rPr>
            </w:pPr>
          </w:p>
        </w:tc>
      </w:tr>
      <w:tr w:rsidR="00440AC8" w:rsidRPr="00661097" w14:paraId="34457550" w14:textId="77777777" w:rsidTr="009B194E">
        <w:trPr>
          <w:tblCellSpacing w:w="15" w:type="dxa"/>
          <w:ins w:id="579" w:author="DELL" w:date="2025-08-10T21:53:00Z"/>
        </w:trPr>
        <w:tc>
          <w:tcPr>
            <w:tcW w:w="2081" w:type="dxa"/>
            <w:vAlign w:val="center"/>
          </w:tcPr>
          <w:p w14:paraId="29413239" w14:textId="16D34651" w:rsidR="00440AC8" w:rsidRPr="009B194E" w:rsidRDefault="00440AC8" w:rsidP="00440AC8">
            <w:pPr>
              <w:spacing w:line="240" w:lineRule="auto"/>
              <w:rPr>
                <w:ins w:id="580" w:author="DELL" w:date="2025-08-10T21:53:00Z"/>
                <w:rFonts w:cstheme="minorHAnsi"/>
                <w:color w:val="00B050"/>
                <w:rPrChange w:id="581" w:author="DELL" w:date="2025-08-10T23:38:00Z">
                  <w:rPr>
                    <w:ins w:id="582" w:author="DELL" w:date="2025-08-10T21:53:00Z"/>
                    <w:rFonts w:cstheme="minorHAnsi"/>
                  </w:rPr>
                </w:rPrChange>
              </w:rPr>
            </w:pPr>
            <w:ins w:id="583" w:author="DELL" w:date="2025-08-10T21:56:00Z">
              <w:r w:rsidRPr="009B194E">
                <w:rPr>
                  <w:rFonts w:cstheme="minorHAnsi"/>
                  <w:color w:val="00B050"/>
                  <w:rPrChange w:id="584" w:author="DELL" w:date="2025-08-10T23:38:00Z">
                    <w:rPr>
                      <w:rFonts w:cstheme="minorHAnsi"/>
                    </w:rPr>
                  </w:rPrChange>
                </w:rPr>
                <w:t>Passport Attach</w:t>
              </w:r>
            </w:ins>
            <w:ins w:id="585" w:author="DELL" w:date="2025-08-10T21:57:00Z">
              <w:r w:rsidRPr="009B194E">
                <w:rPr>
                  <w:rFonts w:cstheme="minorHAnsi"/>
                  <w:color w:val="00B050"/>
                  <w:rPrChange w:id="586" w:author="DELL" w:date="2025-08-10T23:38:00Z">
                    <w:rPr>
                      <w:rFonts w:cstheme="minorHAnsi"/>
                    </w:rPr>
                  </w:rPrChange>
                </w:rPr>
                <w:t>ment</w:t>
              </w:r>
            </w:ins>
          </w:p>
        </w:tc>
        <w:tc>
          <w:tcPr>
            <w:tcW w:w="1584" w:type="dxa"/>
            <w:vAlign w:val="center"/>
          </w:tcPr>
          <w:p w14:paraId="45308315" w14:textId="758213BB" w:rsidR="00440AC8" w:rsidRDefault="00440AC8" w:rsidP="00440AC8">
            <w:pPr>
              <w:spacing w:line="240" w:lineRule="auto"/>
              <w:rPr>
                <w:ins w:id="587" w:author="DELL" w:date="2025-08-10T21:53:00Z"/>
                <w:rFonts w:cstheme="minorHAnsi"/>
              </w:rPr>
            </w:pPr>
            <w:proofErr w:type="spellStart"/>
            <w:ins w:id="588" w:author="DELL" w:date="2025-08-10T21:57:00Z">
              <w:r>
                <w:rPr>
                  <w:rFonts w:cstheme="minorHAnsi"/>
                </w:rPr>
                <w:t>Attachement</w:t>
              </w:r>
            </w:ins>
            <w:proofErr w:type="spellEnd"/>
          </w:p>
        </w:tc>
        <w:tc>
          <w:tcPr>
            <w:tcW w:w="1053" w:type="dxa"/>
          </w:tcPr>
          <w:p w14:paraId="71219651" w14:textId="1587CD8F" w:rsidR="00440AC8" w:rsidRPr="00B77C29" w:rsidRDefault="00440AC8" w:rsidP="00440AC8">
            <w:pPr>
              <w:spacing w:line="240" w:lineRule="auto"/>
              <w:jc w:val="center"/>
              <w:rPr>
                <w:ins w:id="589" w:author="DELL" w:date="2025-08-10T21:53:00Z"/>
                <w:rFonts w:ascii="Segoe UI Symbol" w:hAnsi="Segoe UI Symbol" w:cs="Segoe UI Symbol"/>
              </w:rPr>
            </w:pPr>
            <w:ins w:id="590" w:author="DELL" w:date="2025-08-10T21:57:00Z">
              <w:r w:rsidRPr="00D97D53">
                <w:rPr>
                  <w:rFonts w:ascii="Segoe UI Symbol" w:hAnsi="Segoe UI Symbol" w:cs="Segoe UI Symbol"/>
                </w:rPr>
                <w:t>✅</w:t>
              </w:r>
            </w:ins>
          </w:p>
        </w:tc>
        <w:tc>
          <w:tcPr>
            <w:tcW w:w="4304" w:type="dxa"/>
            <w:vAlign w:val="center"/>
          </w:tcPr>
          <w:p w14:paraId="30908B87" w14:textId="77777777" w:rsidR="00440AC8" w:rsidRPr="00661097" w:rsidRDefault="00440AC8" w:rsidP="00440AC8">
            <w:pPr>
              <w:spacing w:line="240" w:lineRule="auto"/>
              <w:rPr>
                <w:ins w:id="591" w:author="DELL" w:date="2025-08-10T21:53:00Z"/>
                <w:rFonts w:cstheme="minorHAnsi"/>
              </w:rPr>
            </w:pPr>
          </w:p>
        </w:tc>
      </w:tr>
      <w:tr w:rsidR="00C32259" w:rsidRPr="00661097" w14:paraId="0BCA5BE5" w14:textId="77777777" w:rsidTr="009B194E">
        <w:trPr>
          <w:tblCellSpacing w:w="15" w:type="dxa"/>
          <w:trPrChange w:id="592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593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56BA9346" w14:textId="248F82D2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594" w:author="DELL" w:date="2025-08-10T23:38:00Z">
                  <w:rPr>
                    <w:rFonts w:cstheme="minorHAnsi"/>
                  </w:rPr>
                </w:rPrChange>
              </w:rPr>
            </w:pPr>
            <w:del w:id="595" w:author="DELL" w:date="2025-08-10T21:57:00Z">
              <w:r w:rsidRPr="009B194E" w:rsidDel="00440AC8">
                <w:rPr>
                  <w:rFonts w:cstheme="minorHAnsi"/>
                  <w:color w:val="00B050"/>
                  <w:rPrChange w:id="596" w:author="DELL" w:date="2025-08-10T23:38:00Z">
                    <w:rPr>
                      <w:rFonts w:cstheme="minorHAnsi"/>
                    </w:rPr>
                  </w:rPrChange>
                </w:rPr>
                <w:delText xml:space="preserve">Authorize </w:delText>
              </w:r>
            </w:del>
            <w:ins w:id="597" w:author="DELL" w:date="2025-08-10T21:57:00Z">
              <w:r w:rsidR="00440AC8" w:rsidRPr="009B194E">
                <w:rPr>
                  <w:rFonts w:cstheme="minorHAnsi"/>
                  <w:color w:val="00B050"/>
                  <w:rPrChange w:id="598" w:author="DELL" w:date="2025-08-10T23:38:00Z">
                    <w:rPr>
                      <w:rFonts w:cstheme="minorHAnsi"/>
                    </w:rPr>
                  </w:rPrChange>
                </w:rPr>
                <w:t xml:space="preserve">Contact </w:t>
              </w:r>
            </w:ins>
            <w:r w:rsidRPr="009B194E">
              <w:rPr>
                <w:rFonts w:cstheme="minorHAnsi"/>
                <w:color w:val="00B050"/>
                <w:rPrChange w:id="599" w:author="DELL" w:date="2025-08-10T23:38:00Z">
                  <w:rPr>
                    <w:rFonts w:cstheme="minorHAnsi"/>
                  </w:rPr>
                </w:rPrChange>
              </w:rPr>
              <w:t>Phone</w:t>
            </w:r>
          </w:p>
        </w:tc>
        <w:tc>
          <w:tcPr>
            <w:tcW w:w="1584" w:type="dxa"/>
            <w:vAlign w:val="center"/>
            <w:tcPrChange w:id="600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4EB0B8A6" w14:textId="7CFE3320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del w:id="601" w:author="DELL" w:date="2025-08-10T21:57:00Z">
              <w:r w:rsidDel="00440AC8">
                <w:rPr>
                  <w:rFonts w:cstheme="minorHAnsi"/>
                </w:rPr>
                <w:delText>Text</w:delText>
              </w:r>
            </w:del>
            <w:ins w:id="602" w:author="DELL" w:date="2025-08-10T21:57:00Z">
              <w:r w:rsidR="00440AC8">
                <w:rPr>
                  <w:rFonts w:cstheme="minorHAnsi"/>
                </w:rPr>
                <w:t>Number</w:t>
              </w:r>
            </w:ins>
          </w:p>
        </w:tc>
        <w:tc>
          <w:tcPr>
            <w:tcW w:w="1053" w:type="dxa"/>
            <w:tcPrChange w:id="603" w:author="DELL" w:date="2025-08-10T21:43:00Z">
              <w:tcPr>
                <w:tcW w:w="1680" w:type="dxa"/>
                <w:gridSpan w:val="2"/>
              </w:tcPr>
            </w:tcPrChange>
          </w:tcPr>
          <w:p w14:paraId="6CA8986F" w14:textId="0D122E14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604" w:author="DELL" w:date="2025-08-10T21:43:00Z">
              <w:tcPr>
                <w:tcW w:w="3015" w:type="dxa"/>
                <w:vAlign w:val="center"/>
              </w:tcPr>
            </w:tcPrChange>
          </w:tcPr>
          <w:p w14:paraId="1AECDC41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9A46FD" w:rsidRPr="00661097" w14:paraId="0CA3E2F8" w14:textId="77777777" w:rsidTr="009B194E">
        <w:trPr>
          <w:tblCellSpacing w:w="15" w:type="dxa"/>
          <w:ins w:id="605" w:author="DELL" w:date="2025-08-10T22:55:00Z"/>
        </w:trPr>
        <w:tc>
          <w:tcPr>
            <w:tcW w:w="2081" w:type="dxa"/>
            <w:vAlign w:val="center"/>
          </w:tcPr>
          <w:p w14:paraId="30DCC64B" w14:textId="7D18FF48" w:rsidR="009A46FD" w:rsidRPr="009B194E" w:rsidDel="009A46FD" w:rsidRDefault="009A46FD" w:rsidP="00C32259">
            <w:pPr>
              <w:spacing w:line="240" w:lineRule="auto"/>
              <w:rPr>
                <w:ins w:id="606" w:author="DELL" w:date="2025-08-10T22:55:00Z"/>
                <w:rFonts w:cstheme="minorHAnsi"/>
                <w:color w:val="00B050"/>
                <w:rPrChange w:id="607" w:author="DELL" w:date="2025-08-10T23:38:00Z">
                  <w:rPr>
                    <w:ins w:id="608" w:author="DELL" w:date="2025-08-10T22:55:00Z"/>
                    <w:rFonts w:cstheme="minorHAnsi"/>
                  </w:rPr>
                </w:rPrChange>
              </w:rPr>
            </w:pPr>
            <w:ins w:id="609" w:author="DELL" w:date="2025-08-10T22:55:00Z">
              <w:r w:rsidRPr="009B194E">
                <w:rPr>
                  <w:rFonts w:cstheme="minorHAnsi"/>
                  <w:color w:val="00B050"/>
                  <w:rPrChange w:id="610" w:author="DELL" w:date="2025-08-10T23:38:00Z">
                    <w:rPr>
                      <w:rFonts w:cstheme="minorHAnsi"/>
                    </w:rPr>
                  </w:rPrChange>
                </w:rPr>
                <w:t>Business Phone</w:t>
              </w:r>
            </w:ins>
          </w:p>
        </w:tc>
        <w:tc>
          <w:tcPr>
            <w:tcW w:w="1584" w:type="dxa"/>
            <w:vAlign w:val="center"/>
          </w:tcPr>
          <w:p w14:paraId="20AFF880" w14:textId="6584CD0E" w:rsidR="009A46FD" w:rsidRDefault="009A46FD" w:rsidP="00C32259">
            <w:pPr>
              <w:spacing w:line="240" w:lineRule="auto"/>
              <w:rPr>
                <w:ins w:id="611" w:author="DELL" w:date="2025-08-10T22:55:00Z"/>
                <w:rFonts w:cstheme="minorHAnsi"/>
              </w:rPr>
            </w:pPr>
            <w:ins w:id="612" w:author="DELL" w:date="2025-08-10T22:55:00Z">
              <w:r>
                <w:rPr>
                  <w:rFonts w:cstheme="minorHAnsi"/>
                </w:rPr>
                <w:t>Number</w:t>
              </w:r>
            </w:ins>
          </w:p>
        </w:tc>
        <w:tc>
          <w:tcPr>
            <w:tcW w:w="1053" w:type="dxa"/>
          </w:tcPr>
          <w:p w14:paraId="19DD0465" w14:textId="1222149A" w:rsidR="009A46FD" w:rsidRPr="00B77C29" w:rsidRDefault="009A46FD" w:rsidP="00C32259">
            <w:pPr>
              <w:spacing w:line="240" w:lineRule="auto"/>
              <w:jc w:val="center"/>
              <w:rPr>
                <w:ins w:id="613" w:author="DELL" w:date="2025-08-10T22:55:00Z"/>
                <w:rFonts w:ascii="Segoe UI Symbol" w:hAnsi="Segoe UI Symbol" w:cs="Segoe UI Symbol"/>
              </w:rPr>
            </w:pPr>
            <w:ins w:id="614" w:author="DELL" w:date="2025-08-10T22:55:00Z">
              <w:r>
                <w:rPr>
                  <w:rFonts w:ascii="Segoe UI Symbol" w:hAnsi="Segoe UI Symbol" w:cs="Segoe UI Symbol"/>
                </w:rPr>
                <w:t>Optional</w:t>
              </w:r>
            </w:ins>
          </w:p>
        </w:tc>
        <w:tc>
          <w:tcPr>
            <w:tcW w:w="4304" w:type="dxa"/>
            <w:vAlign w:val="center"/>
          </w:tcPr>
          <w:p w14:paraId="4EFE4B84" w14:textId="77777777" w:rsidR="009A46FD" w:rsidRPr="00661097" w:rsidRDefault="009A46FD" w:rsidP="00C32259">
            <w:pPr>
              <w:spacing w:line="240" w:lineRule="auto"/>
              <w:rPr>
                <w:ins w:id="615" w:author="DELL" w:date="2025-08-10T22:55:00Z"/>
                <w:rFonts w:cstheme="minorHAnsi"/>
              </w:rPr>
            </w:pPr>
          </w:p>
        </w:tc>
      </w:tr>
      <w:tr w:rsidR="00C32259" w:rsidRPr="00661097" w14:paraId="37775FA7" w14:textId="77777777" w:rsidTr="009B194E">
        <w:trPr>
          <w:tblCellSpacing w:w="15" w:type="dxa"/>
          <w:trPrChange w:id="616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617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289775BB" w14:textId="6D3096CF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618" w:author="DELL" w:date="2025-08-10T23:38:00Z">
                  <w:rPr>
                    <w:rFonts w:cstheme="minorHAnsi"/>
                  </w:rPr>
                </w:rPrChange>
              </w:rPr>
            </w:pPr>
            <w:del w:id="619" w:author="DELL" w:date="2025-08-10T22:54:00Z">
              <w:r w:rsidRPr="009B194E" w:rsidDel="009A46FD">
                <w:rPr>
                  <w:rFonts w:cstheme="minorHAnsi"/>
                  <w:color w:val="00B050"/>
                  <w:rPrChange w:id="620" w:author="DELL" w:date="2025-08-10T23:38:00Z">
                    <w:rPr>
                      <w:rFonts w:cstheme="minorHAnsi"/>
                    </w:rPr>
                  </w:rPrChange>
                </w:rPr>
                <w:delText>Authorize Civil ID</w:delText>
              </w:r>
            </w:del>
            <w:ins w:id="621" w:author="DELL" w:date="2025-08-10T22:54:00Z">
              <w:r w:rsidR="009A46FD" w:rsidRPr="009B194E">
                <w:rPr>
                  <w:rFonts w:cstheme="minorHAnsi"/>
                  <w:color w:val="00B050"/>
                  <w:rPrChange w:id="622" w:author="DELL" w:date="2025-08-10T23:38:00Z">
                    <w:rPr>
                      <w:rFonts w:cstheme="minorHAnsi"/>
                    </w:rPr>
                  </w:rPrChange>
                </w:rPr>
                <w:t>Email</w:t>
              </w:r>
            </w:ins>
          </w:p>
        </w:tc>
        <w:tc>
          <w:tcPr>
            <w:tcW w:w="1584" w:type="dxa"/>
            <w:vAlign w:val="center"/>
            <w:tcPrChange w:id="623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558C5AED" w14:textId="3ED8EF1D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053" w:type="dxa"/>
            <w:tcPrChange w:id="624" w:author="DELL" w:date="2025-08-10T21:43:00Z">
              <w:tcPr>
                <w:tcW w:w="1680" w:type="dxa"/>
                <w:gridSpan w:val="2"/>
              </w:tcPr>
            </w:tcPrChange>
          </w:tcPr>
          <w:p w14:paraId="048927B1" w14:textId="0D7E6167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B77C29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625" w:author="DELL" w:date="2025-08-10T21:43:00Z">
              <w:tcPr>
                <w:tcW w:w="3015" w:type="dxa"/>
                <w:vAlign w:val="center"/>
              </w:tcPr>
            </w:tcPrChange>
          </w:tcPr>
          <w:p w14:paraId="1CC472DE" w14:textId="77777777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</w:p>
        </w:tc>
      </w:tr>
      <w:tr w:rsidR="00C32259" w:rsidRPr="00661097" w14:paraId="0D8D6C9B" w14:textId="77777777" w:rsidTr="009B194E">
        <w:trPr>
          <w:trHeight w:val="396"/>
          <w:tblCellSpacing w:w="15" w:type="dxa"/>
          <w:trPrChange w:id="626" w:author="DELL" w:date="2025-08-10T22:58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627" w:author="DELL" w:date="2025-08-10T22:58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60C90E14" w14:textId="5F4909C1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628" w:author="DELL" w:date="2025-08-10T23:38:00Z">
                  <w:rPr>
                    <w:rFonts w:cstheme="minorHAnsi"/>
                  </w:rPr>
                </w:rPrChange>
              </w:rPr>
            </w:pPr>
            <w:del w:id="629" w:author="DELL" w:date="2025-08-10T22:57:00Z">
              <w:r w:rsidRPr="009B194E" w:rsidDel="00DB1526">
                <w:rPr>
                  <w:rFonts w:cstheme="minorHAnsi"/>
                  <w:color w:val="00B050"/>
                  <w:rPrChange w:id="630" w:author="DELL" w:date="2025-08-10T23:38:00Z">
                    <w:rPr>
                      <w:rFonts w:cstheme="minorHAnsi"/>
                    </w:rPr>
                  </w:rPrChange>
                </w:rPr>
                <w:delText>Document Uploads</w:delText>
              </w:r>
            </w:del>
            <w:ins w:id="631" w:author="DELL" w:date="2025-08-10T22:57:00Z">
              <w:r w:rsidR="00DB1526" w:rsidRPr="009B194E">
                <w:rPr>
                  <w:rFonts w:cstheme="minorHAnsi"/>
                  <w:color w:val="00B050"/>
                  <w:rPrChange w:id="632" w:author="DELL" w:date="2025-08-10T23:38:00Z">
                    <w:rPr>
                      <w:rFonts w:cstheme="minorHAnsi"/>
                    </w:rPr>
                  </w:rPrChange>
                </w:rPr>
                <w:t>Created By</w:t>
              </w:r>
            </w:ins>
          </w:p>
        </w:tc>
        <w:tc>
          <w:tcPr>
            <w:tcW w:w="1584" w:type="dxa"/>
            <w:vAlign w:val="center"/>
            <w:hideMark/>
            <w:tcPrChange w:id="633" w:author="DELL" w:date="2025-08-10T22:58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1C2E11A6" w14:textId="10DFC82C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del w:id="634" w:author="DELL" w:date="2025-08-10T22:57:00Z">
              <w:r w:rsidRPr="00661097" w:rsidDel="00DB1526">
                <w:rPr>
                  <w:rFonts w:cstheme="minorHAnsi"/>
                </w:rPr>
                <w:delText>Fil</w:delText>
              </w:r>
            </w:del>
            <w:ins w:id="635" w:author="DELL" w:date="2025-08-10T22:57:00Z">
              <w:r w:rsidR="00DB1526">
                <w:rPr>
                  <w:rFonts w:cstheme="minorHAnsi"/>
                </w:rPr>
                <w:t>Text</w:t>
              </w:r>
            </w:ins>
            <w:del w:id="636" w:author="DELL" w:date="2025-08-10T22:57:00Z">
              <w:r w:rsidRPr="00661097" w:rsidDel="00DB1526">
                <w:rPr>
                  <w:rFonts w:cstheme="minorHAnsi"/>
                </w:rPr>
                <w:delText>e</w:delText>
              </w:r>
            </w:del>
          </w:p>
        </w:tc>
        <w:tc>
          <w:tcPr>
            <w:tcW w:w="1053" w:type="dxa"/>
            <w:vAlign w:val="center"/>
            <w:hideMark/>
            <w:tcPrChange w:id="637" w:author="DELL" w:date="2025-08-10T22:58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2E67D4DD" w14:textId="77777777" w:rsidR="00C32259" w:rsidRPr="00661097" w:rsidRDefault="00C32259" w:rsidP="00C32259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638" w:author="DELL" w:date="2025-08-10T22:58:00Z">
              <w:tcPr>
                <w:tcW w:w="3015" w:type="dxa"/>
                <w:vAlign w:val="center"/>
                <w:hideMark/>
              </w:tcPr>
            </w:tcPrChange>
          </w:tcPr>
          <w:p w14:paraId="605DE7AB" w14:textId="0CA97025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del w:id="639" w:author="DELL" w:date="2025-08-10T22:57:00Z">
              <w:r w:rsidRPr="00661097" w:rsidDel="00DB1526">
                <w:rPr>
                  <w:rFonts w:cstheme="minorHAnsi"/>
                </w:rPr>
                <w:delText>Stored in secure storage</w:delText>
              </w:r>
            </w:del>
            <w:ins w:id="640" w:author="DELL" w:date="2025-08-10T22:57:00Z">
              <w:r w:rsidR="00DB1526">
                <w:rPr>
                  <w:rFonts w:cstheme="minorHAnsi"/>
                </w:rPr>
                <w:t>Auto fill by</w:t>
              </w:r>
            </w:ins>
            <w:ins w:id="641" w:author="DELL" w:date="2025-08-10T22:58:00Z">
              <w:r w:rsidR="00DB1526">
                <w:rPr>
                  <w:rFonts w:cstheme="minorHAnsi"/>
                </w:rPr>
                <w:t xml:space="preserve"> user login ID</w:t>
              </w:r>
            </w:ins>
          </w:p>
        </w:tc>
      </w:tr>
      <w:tr w:rsidR="00C32259" w:rsidRPr="00661097" w14:paraId="2D5F7CF2" w14:textId="77777777" w:rsidTr="009B194E">
        <w:trPr>
          <w:tblCellSpacing w:w="15" w:type="dxa"/>
          <w:trPrChange w:id="642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643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058C35DA" w14:textId="11E64D13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644" w:author="DELL" w:date="2025-08-10T23:38:00Z">
                  <w:rPr>
                    <w:rFonts w:cstheme="minorHAnsi"/>
                  </w:rPr>
                </w:rPrChange>
              </w:rPr>
            </w:pPr>
            <w:del w:id="645" w:author="DELL" w:date="2025-08-10T22:58:00Z">
              <w:r w:rsidRPr="009B194E" w:rsidDel="00DB1526">
                <w:rPr>
                  <w:rFonts w:cstheme="minorHAnsi"/>
                  <w:color w:val="00B050"/>
                  <w:rPrChange w:id="646" w:author="DELL" w:date="2025-08-10T23:38:00Z">
                    <w:rPr>
                      <w:rFonts w:cstheme="minorHAnsi"/>
                    </w:rPr>
                  </w:rPrChange>
                </w:rPr>
                <w:delText xml:space="preserve">Created </w:delText>
              </w:r>
            </w:del>
            <w:ins w:id="647" w:author="DELL" w:date="2025-08-10T22:58:00Z">
              <w:r w:rsidR="00DB1526" w:rsidRPr="009B194E">
                <w:rPr>
                  <w:rFonts w:cstheme="minorHAnsi"/>
                  <w:color w:val="00B050"/>
                  <w:rPrChange w:id="648" w:author="DELL" w:date="2025-08-10T23:38:00Z">
                    <w:rPr>
                      <w:rFonts w:cstheme="minorHAnsi"/>
                    </w:rPr>
                  </w:rPrChange>
                </w:rPr>
                <w:t xml:space="preserve">Modify </w:t>
              </w:r>
            </w:ins>
            <w:r w:rsidRPr="009B194E">
              <w:rPr>
                <w:rFonts w:cstheme="minorHAnsi"/>
                <w:color w:val="00B050"/>
                <w:rPrChange w:id="649" w:author="DELL" w:date="2025-08-10T23:38:00Z">
                  <w:rPr>
                    <w:rFonts w:cstheme="minorHAnsi"/>
                  </w:rPr>
                </w:rPrChange>
              </w:rPr>
              <w:t>By</w:t>
            </w:r>
          </w:p>
        </w:tc>
        <w:tc>
          <w:tcPr>
            <w:tcW w:w="1584" w:type="dxa"/>
            <w:vAlign w:val="center"/>
            <w:hideMark/>
            <w:tcPrChange w:id="650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6EFAA0DE" w14:textId="53669085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del w:id="651" w:author="DELL" w:date="2025-08-10T22:58:00Z">
              <w:r w:rsidRPr="00661097" w:rsidDel="00DB1526">
                <w:rPr>
                  <w:rFonts w:cstheme="minorHAnsi"/>
                </w:rPr>
                <w:delText>User ID</w:delText>
              </w:r>
            </w:del>
            <w:ins w:id="652" w:author="DELL" w:date="2025-08-10T22:58:00Z">
              <w:r w:rsidR="00DB1526"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  <w:vAlign w:val="center"/>
            <w:hideMark/>
            <w:tcPrChange w:id="653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1FFA5917" w14:textId="77777777" w:rsidR="00C32259" w:rsidRPr="00661097" w:rsidRDefault="00C32259" w:rsidP="00C32259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654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62388552" w14:textId="646309A2" w:rsidR="00C32259" w:rsidRPr="00661097" w:rsidRDefault="00C32259" w:rsidP="009E63DC">
            <w:pPr>
              <w:spacing w:line="240" w:lineRule="auto"/>
              <w:rPr>
                <w:rFonts w:cstheme="minorHAnsi"/>
              </w:rPr>
            </w:pPr>
            <w:r w:rsidRPr="00661097">
              <w:rPr>
                <w:rFonts w:cstheme="minorHAnsi"/>
              </w:rPr>
              <w:t>Auto</w:t>
            </w:r>
            <w:del w:id="655" w:author="DELL" w:date="2025-08-10T22:58:00Z">
              <w:r w:rsidRPr="00661097" w:rsidDel="00DB1526">
                <w:rPr>
                  <w:rFonts w:cstheme="minorHAnsi"/>
                </w:rPr>
                <w:delText>-generated</w:delText>
              </w:r>
            </w:del>
            <w:ins w:id="656" w:author="DELL" w:date="2025-08-10T22:58:00Z">
              <w:r w:rsidR="00DB1526">
                <w:rPr>
                  <w:rFonts w:cstheme="minorHAnsi"/>
                </w:rPr>
                <w:t xml:space="preserve"> fill by user Login ID</w:t>
              </w:r>
            </w:ins>
          </w:p>
        </w:tc>
      </w:tr>
      <w:tr w:rsidR="00C32259" w:rsidRPr="00661097" w14:paraId="03262CAD" w14:textId="77777777" w:rsidTr="009B194E">
        <w:trPr>
          <w:tblCellSpacing w:w="15" w:type="dxa"/>
          <w:trPrChange w:id="657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hideMark/>
            <w:tcPrChange w:id="658" w:author="DELL" w:date="2025-08-10T21:43:00Z">
              <w:tcPr>
                <w:tcW w:w="2377" w:type="dxa"/>
                <w:gridSpan w:val="2"/>
                <w:vAlign w:val="center"/>
                <w:hideMark/>
              </w:tcPr>
            </w:tcPrChange>
          </w:tcPr>
          <w:p w14:paraId="434927CE" w14:textId="76FCB309" w:rsidR="00C32259" w:rsidRPr="009B194E" w:rsidRDefault="00DB1526" w:rsidP="00C32259">
            <w:pPr>
              <w:spacing w:line="240" w:lineRule="auto"/>
              <w:rPr>
                <w:rFonts w:cstheme="minorHAnsi"/>
                <w:color w:val="00B050"/>
                <w:rPrChange w:id="659" w:author="DELL" w:date="2025-08-10T23:38:00Z">
                  <w:rPr>
                    <w:rFonts w:cstheme="minorHAnsi"/>
                  </w:rPr>
                </w:rPrChange>
              </w:rPr>
            </w:pPr>
            <w:ins w:id="660" w:author="DELL" w:date="2025-08-10T22:59:00Z">
              <w:r w:rsidRPr="009B194E">
                <w:rPr>
                  <w:rFonts w:cstheme="minorHAnsi"/>
                  <w:color w:val="00B050"/>
                  <w:rPrChange w:id="661" w:author="DELL" w:date="2025-08-10T23:38:00Z">
                    <w:rPr>
                      <w:rFonts w:cstheme="minorHAnsi"/>
                    </w:rPr>
                  </w:rPrChange>
                </w:rPr>
                <w:t xml:space="preserve">Application </w:t>
              </w:r>
            </w:ins>
            <w:r w:rsidR="00C32259" w:rsidRPr="009B194E">
              <w:rPr>
                <w:rFonts w:cstheme="minorHAnsi"/>
                <w:color w:val="00B050"/>
                <w:rPrChange w:id="662" w:author="DELL" w:date="2025-08-10T23:38:00Z">
                  <w:rPr>
                    <w:rFonts w:cstheme="minorHAnsi"/>
                  </w:rPr>
                </w:rPrChange>
              </w:rPr>
              <w:t>Status</w:t>
            </w:r>
          </w:p>
        </w:tc>
        <w:tc>
          <w:tcPr>
            <w:tcW w:w="1584" w:type="dxa"/>
            <w:vAlign w:val="center"/>
            <w:hideMark/>
            <w:tcPrChange w:id="663" w:author="DELL" w:date="2025-08-10T21:43:00Z">
              <w:tcPr>
                <w:tcW w:w="1500" w:type="dxa"/>
                <w:gridSpan w:val="2"/>
                <w:vAlign w:val="center"/>
                <w:hideMark/>
              </w:tcPr>
            </w:tcPrChange>
          </w:tcPr>
          <w:p w14:paraId="6888E625" w14:textId="4190BA49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del w:id="664" w:author="DELL" w:date="2025-08-10T22:59:00Z">
              <w:r w:rsidRPr="00661097" w:rsidDel="00C106B2">
                <w:rPr>
                  <w:rFonts w:cstheme="minorHAnsi"/>
                </w:rPr>
                <w:delText>Enum</w:delText>
              </w:r>
            </w:del>
            <w:ins w:id="665" w:author="DELL" w:date="2025-08-10T22:59:00Z">
              <w:r w:rsidR="00C106B2"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  <w:hideMark/>
            <w:tcPrChange w:id="666" w:author="DELL" w:date="2025-08-10T21:43:00Z">
              <w:tcPr>
                <w:tcW w:w="1680" w:type="dxa"/>
                <w:gridSpan w:val="2"/>
                <w:vAlign w:val="center"/>
                <w:hideMark/>
              </w:tcPr>
            </w:tcPrChange>
          </w:tcPr>
          <w:p w14:paraId="66F21140" w14:textId="77777777" w:rsidR="00C32259" w:rsidRPr="00661097" w:rsidRDefault="00C32259" w:rsidP="00C32259">
            <w:pPr>
              <w:spacing w:line="240" w:lineRule="auto"/>
              <w:jc w:val="center"/>
              <w:rPr>
                <w:rFonts w:cstheme="minorHAnsi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hideMark/>
            <w:tcPrChange w:id="667" w:author="DELL" w:date="2025-08-10T21:43:00Z">
              <w:tcPr>
                <w:tcW w:w="3015" w:type="dxa"/>
                <w:vAlign w:val="center"/>
                <w:hideMark/>
              </w:tcPr>
            </w:tcPrChange>
          </w:tcPr>
          <w:p w14:paraId="6F8CAF18" w14:textId="07FAB96B" w:rsidR="00C32259" w:rsidRPr="00661097" w:rsidRDefault="00C106B2" w:rsidP="009E63DC">
            <w:pPr>
              <w:spacing w:line="240" w:lineRule="auto"/>
              <w:rPr>
                <w:rFonts w:cstheme="minorHAnsi"/>
              </w:rPr>
            </w:pPr>
            <w:ins w:id="668" w:author="DELL" w:date="2025-08-10T22:59:00Z">
              <w:r>
                <w:rPr>
                  <w:rFonts w:cstheme="minorHAnsi"/>
                </w:rPr>
                <w:t xml:space="preserve">List of </w:t>
              </w:r>
            </w:ins>
            <w:r w:rsidR="00C32259" w:rsidRPr="00661097">
              <w:rPr>
                <w:rFonts w:cstheme="minorHAnsi"/>
              </w:rPr>
              <w:t>Syste</w:t>
            </w:r>
            <w:ins w:id="669" w:author="DELL" w:date="2025-08-10T22:59:00Z">
              <w:r>
                <w:rPr>
                  <w:rFonts w:cstheme="minorHAnsi"/>
                </w:rPr>
                <w:t>m workflow(</w:t>
              </w:r>
            </w:ins>
            <w:proofErr w:type="spellStart"/>
            <w:ins w:id="670" w:author="DELL" w:date="2025-08-10T23:00:00Z">
              <w:r>
                <w:rPr>
                  <w:rFonts w:cstheme="minorHAnsi"/>
                </w:rPr>
                <w:t>Inprogress,Submitte</w:t>
              </w:r>
            </w:ins>
            <w:ins w:id="671" w:author="DELL" w:date="2025-08-10T23:31:00Z">
              <w:r w:rsidR="00EC6F6E">
                <w:rPr>
                  <w:rFonts w:cstheme="minorHAnsi"/>
                </w:rPr>
                <w:t>d,Draf</w:t>
              </w:r>
            </w:ins>
            <w:ins w:id="672" w:author="DELL" w:date="2025-08-10T23:32:00Z">
              <w:r w:rsidR="00EC6F6E">
                <w:rPr>
                  <w:rFonts w:cstheme="minorHAnsi"/>
                </w:rPr>
                <w:t>t,Saved</w:t>
              </w:r>
              <w:proofErr w:type="spellEnd"/>
              <w:r w:rsidR="00EC6F6E">
                <w:rPr>
                  <w:rFonts w:cstheme="minorHAnsi"/>
                </w:rPr>
                <w:t>)</w:t>
              </w:r>
            </w:ins>
            <w:del w:id="673" w:author="DELL" w:date="2025-08-10T22:59:00Z">
              <w:r w:rsidR="00C32259" w:rsidRPr="00661097" w:rsidDel="00C106B2">
                <w:rPr>
                  <w:rFonts w:cstheme="minorHAnsi"/>
                </w:rPr>
                <w:delText>m-managed</w:delText>
              </w:r>
            </w:del>
          </w:p>
        </w:tc>
      </w:tr>
      <w:tr w:rsidR="00C32259" w:rsidRPr="00661097" w14:paraId="62ECE80D" w14:textId="77777777" w:rsidTr="009B194E">
        <w:trPr>
          <w:tblCellSpacing w:w="15" w:type="dxa"/>
          <w:trPrChange w:id="674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675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045DDF79" w14:textId="7D40A2D7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676" w:author="DELL" w:date="2025-08-10T23:38:00Z">
                  <w:rPr>
                    <w:rFonts w:cstheme="minorHAnsi"/>
                  </w:rPr>
                </w:rPrChange>
              </w:rPr>
            </w:pPr>
            <w:r w:rsidRPr="009B194E">
              <w:rPr>
                <w:rFonts w:cstheme="minorHAnsi"/>
                <w:color w:val="00B050"/>
                <w:rPrChange w:id="677" w:author="DELL" w:date="2025-08-10T23:38:00Z">
                  <w:rPr>
                    <w:rFonts w:cstheme="minorHAnsi"/>
                  </w:rPr>
                </w:rPrChange>
              </w:rPr>
              <w:t>Registration Date</w:t>
            </w:r>
          </w:p>
        </w:tc>
        <w:tc>
          <w:tcPr>
            <w:tcW w:w="1584" w:type="dxa"/>
            <w:vAlign w:val="center"/>
            <w:tcPrChange w:id="678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2052CA80" w14:textId="619F9D4F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053" w:type="dxa"/>
            <w:vAlign w:val="center"/>
            <w:tcPrChange w:id="679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232F440E" w14:textId="19B7D5A0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680" w:author="DELL" w:date="2025-08-10T21:43:00Z">
              <w:tcPr>
                <w:tcW w:w="3015" w:type="dxa"/>
                <w:vAlign w:val="center"/>
              </w:tcPr>
            </w:tcPrChange>
          </w:tcPr>
          <w:p w14:paraId="67527F5C" w14:textId="1DA87928" w:rsidR="00C32259" w:rsidRPr="00661097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date</w:t>
            </w:r>
          </w:p>
        </w:tc>
      </w:tr>
      <w:tr w:rsidR="00C32259" w:rsidRPr="00661097" w14:paraId="0BB0D1EF" w14:textId="77777777" w:rsidTr="009B194E">
        <w:trPr>
          <w:tblCellSpacing w:w="15" w:type="dxa"/>
          <w:trPrChange w:id="681" w:author="DELL" w:date="2025-08-10T21:43:00Z">
            <w:trPr>
              <w:gridAfter w:val="0"/>
              <w:tblCellSpacing w:w="15" w:type="dxa"/>
            </w:trPr>
          </w:trPrChange>
        </w:trPr>
        <w:tc>
          <w:tcPr>
            <w:tcW w:w="2081" w:type="dxa"/>
            <w:vAlign w:val="center"/>
            <w:tcPrChange w:id="682" w:author="DELL" w:date="2025-08-10T21:43:00Z">
              <w:tcPr>
                <w:tcW w:w="2377" w:type="dxa"/>
                <w:gridSpan w:val="2"/>
                <w:vAlign w:val="center"/>
              </w:tcPr>
            </w:tcPrChange>
          </w:tcPr>
          <w:p w14:paraId="7E9C67D2" w14:textId="313FFB1E" w:rsidR="00C32259" w:rsidRPr="009B194E" w:rsidRDefault="00C32259" w:rsidP="00C32259">
            <w:pPr>
              <w:spacing w:line="240" w:lineRule="auto"/>
              <w:rPr>
                <w:rFonts w:cstheme="minorHAnsi"/>
                <w:color w:val="00B050"/>
                <w:rPrChange w:id="683" w:author="DELL" w:date="2025-08-10T23:38:00Z">
                  <w:rPr>
                    <w:rFonts w:cstheme="minorHAnsi"/>
                  </w:rPr>
                </w:rPrChange>
              </w:rPr>
            </w:pPr>
            <w:r w:rsidRPr="009B194E">
              <w:rPr>
                <w:rFonts w:cstheme="minorHAnsi"/>
                <w:color w:val="00B050"/>
                <w:rPrChange w:id="684" w:author="DELL" w:date="2025-08-10T23:38:00Z">
                  <w:rPr>
                    <w:rFonts w:cstheme="minorHAnsi"/>
                  </w:rPr>
                </w:rPrChange>
              </w:rPr>
              <w:t>Registration-ID</w:t>
            </w:r>
          </w:p>
        </w:tc>
        <w:tc>
          <w:tcPr>
            <w:tcW w:w="1584" w:type="dxa"/>
            <w:vAlign w:val="center"/>
            <w:tcPrChange w:id="685" w:author="DELL" w:date="2025-08-10T21:43:00Z">
              <w:tcPr>
                <w:tcW w:w="1500" w:type="dxa"/>
                <w:gridSpan w:val="2"/>
                <w:vAlign w:val="center"/>
              </w:tcPr>
            </w:tcPrChange>
          </w:tcPr>
          <w:p w14:paraId="5147D721" w14:textId="293A2AB8" w:rsidR="00C32259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Unique </w:t>
            </w:r>
          </w:p>
        </w:tc>
        <w:tc>
          <w:tcPr>
            <w:tcW w:w="1053" w:type="dxa"/>
            <w:vAlign w:val="center"/>
            <w:tcPrChange w:id="686" w:author="DELL" w:date="2025-08-10T21:43:00Z">
              <w:tcPr>
                <w:tcW w:w="1680" w:type="dxa"/>
                <w:gridSpan w:val="2"/>
                <w:vAlign w:val="center"/>
              </w:tcPr>
            </w:tcPrChange>
          </w:tcPr>
          <w:p w14:paraId="4C14F6DD" w14:textId="7FA2A333" w:rsidR="00C32259" w:rsidRPr="00661097" w:rsidRDefault="00C32259" w:rsidP="00C32259">
            <w:pPr>
              <w:spacing w:line="240" w:lineRule="auto"/>
              <w:jc w:val="center"/>
              <w:rPr>
                <w:rFonts w:ascii="Segoe UI Symbol" w:hAnsi="Segoe UI Symbol" w:cs="Segoe UI Symbol"/>
              </w:rPr>
            </w:pPr>
            <w:r w:rsidRPr="00661097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4304" w:type="dxa"/>
            <w:vAlign w:val="center"/>
            <w:tcPrChange w:id="687" w:author="DELL" w:date="2025-08-10T21:43:00Z">
              <w:tcPr>
                <w:tcW w:w="3015" w:type="dxa"/>
                <w:vAlign w:val="center"/>
              </w:tcPr>
            </w:tcPrChange>
          </w:tcPr>
          <w:p w14:paraId="5B4F4903" w14:textId="095E4790" w:rsidR="00C32259" w:rsidRDefault="00C32259" w:rsidP="00C3225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Auto Generate-System Trigger</w:t>
            </w:r>
          </w:p>
        </w:tc>
      </w:tr>
      <w:tr w:rsidR="00EC6F6E" w:rsidRPr="00661097" w14:paraId="2563BFA4" w14:textId="77777777" w:rsidTr="009B194E">
        <w:trPr>
          <w:tblCellSpacing w:w="15" w:type="dxa"/>
          <w:ins w:id="688" w:author="DELL" w:date="2025-08-10T23:32:00Z"/>
        </w:trPr>
        <w:tc>
          <w:tcPr>
            <w:tcW w:w="2081" w:type="dxa"/>
            <w:vAlign w:val="center"/>
          </w:tcPr>
          <w:p w14:paraId="4080BBC2" w14:textId="69A3F4C3" w:rsidR="00EC6F6E" w:rsidRPr="009B194E" w:rsidRDefault="00EC6F6E" w:rsidP="00C32259">
            <w:pPr>
              <w:spacing w:line="240" w:lineRule="auto"/>
              <w:rPr>
                <w:ins w:id="689" w:author="DELL" w:date="2025-08-10T23:32:00Z"/>
                <w:rFonts w:cstheme="minorHAnsi"/>
                <w:color w:val="00B050"/>
                <w:rPrChange w:id="690" w:author="DELL" w:date="2025-08-10T23:38:00Z">
                  <w:rPr>
                    <w:ins w:id="691" w:author="DELL" w:date="2025-08-10T23:32:00Z"/>
                    <w:rFonts w:cstheme="minorHAnsi"/>
                  </w:rPr>
                </w:rPrChange>
              </w:rPr>
            </w:pPr>
            <w:ins w:id="692" w:author="DELL" w:date="2025-08-10T23:32:00Z">
              <w:r w:rsidRPr="009B194E">
                <w:rPr>
                  <w:rFonts w:cstheme="minorHAnsi"/>
                  <w:color w:val="00B050"/>
                  <w:rPrChange w:id="693" w:author="DELL" w:date="2025-08-10T23:38:00Z">
                    <w:rPr>
                      <w:rFonts w:cstheme="minorHAnsi"/>
                    </w:rPr>
                  </w:rPrChange>
                </w:rPr>
                <w:t>Submitted To</w:t>
              </w:r>
            </w:ins>
          </w:p>
        </w:tc>
        <w:tc>
          <w:tcPr>
            <w:tcW w:w="1584" w:type="dxa"/>
            <w:vAlign w:val="center"/>
          </w:tcPr>
          <w:p w14:paraId="25AFC644" w14:textId="2F8DB049" w:rsidR="00EC6F6E" w:rsidRDefault="00EC6F6E" w:rsidP="00C32259">
            <w:pPr>
              <w:spacing w:line="240" w:lineRule="auto"/>
              <w:rPr>
                <w:ins w:id="694" w:author="DELL" w:date="2025-08-10T23:32:00Z"/>
                <w:rFonts w:cstheme="minorHAnsi"/>
              </w:rPr>
            </w:pPr>
            <w:proofErr w:type="spellStart"/>
            <w:ins w:id="695" w:author="DELL" w:date="2025-08-10T23:32:00Z">
              <w:r>
                <w:rPr>
                  <w:rFonts w:cstheme="minorHAnsi"/>
                </w:rPr>
                <w:t>Text</w:t>
              </w:r>
            </w:ins>
            <w:ins w:id="696" w:author="DELL" w:date="2025-08-10T23:33:00Z">
              <w:r>
                <w:rPr>
                  <w:rFonts w:cstheme="minorHAnsi"/>
                </w:rPr>
                <w:t>,List</w:t>
              </w:r>
            </w:ins>
            <w:proofErr w:type="spellEnd"/>
          </w:p>
        </w:tc>
        <w:tc>
          <w:tcPr>
            <w:tcW w:w="1053" w:type="dxa"/>
            <w:vAlign w:val="center"/>
          </w:tcPr>
          <w:p w14:paraId="6355DF70" w14:textId="77777777" w:rsidR="00EC6F6E" w:rsidRPr="00661097" w:rsidRDefault="00EC6F6E" w:rsidP="00C32259">
            <w:pPr>
              <w:spacing w:line="240" w:lineRule="auto"/>
              <w:jc w:val="center"/>
              <w:rPr>
                <w:ins w:id="697" w:author="DELL" w:date="2025-08-10T23:32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7069C97D" w14:textId="37C64032" w:rsidR="00EC6F6E" w:rsidRDefault="00EC6F6E" w:rsidP="00C32259">
            <w:pPr>
              <w:spacing w:line="240" w:lineRule="auto"/>
              <w:rPr>
                <w:ins w:id="698" w:author="DELL" w:date="2025-08-10T23:32:00Z"/>
                <w:rFonts w:cstheme="minorHAnsi"/>
              </w:rPr>
            </w:pPr>
            <w:ins w:id="699" w:author="DELL" w:date="2025-08-10T23:33:00Z">
              <w:r>
                <w:rPr>
                  <w:rFonts w:cstheme="minorHAnsi"/>
                </w:rPr>
                <w:t>List of employee have a validation role</w:t>
              </w:r>
            </w:ins>
          </w:p>
        </w:tc>
      </w:tr>
      <w:tr w:rsidR="00EC6F6E" w:rsidRPr="00661097" w14:paraId="02DAB8BB" w14:textId="77777777" w:rsidTr="009B194E">
        <w:trPr>
          <w:tblCellSpacing w:w="15" w:type="dxa"/>
          <w:ins w:id="700" w:author="DELL" w:date="2025-08-10T23:32:00Z"/>
        </w:trPr>
        <w:tc>
          <w:tcPr>
            <w:tcW w:w="2081" w:type="dxa"/>
            <w:vAlign w:val="center"/>
          </w:tcPr>
          <w:p w14:paraId="2E50A7FC" w14:textId="291B6796" w:rsidR="00EC6F6E" w:rsidRPr="009B194E" w:rsidRDefault="00EC6F6E" w:rsidP="00C32259">
            <w:pPr>
              <w:spacing w:line="240" w:lineRule="auto"/>
              <w:rPr>
                <w:ins w:id="701" w:author="DELL" w:date="2025-08-10T23:32:00Z"/>
                <w:rFonts w:cstheme="minorHAnsi"/>
                <w:color w:val="00B050"/>
                <w:rPrChange w:id="702" w:author="DELL" w:date="2025-08-10T23:38:00Z">
                  <w:rPr>
                    <w:ins w:id="703" w:author="DELL" w:date="2025-08-10T23:32:00Z"/>
                    <w:rFonts w:cstheme="minorHAnsi"/>
                  </w:rPr>
                </w:rPrChange>
              </w:rPr>
            </w:pPr>
            <w:ins w:id="704" w:author="DELL" w:date="2025-08-10T23:32:00Z">
              <w:r w:rsidRPr="009B194E">
                <w:rPr>
                  <w:rFonts w:cstheme="minorHAnsi"/>
                  <w:color w:val="00B050"/>
                  <w:rPrChange w:id="705" w:author="DELL" w:date="2025-08-10T23:38:00Z">
                    <w:rPr>
                      <w:rFonts w:cstheme="minorHAnsi"/>
                    </w:rPr>
                  </w:rPrChange>
                </w:rPr>
                <w:t>Date Of Submitted</w:t>
              </w:r>
            </w:ins>
          </w:p>
        </w:tc>
        <w:tc>
          <w:tcPr>
            <w:tcW w:w="1584" w:type="dxa"/>
            <w:vAlign w:val="center"/>
          </w:tcPr>
          <w:p w14:paraId="674928FD" w14:textId="50F73710" w:rsidR="00EC6F6E" w:rsidRDefault="005D324D" w:rsidP="00C32259">
            <w:pPr>
              <w:spacing w:line="240" w:lineRule="auto"/>
              <w:rPr>
                <w:ins w:id="706" w:author="DELL" w:date="2025-08-10T23:32:00Z"/>
                <w:rFonts w:cstheme="minorHAnsi"/>
              </w:rPr>
            </w:pPr>
            <w:ins w:id="707" w:author="DELL" w:date="2025-08-10T23:34:00Z">
              <w:r>
                <w:rPr>
                  <w:rFonts w:cstheme="minorHAnsi"/>
                </w:rPr>
                <w:t>Date</w:t>
              </w:r>
            </w:ins>
          </w:p>
        </w:tc>
        <w:tc>
          <w:tcPr>
            <w:tcW w:w="1053" w:type="dxa"/>
            <w:vAlign w:val="center"/>
          </w:tcPr>
          <w:p w14:paraId="7CB665D2" w14:textId="77777777" w:rsidR="00EC6F6E" w:rsidRPr="00661097" w:rsidRDefault="00EC6F6E" w:rsidP="00C32259">
            <w:pPr>
              <w:spacing w:line="240" w:lineRule="auto"/>
              <w:jc w:val="center"/>
              <w:rPr>
                <w:ins w:id="708" w:author="DELL" w:date="2025-08-10T23:32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7C6D296A" w14:textId="0DF848D0" w:rsidR="00EC6F6E" w:rsidRDefault="005D324D" w:rsidP="00C32259">
            <w:pPr>
              <w:spacing w:line="240" w:lineRule="auto"/>
              <w:rPr>
                <w:ins w:id="709" w:author="DELL" w:date="2025-08-10T23:32:00Z"/>
                <w:rFonts w:cstheme="minorHAnsi"/>
              </w:rPr>
            </w:pPr>
            <w:ins w:id="710" w:author="DELL" w:date="2025-08-10T23:34:00Z">
              <w:r>
                <w:rPr>
                  <w:rFonts w:cstheme="minorHAnsi"/>
                </w:rPr>
                <w:t>Submitted date by system</w:t>
              </w:r>
            </w:ins>
          </w:p>
        </w:tc>
      </w:tr>
      <w:tr w:rsidR="009B194E" w:rsidRPr="00661097" w14:paraId="573C067E" w14:textId="77777777" w:rsidTr="0053047F">
        <w:tblPrEx>
          <w:tblPrExChange w:id="711" w:author="DELL" w:date="2025-08-10T23:51:00Z">
            <w:tblPrEx>
              <w:tblW w:w="9172" w:type="dxa"/>
            </w:tblPrEx>
          </w:tblPrExChange>
        </w:tblPrEx>
        <w:trPr>
          <w:trHeight w:val="594"/>
          <w:tblCellSpacing w:w="15" w:type="dxa"/>
          <w:ins w:id="712" w:author="DELL" w:date="2025-08-10T23:39:00Z"/>
          <w:trPrChange w:id="713" w:author="DELL" w:date="2025-08-10T23:51:00Z">
            <w:trPr>
              <w:tblCellSpacing w:w="15" w:type="dxa"/>
            </w:trPr>
          </w:trPrChange>
        </w:trPr>
        <w:tc>
          <w:tcPr>
            <w:tcW w:w="9112" w:type="dxa"/>
            <w:gridSpan w:val="4"/>
            <w:shd w:val="clear" w:color="auto" w:fill="FFC000"/>
            <w:vAlign w:val="center"/>
            <w:tcPrChange w:id="714" w:author="DELL" w:date="2025-08-10T23:51:00Z">
              <w:tcPr>
                <w:tcW w:w="9112" w:type="dxa"/>
                <w:gridSpan w:val="8"/>
                <w:vAlign w:val="center"/>
              </w:tcPr>
            </w:tcPrChange>
          </w:tcPr>
          <w:p w14:paraId="403BF53D" w14:textId="505FB4C7" w:rsidR="009B194E" w:rsidRPr="0053047F" w:rsidRDefault="009B194E" w:rsidP="009B194E">
            <w:pPr>
              <w:spacing w:line="240" w:lineRule="auto"/>
              <w:jc w:val="center"/>
              <w:rPr>
                <w:ins w:id="715" w:author="DELL" w:date="2025-08-10T23:39:00Z"/>
                <w:rFonts w:cstheme="minorHAnsi"/>
                <w:b/>
                <w:bCs/>
                <w:rPrChange w:id="716" w:author="DELL" w:date="2025-08-10T23:51:00Z">
                  <w:rPr>
                    <w:ins w:id="717" w:author="DELL" w:date="2025-08-10T23:39:00Z"/>
                    <w:rFonts w:cstheme="minorHAnsi"/>
                  </w:rPr>
                </w:rPrChange>
              </w:rPr>
              <w:pPrChange w:id="718" w:author="DELL" w:date="2025-08-10T23:39:00Z">
                <w:pPr>
                  <w:spacing w:line="240" w:lineRule="auto"/>
                </w:pPr>
              </w:pPrChange>
            </w:pPr>
            <w:ins w:id="719" w:author="DELL" w:date="2025-08-10T23:39:00Z">
              <w:r w:rsidRPr="0053047F">
                <w:rPr>
                  <w:rFonts w:cstheme="minorHAnsi"/>
                  <w:b/>
                  <w:bCs/>
                  <w:color w:val="FF0000"/>
                  <w:rPrChange w:id="720" w:author="DELL" w:date="2025-08-10T23:51:00Z">
                    <w:rPr>
                      <w:rFonts w:cstheme="minorHAnsi"/>
                    </w:rPr>
                  </w:rPrChange>
                </w:rPr>
                <w:t>System show Status and Track the actions</w:t>
              </w:r>
            </w:ins>
          </w:p>
        </w:tc>
      </w:tr>
      <w:tr w:rsidR="00EC6F6E" w:rsidRPr="00661097" w14:paraId="0824D93C" w14:textId="77777777" w:rsidTr="009B194E">
        <w:trPr>
          <w:tblCellSpacing w:w="15" w:type="dxa"/>
          <w:ins w:id="721" w:author="DELL" w:date="2025-08-10T23:32:00Z"/>
        </w:trPr>
        <w:tc>
          <w:tcPr>
            <w:tcW w:w="2081" w:type="dxa"/>
            <w:vAlign w:val="center"/>
          </w:tcPr>
          <w:p w14:paraId="79B37F58" w14:textId="0B70ACEC" w:rsidR="00EC6F6E" w:rsidRPr="00577C3A" w:rsidRDefault="005D324D" w:rsidP="009E63DC">
            <w:pPr>
              <w:spacing w:line="240" w:lineRule="auto"/>
              <w:rPr>
                <w:ins w:id="722" w:author="DELL" w:date="2025-08-10T23:32:00Z"/>
                <w:rFonts w:cstheme="minorHAnsi"/>
                <w:color w:val="FF0000"/>
                <w:rPrChange w:id="723" w:author="DELL" w:date="2025-08-10T23:46:00Z">
                  <w:rPr>
                    <w:ins w:id="724" w:author="DELL" w:date="2025-08-10T23:32:00Z"/>
                    <w:rFonts w:cstheme="minorHAnsi"/>
                  </w:rPr>
                </w:rPrChange>
              </w:rPr>
            </w:pPr>
            <w:ins w:id="725" w:author="DELL" w:date="2025-08-10T23:34:00Z">
              <w:r w:rsidRPr="00577C3A">
                <w:rPr>
                  <w:rFonts w:cstheme="minorHAnsi"/>
                  <w:color w:val="FF0000"/>
                  <w:rPrChange w:id="726" w:author="DELL" w:date="2025-08-10T23:46:00Z">
                    <w:rPr>
                      <w:rFonts w:cstheme="minorHAnsi"/>
                    </w:rPr>
                  </w:rPrChange>
                </w:rPr>
                <w:t xml:space="preserve">Application </w:t>
              </w:r>
            </w:ins>
            <w:ins w:id="727" w:author="DELL" w:date="2025-08-10T23:36:00Z">
              <w:r w:rsidR="003A5C53" w:rsidRPr="00577C3A">
                <w:rPr>
                  <w:rFonts w:cstheme="minorHAnsi"/>
                  <w:color w:val="FF0000"/>
                  <w:rPrChange w:id="728" w:author="DELL" w:date="2025-08-10T23:46:00Z">
                    <w:rPr>
                      <w:rFonts w:cstheme="minorHAnsi"/>
                    </w:rPr>
                  </w:rPrChange>
                </w:rPr>
                <w:t>Track</w:t>
              </w:r>
            </w:ins>
            <w:ins w:id="729" w:author="DELL" w:date="2025-08-10T23:34:00Z">
              <w:r w:rsidRPr="00577C3A">
                <w:rPr>
                  <w:rFonts w:cstheme="minorHAnsi"/>
                  <w:color w:val="FF0000"/>
                  <w:rPrChange w:id="730" w:author="DELL" w:date="2025-08-10T23:46:00Z">
                    <w:rPr>
                      <w:rFonts w:cstheme="minorHAnsi"/>
                    </w:rPr>
                  </w:rPrChange>
                </w:rPr>
                <w:t xml:space="preserve"> Stat</w:t>
              </w:r>
            </w:ins>
            <w:ins w:id="731" w:author="DELL" w:date="2025-08-10T23:35:00Z">
              <w:r w:rsidRPr="00577C3A">
                <w:rPr>
                  <w:rFonts w:cstheme="minorHAnsi"/>
                  <w:color w:val="FF0000"/>
                  <w:rPrChange w:id="732" w:author="DELL" w:date="2025-08-10T23:46:00Z">
                    <w:rPr>
                      <w:rFonts w:cstheme="minorHAnsi"/>
                    </w:rPr>
                  </w:rPrChange>
                </w:rPr>
                <w:t>us</w:t>
              </w:r>
            </w:ins>
          </w:p>
        </w:tc>
        <w:tc>
          <w:tcPr>
            <w:tcW w:w="1584" w:type="dxa"/>
            <w:vAlign w:val="center"/>
          </w:tcPr>
          <w:p w14:paraId="762950FF" w14:textId="641CF3BF" w:rsidR="00EC6F6E" w:rsidRDefault="005D324D" w:rsidP="00C32259">
            <w:pPr>
              <w:spacing w:line="240" w:lineRule="auto"/>
              <w:rPr>
                <w:ins w:id="733" w:author="DELL" w:date="2025-08-10T23:32:00Z"/>
                <w:rFonts w:cstheme="minorHAnsi"/>
              </w:rPr>
            </w:pPr>
            <w:ins w:id="734" w:author="DELL" w:date="2025-08-10T23:35:00Z">
              <w:r>
                <w:rPr>
                  <w:rFonts w:cstheme="minorHAnsi"/>
                </w:rPr>
                <w:t xml:space="preserve">List </w:t>
              </w:r>
            </w:ins>
          </w:p>
        </w:tc>
        <w:tc>
          <w:tcPr>
            <w:tcW w:w="1053" w:type="dxa"/>
            <w:vAlign w:val="center"/>
          </w:tcPr>
          <w:p w14:paraId="2A15348F" w14:textId="77777777" w:rsidR="00EC6F6E" w:rsidRPr="00661097" w:rsidRDefault="00EC6F6E" w:rsidP="00C32259">
            <w:pPr>
              <w:spacing w:line="240" w:lineRule="auto"/>
              <w:jc w:val="center"/>
              <w:rPr>
                <w:ins w:id="735" w:author="DELL" w:date="2025-08-10T23:32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0A8E1769" w14:textId="445C1737" w:rsidR="00EC6F6E" w:rsidRDefault="00F40465" w:rsidP="00C32259">
            <w:pPr>
              <w:spacing w:line="240" w:lineRule="auto"/>
              <w:rPr>
                <w:ins w:id="736" w:author="DELL" w:date="2025-08-10T23:32:00Z"/>
                <w:rFonts w:cstheme="minorHAnsi"/>
              </w:rPr>
            </w:pPr>
            <w:ins w:id="737" w:author="DELL" w:date="2025-08-10T23:40:00Z">
              <w:r>
                <w:rPr>
                  <w:rFonts w:cstheme="minorHAnsi"/>
                </w:rPr>
                <w:t xml:space="preserve">Auto collect from </w:t>
              </w:r>
            </w:ins>
            <w:ins w:id="738" w:author="DELL" w:date="2025-08-10T23:35:00Z">
              <w:r w:rsidR="005D324D">
                <w:rPr>
                  <w:rFonts w:cstheme="minorHAnsi"/>
                </w:rPr>
                <w:t xml:space="preserve">System </w:t>
              </w:r>
            </w:ins>
            <w:ins w:id="739" w:author="DELL" w:date="2025-08-10T23:40:00Z">
              <w:r>
                <w:rPr>
                  <w:rFonts w:cstheme="minorHAnsi"/>
                </w:rPr>
                <w:t xml:space="preserve">actions and show </w:t>
              </w:r>
            </w:ins>
            <w:ins w:id="740" w:author="DELL" w:date="2025-08-10T23:35:00Z">
              <w:r w:rsidR="005D324D">
                <w:rPr>
                  <w:rFonts w:cstheme="minorHAnsi"/>
                </w:rPr>
                <w:t>list of status(</w:t>
              </w:r>
              <w:proofErr w:type="spellStart"/>
              <w:r w:rsidR="005D324D">
                <w:rPr>
                  <w:rFonts w:cstheme="minorHAnsi"/>
                </w:rPr>
                <w:t>Approved,Return,Rejected,Final</w:t>
              </w:r>
              <w:proofErr w:type="spellEnd"/>
              <w:r w:rsidR="005D324D">
                <w:rPr>
                  <w:rFonts w:cstheme="minorHAnsi"/>
                </w:rPr>
                <w:t xml:space="preserve"> Submission)</w:t>
              </w:r>
            </w:ins>
          </w:p>
        </w:tc>
      </w:tr>
      <w:tr w:rsidR="003A5C53" w:rsidRPr="00661097" w14:paraId="0B60837D" w14:textId="77777777" w:rsidTr="009B194E">
        <w:trPr>
          <w:tblCellSpacing w:w="15" w:type="dxa"/>
          <w:ins w:id="741" w:author="DELL" w:date="2025-08-10T23:36:00Z"/>
        </w:trPr>
        <w:tc>
          <w:tcPr>
            <w:tcW w:w="2081" w:type="dxa"/>
            <w:vAlign w:val="center"/>
          </w:tcPr>
          <w:p w14:paraId="4B7F09B8" w14:textId="536DB5E5" w:rsidR="003A5C53" w:rsidRPr="00577C3A" w:rsidRDefault="003A5C53" w:rsidP="003A5C53">
            <w:pPr>
              <w:spacing w:line="240" w:lineRule="auto"/>
              <w:rPr>
                <w:ins w:id="742" w:author="DELL" w:date="2025-08-10T23:36:00Z"/>
                <w:rFonts w:cstheme="minorHAnsi"/>
                <w:color w:val="FF0000"/>
                <w:rPrChange w:id="743" w:author="DELL" w:date="2025-08-10T23:46:00Z">
                  <w:rPr>
                    <w:ins w:id="744" w:author="DELL" w:date="2025-08-10T23:36:00Z"/>
                    <w:rFonts w:cstheme="minorHAnsi"/>
                  </w:rPr>
                </w:rPrChange>
              </w:rPr>
            </w:pPr>
            <w:ins w:id="745" w:author="DELL" w:date="2025-08-10T23:36:00Z">
              <w:r w:rsidRPr="00577C3A">
                <w:rPr>
                  <w:rFonts w:cstheme="minorHAnsi"/>
                  <w:color w:val="FF0000"/>
                  <w:rPrChange w:id="746" w:author="DELL" w:date="2025-08-10T23:46:00Z">
                    <w:rPr>
                      <w:rFonts w:cstheme="minorHAnsi"/>
                    </w:rPr>
                  </w:rPrChange>
                </w:rPr>
                <w:t>Validation By</w:t>
              </w:r>
            </w:ins>
          </w:p>
        </w:tc>
        <w:tc>
          <w:tcPr>
            <w:tcW w:w="1584" w:type="dxa"/>
            <w:vAlign w:val="center"/>
          </w:tcPr>
          <w:p w14:paraId="63A4A89D" w14:textId="3764DEB4" w:rsidR="003A5C53" w:rsidRDefault="003A5C53" w:rsidP="00C32259">
            <w:pPr>
              <w:spacing w:line="240" w:lineRule="auto"/>
              <w:rPr>
                <w:ins w:id="747" w:author="DELL" w:date="2025-08-10T23:36:00Z"/>
                <w:rFonts w:cstheme="minorHAnsi"/>
              </w:rPr>
            </w:pPr>
            <w:ins w:id="748" w:author="DELL" w:date="2025-08-10T23:38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  <w:vAlign w:val="center"/>
          </w:tcPr>
          <w:p w14:paraId="3EE587E5" w14:textId="77777777" w:rsidR="003A5C53" w:rsidRPr="00661097" w:rsidRDefault="003A5C53" w:rsidP="00C32259">
            <w:pPr>
              <w:spacing w:line="240" w:lineRule="auto"/>
              <w:jc w:val="center"/>
              <w:rPr>
                <w:ins w:id="749" w:author="DELL" w:date="2025-08-10T23:36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069B3582" w14:textId="0F77FD96" w:rsidR="003A5C53" w:rsidRDefault="0069575B" w:rsidP="009E63DC">
            <w:pPr>
              <w:spacing w:line="240" w:lineRule="auto"/>
              <w:rPr>
                <w:ins w:id="750" w:author="DELL" w:date="2025-08-10T23:36:00Z"/>
                <w:rFonts w:cstheme="minorHAnsi"/>
              </w:rPr>
            </w:pPr>
            <w:ins w:id="751" w:author="DELL" w:date="2025-08-10T23:42:00Z">
              <w:r>
                <w:rPr>
                  <w:rFonts w:cstheme="minorHAnsi"/>
                </w:rPr>
                <w:t xml:space="preserve">Auto fill the Validator user ID from the </w:t>
              </w:r>
            </w:ins>
            <w:ins w:id="752" w:author="DELL" w:date="2025-08-10T23:37:00Z">
              <w:r w:rsidR="003A5C53">
                <w:rPr>
                  <w:rFonts w:cstheme="minorHAnsi"/>
                </w:rPr>
                <w:t xml:space="preserve">List of employee </w:t>
              </w:r>
            </w:ins>
            <w:ins w:id="753" w:author="DELL" w:date="2025-08-10T23:40:00Z">
              <w:r w:rsidR="00F40465">
                <w:rPr>
                  <w:rFonts w:cstheme="minorHAnsi"/>
                </w:rPr>
                <w:t>h</w:t>
              </w:r>
            </w:ins>
            <w:ins w:id="754" w:author="DELL" w:date="2025-08-10T23:37:00Z">
              <w:r w:rsidR="003A5C53">
                <w:rPr>
                  <w:rFonts w:cstheme="minorHAnsi"/>
                </w:rPr>
                <w:t>ave valida</w:t>
              </w:r>
            </w:ins>
            <w:ins w:id="755" w:author="DELL" w:date="2025-08-10T23:38:00Z">
              <w:r w:rsidR="003A5C53">
                <w:rPr>
                  <w:rFonts w:cstheme="minorHAnsi"/>
                </w:rPr>
                <w:t>tion role</w:t>
              </w:r>
            </w:ins>
          </w:p>
        </w:tc>
      </w:tr>
      <w:tr w:rsidR="003A5C53" w:rsidRPr="00661097" w14:paraId="5BAD125B" w14:textId="77777777" w:rsidTr="009B194E">
        <w:trPr>
          <w:tblCellSpacing w:w="15" w:type="dxa"/>
          <w:ins w:id="756" w:author="DELL" w:date="2025-08-10T23:36:00Z"/>
        </w:trPr>
        <w:tc>
          <w:tcPr>
            <w:tcW w:w="2081" w:type="dxa"/>
            <w:vAlign w:val="center"/>
          </w:tcPr>
          <w:p w14:paraId="5432D56A" w14:textId="23BDDE62" w:rsidR="003A5C53" w:rsidRPr="00577C3A" w:rsidRDefault="003A5C53" w:rsidP="003A5C53">
            <w:pPr>
              <w:spacing w:line="240" w:lineRule="auto"/>
              <w:rPr>
                <w:ins w:id="757" w:author="DELL" w:date="2025-08-10T23:36:00Z"/>
                <w:rFonts w:cstheme="minorHAnsi"/>
                <w:color w:val="FF0000"/>
                <w:rPrChange w:id="758" w:author="DELL" w:date="2025-08-10T23:46:00Z">
                  <w:rPr>
                    <w:ins w:id="759" w:author="DELL" w:date="2025-08-10T23:36:00Z"/>
                    <w:rFonts w:cstheme="minorHAnsi"/>
                  </w:rPr>
                </w:rPrChange>
              </w:rPr>
            </w:pPr>
            <w:ins w:id="760" w:author="DELL" w:date="2025-08-10T23:36:00Z">
              <w:r w:rsidRPr="00577C3A">
                <w:rPr>
                  <w:rFonts w:cstheme="minorHAnsi"/>
                  <w:color w:val="FF0000"/>
                  <w:rPrChange w:id="761" w:author="DELL" w:date="2025-08-10T23:46:00Z">
                    <w:rPr>
                      <w:rFonts w:cstheme="minorHAnsi"/>
                    </w:rPr>
                  </w:rPrChange>
                </w:rPr>
                <w:t>Validation date</w:t>
              </w:r>
            </w:ins>
          </w:p>
        </w:tc>
        <w:tc>
          <w:tcPr>
            <w:tcW w:w="1584" w:type="dxa"/>
            <w:vAlign w:val="center"/>
          </w:tcPr>
          <w:p w14:paraId="3D323387" w14:textId="0CBFDA2C" w:rsidR="003A5C53" w:rsidRDefault="003A5C53" w:rsidP="00C32259">
            <w:pPr>
              <w:spacing w:line="240" w:lineRule="auto"/>
              <w:rPr>
                <w:ins w:id="762" w:author="DELL" w:date="2025-08-10T23:36:00Z"/>
                <w:rFonts w:cstheme="minorHAnsi"/>
              </w:rPr>
            </w:pPr>
            <w:ins w:id="763" w:author="DELL" w:date="2025-08-10T23:37:00Z">
              <w:r>
                <w:rPr>
                  <w:rFonts w:cstheme="minorHAnsi"/>
                </w:rPr>
                <w:t>Date</w:t>
              </w:r>
            </w:ins>
          </w:p>
        </w:tc>
        <w:tc>
          <w:tcPr>
            <w:tcW w:w="1053" w:type="dxa"/>
            <w:vAlign w:val="center"/>
          </w:tcPr>
          <w:p w14:paraId="49EF8AB9" w14:textId="77777777" w:rsidR="003A5C53" w:rsidRPr="00661097" w:rsidRDefault="003A5C53" w:rsidP="00C32259">
            <w:pPr>
              <w:spacing w:line="240" w:lineRule="auto"/>
              <w:jc w:val="center"/>
              <w:rPr>
                <w:ins w:id="764" w:author="DELL" w:date="2025-08-10T23:36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05A9BC65" w14:textId="21E632DB" w:rsidR="003A5C53" w:rsidRDefault="003A5C53" w:rsidP="00C32259">
            <w:pPr>
              <w:spacing w:line="240" w:lineRule="auto"/>
              <w:rPr>
                <w:ins w:id="765" w:author="DELL" w:date="2025-08-10T23:36:00Z"/>
                <w:rFonts w:cstheme="minorHAnsi"/>
              </w:rPr>
            </w:pPr>
            <w:ins w:id="766" w:author="DELL" w:date="2025-08-10T23:37:00Z">
              <w:r>
                <w:rPr>
                  <w:rFonts w:cstheme="minorHAnsi"/>
                </w:rPr>
                <w:t>System Date</w:t>
              </w:r>
            </w:ins>
          </w:p>
        </w:tc>
      </w:tr>
      <w:tr w:rsidR="003A5C53" w:rsidRPr="00661097" w14:paraId="2659AEB1" w14:textId="77777777" w:rsidTr="009B194E">
        <w:trPr>
          <w:tblCellSpacing w:w="15" w:type="dxa"/>
          <w:ins w:id="767" w:author="DELL" w:date="2025-08-10T23:36:00Z"/>
        </w:trPr>
        <w:tc>
          <w:tcPr>
            <w:tcW w:w="2081" w:type="dxa"/>
            <w:vAlign w:val="center"/>
          </w:tcPr>
          <w:p w14:paraId="030B2055" w14:textId="35A3CC74" w:rsidR="003A5C53" w:rsidRPr="00577C3A" w:rsidRDefault="003A5C53" w:rsidP="003A5C53">
            <w:pPr>
              <w:spacing w:line="240" w:lineRule="auto"/>
              <w:rPr>
                <w:ins w:id="768" w:author="DELL" w:date="2025-08-10T23:36:00Z"/>
                <w:rFonts w:cstheme="minorHAnsi"/>
                <w:color w:val="FF0000"/>
                <w:rPrChange w:id="769" w:author="DELL" w:date="2025-08-10T23:46:00Z">
                  <w:rPr>
                    <w:ins w:id="770" w:author="DELL" w:date="2025-08-10T23:36:00Z"/>
                    <w:rFonts w:cstheme="minorHAnsi"/>
                  </w:rPr>
                </w:rPrChange>
              </w:rPr>
            </w:pPr>
            <w:ins w:id="771" w:author="DELL" w:date="2025-08-10T23:37:00Z">
              <w:r w:rsidRPr="00577C3A">
                <w:rPr>
                  <w:rFonts w:cstheme="minorHAnsi"/>
                  <w:color w:val="FF0000"/>
                  <w:rPrChange w:id="772" w:author="DELL" w:date="2025-08-10T23:46:00Z">
                    <w:rPr>
                      <w:rFonts w:cstheme="minorHAnsi"/>
                    </w:rPr>
                  </w:rPrChange>
                </w:rPr>
                <w:t>Validation Status</w:t>
              </w:r>
            </w:ins>
          </w:p>
        </w:tc>
        <w:tc>
          <w:tcPr>
            <w:tcW w:w="1584" w:type="dxa"/>
            <w:vAlign w:val="center"/>
          </w:tcPr>
          <w:p w14:paraId="5CE410BA" w14:textId="40A8F360" w:rsidR="003A5C53" w:rsidRDefault="003A5C53" w:rsidP="00C32259">
            <w:pPr>
              <w:spacing w:line="240" w:lineRule="auto"/>
              <w:rPr>
                <w:ins w:id="773" w:author="DELL" w:date="2025-08-10T23:36:00Z"/>
                <w:rFonts w:cstheme="minorHAnsi"/>
              </w:rPr>
            </w:pPr>
            <w:ins w:id="774" w:author="DELL" w:date="2025-08-10T23:37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</w:tcPr>
          <w:p w14:paraId="3462A416" w14:textId="77777777" w:rsidR="003A5C53" w:rsidRPr="00661097" w:rsidRDefault="003A5C53" w:rsidP="00C32259">
            <w:pPr>
              <w:spacing w:line="240" w:lineRule="auto"/>
              <w:jc w:val="center"/>
              <w:rPr>
                <w:ins w:id="775" w:author="DELL" w:date="2025-08-10T23:36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473DBBC7" w14:textId="56B76575" w:rsidR="003A5C53" w:rsidRDefault="003A5C53" w:rsidP="00C32259">
            <w:pPr>
              <w:spacing w:line="240" w:lineRule="auto"/>
              <w:rPr>
                <w:ins w:id="776" w:author="DELL" w:date="2025-08-10T23:36:00Z"/>
                <w:rFonts w:cstheme="minorHAnsi"/>
              </w:rPr>
            </w:pPr>
            <w:proofErr w:type="spellStart"/>
            <w:ins w:id="777" w:author="DELL" w:date="2025-08-10T23:37:00Z">
              <w:r>
                <w:rPr>
                  <w:rFonts w:cstheme="minorHAnsi"/>
                </w:rPr>
                <w:t>Accepted,Return,Rejected,Draft</w:t>
              </w:r>
            </w:ins>
            <w:ins w:id="778" w:author="DELL" w:date="2025-08-10T23:38:00Z">
              <w:r w:rsidR="009B194E">
                <w:rPr>
                  <w:rFonts w:cstheme="minorHAnsi"/>
                </w:rPr>
                <w:t>,Submitt</w:t>
              </w:r>
              <w:proofErr w:type="spellEnd"/>
              <w:r w:rsidR="009B194E">
                <w:rPr>
                  <w:rFonts w:cstheme="minorHAnsi"/>
                </w:rPr>
                <w:t xml:space="preserve"> for Approval</w:t>
              </w:r>
            </w:ins>
          </w:p>
        </w:tc>
      </w:tr>
      <w:tr w:rsidR="003A5C53" w:rsidRPr="00661097" w14:paraId="261A5188" w14:textId="77777777" w:rsidTr="009B194E">
        <w:trPr>
          <w:tblCellSpacing w:w="15" w:type="dxa"/>
          <w:ins w:id="779" w:author="DELL" w:date="2025-08-10T23:36:00Z"/>
        </w:trPr>
        <w:tc>
          <w:tcPr>
            <w:tcW w:w="2081" w:type="dxa"/>
            <w:vAlign w:val="center"/>
          </w:tcPr>
          <w:p w14:paraId="22050AE3" w14:textId="2D1C1FA9" w:rsidR="003A5C53" w:rsidRPr="00577C3A" w:rsidRDefault="00F40465" w:rsidP="003A5C53">
            <w:pPr>
              <w:spacing w:line="240" w:lineRule="auto"/>
              <w:rPr>
                <w:ins w:id="780" w:author="DELL" w:date="2025-08-10T23:36:00Z"/>
                <w:rFonts w:cstheme="minorHAnsi"/>
                <w:color w:val="FF0000"/>
                <w:rPrChange w:id="781" w:author="DELL" w:date="2025-08-10T23:46:00Z">
                  <w:rPr>
                    <w:ins w:id="782" w:author="DELL" w:date="2025-08-10T23:36:00Z"/>
                    <w:rFonts w:cstheme="minorHAnsi"/>
                  </w:rPr>
                </w:rPrChange>
              </w:rPr>
            </w:pPr>
            <w:ins w:id="783" w:author="DELL" w:date="2025-08-10T23:40:00Z">
              <w:r w:rsidRPr="00577C3A">
                <w:rPr>
                  <w:rFonts w:cstheme="minorHAnsi"/>
                  <w:color w:val="FF0000"/>
                  <w:rPrChange w:id="784" w:author="DELL" w:date="2025-08-10T23:46:00Z">
                    <w:rPr>
                      <w:rFonts w:cstheme="minorHAnsi"/>
                    </w:rPr>
                  </w:rPrChange>
                </w:rPr>
                <w:t>Approval</w:t>
              </w:r>
            </w:ins>
            <w:ins w:id="785" w:author="DELL" w:date="2025-08-10T23:41:00Z">
              <w:r w:rsidRPr="00577C3A">
                <w:rPr>
                  <w:rFonts w:cstheme="minorHAnsi"/>
                  <w:color w:val="FF0000"/>
                  <w:rPrChange w:id="786" w:author="DELL" w:date="2025-08-10T23:46:00Z">
                    <w:rPr>
                      <w:rFonts w:cstheme="minorHAnsi"/>
                    </w:rPr>
                  </w:rPrChange>
                </w:rPr>
                <w:t xml:space="preserve"> Status</w:t>
              </w:r>
            </w:ins>
          </w:p>
        </w:tc>
        <w:tc>
          <w:tcPr>
            <w:tcW w:w="1584" w:type="dxa"/>
            <w:vAlign w:val="center"/>
          </w:tcPr>
          <w:p w14:paraId="367F7032" w14:textId="5B2BBE67" w:rsidR="003A5C53" w:rsidRDefault="00F40465" w:rsidP="00C32259">
            <w:pPr>
              <w:spacing w:line="240" w:lineRule="auto"/>
              <w:rPr>
                <w:ins w:id="787" w:author="DELL" w:date="2025-08-10T23:36:00Z"/>
                <w:rFonts w:cstheme="minorHAnsi"/>
              </w:rPr>
            </w:pPr>
            <w:ins w:id="788" w:author="DELL" w:date="2025-08-10T23:41:00Z">
              <w:r>
                <w:rPr>
                  <w:rFonts w:cstheme="minorHAnsi"/>
                </w:rPr>
                <w:t xml:space="preserve">List </w:t>
              </w:r>
            </w:ins>
          </w:p>
        </w:tc>
        <w:tc>
          <w:tcPr>
            <w:tcW w:w="1053" w:type="dxa"/>
            <w:vAlign w:val="center"/>
          </w:tcPr>
          <w:p w14:paraId="51FFFDD0" w14:textId="77777777" w:rsidR="003A5C53" w:rsidRPr="00661097" w:rsidRDefault="003A5C53" w:rsidP="00C32259">
            <w:pPr>
              <w:spacing w:line="240" w:lineRule="auto"/>
              <w:jc w:val="center"/>
              <w:rPr>
                <w:ins w:id="789" w:author="DELL" w:date="2025-08-10T23:36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64B8F19F" w14:textId="00CE0E0A" w:rsidR="003A5C53" w:rsidRDefault="00F40465" w:rsidP="00C32259">
            <w:pPr>
              <w:spacing w:line="240" w:lineRule="auto"/>
              <w:rPr>
                <w:ins w:id="790" w:author="DELL" w:date="2025-08-10T23:36:00Z"/>
                <w:rFonts w:cstheme="minorHAnsi"/>
              </w:rPr>
            </w:pPr>
            <w:proofErr w:type="spellStart"/>
            <w:ins w:id="791" w:author="DELL" w:date="2025-08-10T23:41:00Z">
              <w:r>
                <w:rPr>
                  <w:rFonts w:cstheme="minorHAnsi"/>
                </w:rPr>
                <w:t>Accepted,Return,Rejected</w:t>
              </w:r>
            </w:ins>
            <w:proofErr w:type="spellEnd"/>
          </w:p>
        </w:tc>
      </w:tr>
      <w:tr w:rsidR="00F40465" w:rsidRPr="00661097" w14:paraId="52442244" w14:textId="77777777" w:rsidTr="009B194E">
        <w:trPr>
          <w:tblCellSpacing w:w="15" w:type="dxa"/>
          <w:ins w:id="792" w:author="DELL" w:date="2025-08-10T23:41:00Z"/>
        </w:trPr>
        <w:tc>
          <w:tcPr>
            <w:tcW w:w="2081" w:type="dxa"/>
            <w:vAlign w:val="center"/>
          </w:tcPr>
          <w:p w14:paraId="226E232D" w14:textId="4CAFA475" w:rsidR="00F40465" w:rsidRPr="00577C3A" w:rsidRDefault="00F40465" w:rsidP="003A5C53">
            <w:pPr>
              <w:spacing w:line="240" w:lineRule="auto"/>
              <w:rPr>
                <w:ins w:id="793" w:author="DELL" w:date="2025-08-10T23:41:00Z"/>
                <w:rFonts w:cstheme="minorHAnsi"/>
                <w:color w:val="FF0000"/>
                <w:rPrChange w:id="794" w:author="DELL" w:date="2025-08-10T23:46:00Z">
                  <w:rPr>
                    <w:ins w:id="795" w:author="DELL" w:date="2025-08-10T23:41:00Z"/>
                    <w:rFonts w:cstheme="minorHAnsi"/>
                  </w:rPr>
                </w:rPrChange>
              </w:rPr>
            </w:pPr>
            <w:ins w:id="796" w:author="DELL" w:date="2025-08-10T23:41:00Z">
              <w:r w:rsidRPr="00577C3A">
                <w:rPr>
                  <w:rFonts w:cstheme="minorHAnsi"/>
                  <w:color w:val="FF0000"/>
                  <w:rPrChange w:id="797" w:author="DELL" w:date="2025-08-10T23:46:00Z">
                    <w:rPr>
                      <w:rFonts w:cstheme="minorHAnsi"/>
                    </w:rPr>
                  </w:rPrChange>
                </w:rPr>
                <w:t>Approved By</w:t>
              </w:r>
            </w:ins>
          </w:p>
        </w:tc>
        <w:tc>
          <w:tcPr>
            <w:tcW w:w="1584" w:type="dxa"/>
            <w:vAlign w:val="center"/>
          </w:tcPr>
          <w:p w14:paraId="76484D3C" w14:textId="7ACA3ACB" w:rsidR="00F40465" w:rsidRDefault="00F40465" w:rsidP="00C32259">
            <w:pPr>
              <w:spacing w:line="240" w:lineRule="auto"/>
              <w:rPr>
                <w:ins w:id="798" w:author="DELL" w:date="2025-08-10T23:41:00Z"/>
                <w:rFonts w:cstheme="minorHAnsi"/>
              </w:rPr>
            </w:pPr>
            <w:ins w:id="799" w:author="DELL" w:date="2025-08-10T23:41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  <w:vAlign w:val="center"/>
          </w:tcPr>
          <w:p w14:paraId="4EC7F979" w14:textId="77777777" w:rsidR="00F40465" w:rsidRPr="00661097" w:rsidRDefault="00F40465" w:rsidP="00C32259">
            <w:pPr>
              <w:spacing w:line="240" w:lineRule="auto"/>
              <w:jc w:val="center"/>
              <w:rPr>
                <w:ins w:id="800" w:author="DELL" w:date="2025-08-10T23:41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68BA6867" w14:textId="57B3BB92" w:rsidR="00F40465" w:rsidRDefault="00F40465" w:rsidP="00C32259">
            <w:pPr>
              <w:spacing w:line="240" w:lineRule="auto"/>
              <w:rPr>
                <w:ins w:id="801" w:author="DELL" w:date="2025-08-10T23:41:00Z"/>
                <w:rFonts w:cstheme="minorHAnsi"/>
              </w:rPr>
            </w:pPr>
            <w:ins w:id="802" w:author="DELL" w:date="2025-08-10T23:41:00Z">
              <w:r>
                <w:rPr>
                  <w:rFonts w:cstheme="minorHAnsi"/>
                </w:rPr>
                <w:t>Auto fill the ap</w:t>
              </w:r>
            </w:ins>
            <w:ins w:id="803" w:author="DELL" w:date="2025-08-10T23:42:00Z">
              <w:r>
                <w:rPr>
                  <w:rFonts w:cstheme="minorHAnsi"/>
                </w:rPr>
                <w:t>prover user ID</w:t>
              </w:r>
              <w:r w:rsidR="0069575B">
                <w:rPr>
                  <w:rFonts w:cstheme="minorHAnsi"/>
                </w:rPr>
                <w:t xml:space="preserve"> from the employee have Approver role</w:t>
              </w:r>
            </w:ins>
          </w:p>
        </w:tc>
      </w:tr>
      <w:tr w:rsidR="00F40465" w:rsidRPr="00661097" w14:paraId="631643C1" w14:textId="77777777" w:rsidTr="009B194E">
        <w:trPr>
          <w:tblCellSpacing w:w="15" w:type="dxa"/>
          <w:ins w:id="804" w:author="DELL" w:date="2025-08-10T23:41:00Z"/>
        </w:trPr>
        <w:tc>
          <w:tcPr>
            <w:tcW w:w="2081" w:type="dxa"/>
            <w:vAlign w:val="center"/>
          </w:tcPr>
          <w:p w14:paraId="10675D9B" w14:textId="3411A0DC" w:rsidR="00F40465" w:rsidRPr="00577C3A" w:rsidRDefault="0069575B" w:rsidP="003A5C53">
            <w:pPr>
              <w:spacing w:line="240" w:lineRule="auto"/>
              <w:rPr>
                <w:ins w:id="805" w:author="DELL" w:date="2025-08-10T23:41:00Z"/>
                <w:rFonts w:cstheme="minorHAnsi"/>
                <w:color w:val="FF0000"/>
                <w:rPrChange w:id="806" w:author="DELL" w:date="2025-08-10T23:46:00Z">
                  <w:rPr>
                    <w:ins w:id="807" w:author="DELL" w:date="2025-08-10T23:41:00Z"/>
                    <w:rFonts w:cstheme="minorHAnsi"/>
                  </w:rPr>
                </w:rPrChange>
              </w:rPr>
            </w:pPr>
            <w:ins w:id="808" w:author="DELL" w:date="2025-08-10T23:42:00Z">
              <w:r w:rsidRPr="00577C3A">
                <w:rPr>
                  <w:rFonts w:cstheme="minorHAnsi"/>
                  <w:color w:val="FF0000"/>
                  <w:rPrChange w:id="809" w:author="DELL" w:date="2025-08-10T23:46:00Z">
                    <w:rPr>
                      <w:rFonts w:cstheme="minorHAnsi"/>
                    </w:rPr>
                  </w:rPrChange>
                </w:rPr>
                <w:t>Approved Date</w:t>
              </w:r>
            </w:ins>
          </w:p>
        </w:tc>
        <w:tc>
          <w:tcPr>
            <w:tcW w:w="1584" w:type="dxa"/>
            <w:vAlign w:val="center"/>
          </w:tcPr>
          <w:p w14:paraId="687EC7DE" w14:textId="36ACB8CE" w:rsidR="00F40465" w:rsidRDefault="0069575B" w:rsidP="00C32259">
            <w:pPr>
              <w:spacing w:line="240" w:lineRule="auto"/>
              <w:rPr>
                <w:ins w:id="810" w:author="DELL" w:date="2025-08-10T23:41:00Z"/>
                <w:rFonts w:cstheme="minorHAnsi"/>
              </w:rPr>
            </w:pPr>
            <w:ins w:id="811" w:author="DELL" w:date="2025-08-10T23:43:00Z">
              <w:r>
                <w:rPr>
                  <w:rFonts w:cstheme="minorHAnsi"/>
                </w:rPr>
                <w:t>Date</w:t>
              </w:r>
            </w:ins>
          </w:p>
        </w:tc>
        <w:tc>
          <w:tcPr>
            <w:tcW w:w="1053" w:type="dxa"/>
            <w:vAlign w:val="center"/>
          </w:tcPr>
          <w:p w14:paraId="62C67134" w14:textId="77777777" w:rsidR="00F40465" w:rsidRPr="00661097" w:rsidRDefault="00F40465" w:rsidP="00C32259">
            <w:pPr>
              <w:spacing w:line="240" w:lineRule="auto"/>
              <w:jc w:val="center"/>
              <w:rPr>
                <w:ins w:id="812" w:author="DELL" w:date="2025-08-10T23:41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71F1C4C2" w14:textId="61D7CFE3" w:rsidR="00F40465" w:rsidRDefault="0069575B" w:rsidP="00C32259">
            <w:pPr>
              <w:spacing w:line="240" w:lineRule="auto"/>
              <w:rPr>
                <w:ins w:id="813" w:author="DELL" w:date="2025-08-10T23:41:00Z"/>
                <w:rFonts w:cstheme="minorHAnsi"/>
              </w:rPr>
            </w:pPr>
            <w:ins w:id="814" w:author="DELL" w:date="2025-08-10T23:43:00Z">
              <w:r>
                <w:rPr>
                  <w:rFonts w:cstheme="minorHAnsi"/>
                </w:rPr>
                <w:t>System date</w:t>
              </w:r>
            </w:ins>
          </w:p>
        </w:tc>
      </w:tr>
      <w:tr w:rsidR="0069575B" w:rsidRPr="00661097" w14:paraId="3E328FD2" w14:textId="77777777" w:rsidTr="009B194E">
        <w:trPr>
          <w:tblCellSpacing w:w="15" w:type="dxa"/>
          <w:ins w:id="815" w:author="DELL" w:date="2025-08-10T23:43:00Z"/>
        </w:trPr>
        <w:tc>
          <w:tcPr>
            <w:tcW w:w="2081" w:type="dxa"/>
            <w:vAlign w:val="center"/>
          </w:tcPr>
          <w:p w14:paraId="26180D41" w14:textId="28FFC878" w:rsidR="0069575B" w:rsidRPr="00577C3A" w:rsidRDefault="0069575B" w:rsidP="003A5C53">
            <w:pPr>
              <w:spacing w:line="240" w:lineRule="auto"/>
              <w:rPr>
                <w:ins w:id="816" w:author="DELL" w:date="2025-08-10T23:43:00Z"/>
                <w:rFonts w:cstheme="minorHAnsi"/>
                <w:color w:val="FF0000"/>
                <w:rPrChange w:id="817" w:author="DELL" w:date="2025-08-10T23:46:00Z">
                  <w:rPr>
                    <w:ins w:id="818" w:author="DELL" w:date="2025-08-10T23:43:00Z"/>
                    <w:rFonts w:cstheme="minorHAnsi"/>
                  </w:rPr>
                </w:rPrChange>
              </w:rPr>
            </w:pPr>
            <w:ins w:id="819" w:author="DELL" w:date="2025-08-10T23:43:00Z">
              <w:r w:rsidRPr="00577C3A">
                <w:rPr>
                  <w:rFonts w:cstheme="minorHAnsi"/>
                  <w:color w:val="FF0000"/>
                  <w:rPrChange w:id="820" w:author="DELL" w:date="2025-08-10T23:46:00Z">
                    <w:rPr>
                      <w:rFonts w:cstheme="minorHAnsi"/>
                    </w:rPr>
                  </w:rPrChange>
                </w:rPr>
                <w:t>Audit Status</w:t>
              </w:r>
            </w:ins>
          </w:p>
        </w:tc>
        <w:tc>
          <w:tcPr>
            <w:tcW w:w="1584" w:type="dxa"/>
            <w:vAlign w:val="center"/>
          </w:tcPr>
          <w:p w14:paraId="03C13987" w14:textId="6AEF8695" w:rsidR="0069575B" w:rsidRDefault="0069575B" w:rsidP="00C32259">
            <w:pPr>
              <w:spacing w:line="240" w:lineRule="auto"/>
              <w:rPr>
                <w:ins w:id="821" w:author="DELL" w:date="2025-08-10T23:43:00Z"/>
                <w:rFonts w:cstheme="minorHAnsi"/>
              </w:rPr>
            </w:pPr>
            <w:ins w:id="822" w:author="DELL" w:date="2025-08-10T23:44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</w:tcPr>
          <w:p w14:paraId="26C8AB63" w14:textId="77777777" w:rsidR="0069575B" w:rsidRPr="00661097" w:rsidRDefault="0069575B" w:rsidP="00C32259">
            <w:pPr>
              <w:spacing w:line="240" w:lineRule="auto"/>
              <w:jc w:val="center"/>
              <w:rPr>
                <w:ins w:id="823" w:author="DELL" w:date="2025-08-10T23:43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7B63C968" w14:textId="67733F63" w:rsidR="0069575B" w:rsidRDefault="0069575B" w:rsidP="00C32259">
            <w:pPr>
              <w:spacing w:line="240" w:lineRule="auto"/>
              <w:rPr>
                <w:ins w:id="824" w:author="DELL" w:date="2025-08-10T23:43:00Z"/>
                <w:rFonts w:cstheme="minorHAnsi"/>
              </w:rPr>
            </w:pPr>
            <w:proofErr w:type="spellStart"/>
            <w:ins w:id="825" w:author="DELL" w:date="2025-08-10T23:43:00Z">
              <w:r>
                <w:rPr>
                  <w:rFonts w:cstheme="minorHAnsi"/>
                </w:rPr>
                <w:t>Accepted,Return,Rejected</w:t>
              </w:r>
              <w:proofErr w:type="spellEnd"/>
            </w:ins>
          </w:p>
        </w:tc>
      </w:tr>
      <w:tr w:rsidR="0069575B" w:rsidRPr="00661097" w14:paraId="6FA244A4" w14:textId="77777777" w:rsidTr="009B194E">
        <w:trPr>
          <w:tblCellSpacing w:w="15" w:type="dxa"/>
          <w:ins w:id="826" w:author="DELL" w:date="2025-08-10T23:43:00Z"/>
        </w:trPr>
        <w:tc>
          <w:tcPr>
            <w:tcW w:w="2081" w:type="dxa"/>
            <w:vAlign w:val="center"/>
          </w:tcPr>
          <w:p w14:paraId="36E1811F" w14:textId="52F99107" w:rsidR="0069575B" w:rsidRPr="00577C3A" w:rsidRDefault="0069575B" w:rsidP="003A5C53">
            <w:pPr>
              <w:spacing w:line="240" w:lineRule="auto"/>
              <w:rPr>
                <w:ins w:id="827" w:author="DELL" w:date="2025-08-10T23:43:00Z"/>
                <w:rFonts w:cstheme="minorHAnsi"/>
                <w:color w:val="FF0000"/>
                <w:rPrChange w:id="828" w:author="DELL" w:date="2025-08-10T23:46:00Z">
                  <w:rPr>
                    <w:ins w:id="829" w:author="DELL" w:date="2025-08-10T23:43:00Z"/>
                    <w:rFonts w:cstheme="minorHAnsi"/>
                  </w:rPr>
                </w:rPrChange>
              </w:rPr>
            </w:pPr>
            <w:ins w:id="830" w:author="DELL" w:date="2025-08-10T23:43:00Z">
              <w:r w:rsidRPr="00577C3A">
                <w:rPr>
                  <w:rFonts w:cstheme="minorHAnsi"/>
                  <w:color w:val="FF0000"/>
                  <w:rPrChange w:id="831" w:author="DELL" w:date="2025-08-10T23:46:00Z">
                    <w:rPr>
                      <w:rFonts w:cstheme="minorHAnsi"/>
                    </w:rPr>
                  </w:rPrChange>
                </w:rPr>
                <w:t>Audit Date</w:t>
              </w:r>
            </w:ins>
          </w:p>
        </w:tc>
        <w:tc>
          <w:tcPr>
            <w:tcW w:w="1584" w:type="dxa"/>
            <w:vAlign w:val="center"/>
          </w:tcPr>
          <w:p w14:paraId="042354E9" w14:textId="5A04BDD3" w:rsidR="0069575B" w:rsidRDefault="0069575B" w:rsidP="00C32259">
            <w:pPr>
              <w:spacing w:line="240" w:lineRule="auto"/>
              <w:rPr>
                <w:ins w:id="832" w:author="DELL" w:date="2025-08-10T23:43:00Z"/>
                <w:rFonts w:cstheme="minorHAnsi"/>
              </w:rPr>
            </w:pPr>
            <w:ins w:id="833" w:author="DELL" w:date="2025-08-10T23:44:00Z">
              <w:r>
                <w:rPr>
                  <w:rFonts w:cstheme="minorHAnsi"/>
                </w:rPr>
                <w:t>Date</w:t>
              </w:r>
            </w:ins>
          </w:p>
        </w:tc>
        <w:tc>
          <w:tcPr>
            <w:tcW w:w="1053" w:type="dxa"/>
            <w:vAlign w:val="center"/>
          </w:tcPr>
          <w:p w14:paraId="5A7D2F88" w14:textId="77777777" w:rsidR="0069575B" w:rsidRPr="00661097" w:rsidRDefault="0069575B" w:rsidP="00C32259">
            <w:pPr>
              <w:spacing w:line="240" w:lineRule="auto"/>
              <w:jc w:val="center"/>
              <w:rPr>
                <w:ins w:id="834" w:author="DELL" w:date="2025-08-10T23:43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0F9559CA" w14:textId="181A25CE" w:rsidR="0069575B" w:rsidRDefault="00577C3A" w:rsidP="00C32259">
            <w:pPr>
              <w:spacing w:line="240" w:lineRule="auto"/>
              <w:rPr>
                <w:ins w:id="835" w:author="DELL" w:date="2025-08-10T23:43:00Z"/>
                <w:rFonts w:cstheme="minorHAnsi"/>
              </w:rPr>
            </w:pPr>
            <w:ins w:id="836" w:author="DELL" w:date="2025-08-10T23:44:00Z">
              <w:r>
                <w:rPr>
                  <w:rFonts w:cstheme="minorHAnsi"/>
                </w:rPr>
                <w:t xml:space="preserve">Audit </w:t>
              </w:r>
              <w:r w:rsidR="0069575B">
                <w:rPr>
                  <w:rFonts w:cstheme="minorHAnsi"/>
                </w:rPr>
                <w:t>System date</w:t>
              </w:r>
            </w:ins>
          </w:p>
        </w:tc>
      </w:tr>
      <w:tr w:rsidR="0069575B" w:rsidRPr="00661097" w14:paraId="6D241980" w14:textId="77777777" w:rsidTr="009B194E">
        <w:trPr>
          <w:tblCellSpacing w:w="15" w:type="dxa"/>
          <w:ins w:id="837" w:author="DELL" w:date="2025-08-10T23:43:00Z"/>
        </w:trPr>
        <w:tc>
          <w:tcPr>
            <w:tcW w:w="2081" w:type="dxa"/>
            <w:vAlign w:val="center"/>
          </w:tcPr>
          <w:p w14:paraId="3816417C" w14:textId="5D20FAF6" w:rsidR="0069575B" w:rsidRPr="00577C3A" w:rsidRDefault="00577C3A" w:rsidP="003A5C53">
            <w:pPr>
              <w:spacing w:line="240" w:lineRule="auto"/>
              <w:rPr>
                <w:ins w:id="838" w:author="DELL" w:date="2025-08-10T23:43:00Z"/>
                <w:rFonts w:cstheme="minorHAnsi"/>
                <w:color w:val="FF0000"/>
                <w:rPrChange w:id="839" w:author="DELL" w:date="2025-08-10T23:46:00Z">
                  <w:rPr>
                    <w:ins w:id="840" w:author="DELL" w:date="2025-08-10T23:43:00Z"/>
                    <w:rFonts w:cstheme="minorHAnsi"/>
                  </w:rPr>
                </w:rPrChange>
              </w:rPr>
            </w:pPr>
            <w:ins w:id="841" w:author="DELL" w:date="2025-08-10T23:44:00Z">
              <w:r w:rsidRPr="00577C3A">
                <w:rPr>
                  <w:rFonts w:cstheme="minorHAnsi"/>
                  <w:color w:val="FF0000"/>
                  <w:rPrChange w:id="842" w:author="DELL" w:date="2025-08-10T23:46:00Z">
                    <w:rPr>
                      <w:rFonts w:cstheme="minorHAnsi"/>
                    </w:rPr>
                  </w:rPrChange>
                </w:rPr>
                <w:t>Audit By</w:t>
              </w:r>
            </w:ins>
          </w:p>
        </w:tc>
        <w:tc>
          <w:tcPr>
            <w:tcW w:w="1584" w:type="dxa"/>
            <w:vAlign w:val="center"/>
          </w:tcPr>
          <w:p w14:paraId="48DAF81B" w14:textId="2C9C5FC7" w:rsidR="0069575B" w:rsidRDefault="00577C3A" w:rsidP="00C32259">
            <w:pPr>
              <w:spacing w:line="240" w:lineRule="auto"/>
              <w:rPr>
                <w:ins w:id="843" w:author="DELL" w:date="2025-08-10T23:43:00Z"/>
                <w:rFonts w:cstheme="minorHAnsi"/>
              </w:rPr>
            </w:pPr>
            <w:ins w:id="844" w:author="DELL" w:date="2025-08-10T23:44:00Z">
              <w:r>
                <w:rPr>
                  <w:rFonts w:cstheme="minorHAnsi"/>
                </w:rPr>
                <w:t>Text</w:t>
              </w:r>
            </w:ins>
          </w:p>
        </w:tc>
        <w:tc>
          <w:tcPr>
            <w:tcW w:w="1053" w:type="dxa"/>
            <w:vAlign w:val="center"/>
          </w:tcPr>
          <w:p w14:paraId="136CF748" w14:textId="77777777" w:rsidR="0069575B" w:rsidRPr="00661097" w:rsidRDefault="0069575B" w:rsidP="00C32259">
            <w:pPr>
              <w:spacing w:line="240" w:lineRule="auto"/>
              <w:jc w:val="center"/>
              <w:rPr>
                <w:ins w:id="845" w:author="DELL" w:date="2025-08-10T23:43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565745F8" w14:textId="147B84A6" w:rsidR="0069575B" w:rsidRDefault="00577C3A" w:rsidP="00C32259">
            <w:pPr>
              <w:spacing w:line="240" w:lineRule="auto"/>
              <w:rPr>
                <w:ins w:id="846" w:author="DELL" w:date="2025-08-10T23:43:00Z"/>
                <w:rFonts w:cstheme="minorHAnsi"/>
              </w:rPr>
            </w:pPr>
            <w:ins w:id="847" w:author="DELL" w:date="2025-08-10T23:44:00Z">
              <w:r>
                <w:rPr>
                  <w:rFonts w:cstheme="minorHAnsi"/>
                </w:rPr>
                <w:t>Auto fill auditor</w:t>
              </w:r>
            </w:ins>
            <w:ins w:id="848" w:author="DELL" w:date="2025-08-10T23:45:00Z">
              <w:r>
                <w:rPr>
                  <w:rFonts w:cstheme="minorHAnsi"/>
                </w:rPr>
                <w:t xml:space="preserve"> name from list of auditors</w:t>
              </w:r>
            </w:ins>
          </w:p>
        </w:tc>
      </w:tr>
      <w:tr w:rsidR="00577C3A" w:rsidRPr="00661097" w14:paraId="27A7D685" w14:textId="77777777" w:rsidTr="009B194E">
        <w:trPr>
          <w:tblCellSpacing w:w="15" w:type="dxa"/>
          <w:ins w:id="849" w:author="DELL" w:date="2025-08-10T23:45:00Z"/>
        </w:trPr>
        <w:tc>
          <w:tcPr>
            <w:tcW w:w="2081" w:type="dxa"/>
            <w:vAlign w:val="center"/>
          </w:tcPr>
          <w:p w14:paraId="7FAD98A3" w14:textId="742F7AD4" w:rsidR="00577C3A" w:rsidRPr="00577C3A" w:rsidRDefault="00577C3A" w:rsidP="009E63DC">
            <w:pPr>
              <w:spacing w:line="240" w:lineRule="auto"/>
              <w:rPr>
                <w:ins w:id="850" w:author="DELL" w:date="2025-08-10T23:45:00Z"/>
                <w:rFonts w:cstheme="minorHAnsi"/>
                <w:color w:val="FF0000"/>
                <w:rPrChange w:id="851" w:author="DELL" w:date="2025-08-10T23:46:00Z">
                  <w:rPr>
                    <w:ins w:id="852" w:author="DELL" w:date="2025-08-10T23:45:00Z"/>
                    <w:rFonts w:cstheme="minorHAnsi"/>
                  </w:rPr>
                </w:rPrChange>
              </w:rPr>
            </w:pPr>
            <w:ins w:id="853" w:author="DELL" w:date="2025-08-10T23:45:00Z">
              <w:r w:rsidRPr="00577C3A">
                <w:rPr>
                  <w:rFonts w:cstheme="minorHAnsi"/>
                  <w:color w:val="FF0000"/>
                  <w:rPrChange w:id="854" w:author="DELL" w:date="2025-08-10T23:46:00Z">
                    <w:rPr>
                      <w:rFonts w:cstheme="minorHAnsi"/>
                    </w:rPr>
                  </w:rPrChange>
                </w:rPr>
                <w:t xml:space="preserve">Final </w:t>
              </w:r>
            </w:ins>
            <w:ins w:id="855" w:author="DELL" w:date="2025-08-10T23:46:00Z">
              <w:r w:rsidRPr="00577C3A">
                <w:rPr>
                  <w:rFonts w:cstheme="minorHAnsi"/>
                  <w:color w:val="FF0000"/>
                  <w:rPrChange w:id="856" w:author="DELL" w:date="2025-08-10T23:46:00Z">
                    <w:rPr>
                      <w:rFonts w:cstheme="minorHAnsi"/>
                    </w:rPr>
                  </w:rPrChange>
                </w:rPr>
                <w:t>Status</w:t>
              </w:r>
            </w:ins>
          </w:p>
        </w:tc>
        <w:tc>
          <w:tcPr>
            <w:tcW w:w="1584" w:type="dxa"/>
            <w:vAlign w:val="center"/>
          </w:tcPr>
          <w:p w14:paraId="41C598D4" w14:textId="3AD39E65" w:rsidR="00577C3A" w:rsidRDefault="00577C3A" w:rsidP="00C32259">
            <w:pPr>
              <w:spacing w:line="240" w:lineRule="auto"/>
              <w:rPr>
                <w:ins w:id="857" w:author="DELL" w:date="2025-08-10T23:45:00Z"/>
                <w:rFonts w:cstheme="minorHAnsi"/>
              </w:rPr>
            </w:pPr>
            <w:ins w:id="858" w:author="DELL" w:date="2025-08-10T23:46:00Z">
              <w:r>
                <w:rPr>
                  <w:rFonts w:cstheme="minorHAnsi"/>
                </w:rPr>
                <w:t>List</w:t>
              </w:r>
            </w:ins>
          </w:p>
        </w:tc>
        <w:tc>
          <w:tcPr>
            <w:tcW w:w="1053" w:type="dxa"/>
            <w:vAlign w:val="center"/>
          </w:tcPr>
          <w:p w14:paraId="5484E158" w14:textId="77777777" w:rsidR="00577C3A" w:rsidRPr="00661097" w:rsidRDefault="00577C3A" w:rsidP="00C32259">
            <w:pPr>
              <w:spacing w:line="240" w:lineRule="auto"/>
              <w:jc w:val="center"/>
              <w:rPr>
                <w:ins w:id="859" w:author="DELL" w:date="2025-08-10T23:45:00Z"/>
                <w:rFonts w:ascii="Segoe UI Symbol" w:hAnsi="Segoe UI Symbol" w:cs="Segoe UI Symbol"/>
              </w:rPr>
            </w:pPr>
          </w:p>
        </w:tc>
        <w:tc>
          <w:tcPr>
            <w:tcW w:w="4304" w:type="dxa"/>
            <w:vAlign w:val="center"/>
          </w:tcPr>
          <w:p w14:paraId="08C5CF21" w14:textId="77777777" w:rsidR="00577C3A" w:rsidRDefault="00577C3A" w:rsidP="00C32259">
            <w:pPr>
              <w:spacing w:line="240" w:lineRule="auto"/>
              <w:rPr>
                <w:ins w:id="860" w:author="DELL" w:date="2025-08-10T23:45:00Z"/>
                <w:rFonts w:cstheme="minorHAnsi"/>
              </w:rPr>
            </w:pPr>
          </w:p>
        </w:tc>
      </w:tr>
    </w:tbl>
    <w:p w14:paraId="66EFA3FE" w14:textId="77777777" w:rsidR="00B935D2" w:rsidRDefault="00B935D2" w:rsidP="00B935D2"/>
    <w:p w14:paraId="49CD04E6" w14:textId="228E0752" w:rsidR="008820CE" w:rsidRDefault="008820CE" w:rsidP="0006177B">
      <w:pPr>
        <w:pStyle w:val="ListParagraph"/>
      </w:pPr>
    </w:p>
    <w:p w14:paraId="223A7AF4" w14:textId="0946A384" w:rsidR="00D256AE" w:rsidRDefault="00D256AE">
      <w:pPr>
        <w:spacing w:line="240" w:lineRule="auto"/>
        <w:rPr>
          <w:rStyle w:val="Strong"/>
          <w:color w:val="C00000"/>
        </w:rPr>
      </w:pPr>
      <w:r>
        <w:rPr>
          <w:rStyle w:val="Strong"/>
          <w:color w:val="C00000"/>
        </w:rPr>
        <w:br w:type="page"/>
      </w:r>
    </w:p>
    <w:p w14:paraId="2BEB9A64" w14:textId="77777777" w:rsidR="00C3664E" w:rsidRDefault="00C3664E" w:rsidP="00A41B56">
      <w:pPr>
        <w:pStyle w:val="ListParagraph"/>
        <w:rPr>
          <w:rStyle w:val="Strong"/>
          <w:color w:val="C00000"/>
        </w:rPr>
      </w:pPr>
    </w:p>
    <w:p w14:paraId="776E15D6" w14:textId="47030AF9" w:rsidR="00C204E3" w:rsidRPr="00B16457" w:rsidRDefault="00C204E3" w:rsidP="00B16457">
      <w:pPr>
        <w:pStyle w:val="Heading3"/>
        <w:rPr>
          <w:rStyle w:val="Strong"/>
          <w:b/>
          <w:bCs/>
          <w:u w:val="none"/>
        </w:rPr>
      </w:pPr>
      <w:bookmarkStart w:id="861" w:name="_Toc204773625"/>
      <w:r w:rsidRPr="00B16457">
        <w:rPr>
          <w:rStyle w:val="Strong"/>
          <w:b/>
          <w:bCs/>
          <w:u w:val="none"/>
        </w:rPr>
        <w:t>Role-Based Access Control (</w:t>
      </w:r>
      <w:r w:rsidRPr="00B16457">
        <w:t>RBAC</w:t>
      </w:r>
      <w:r w:rsidRPr="00B16457">
        <w:rPr>
          <w:rStyle w:val="Strong"/>
          <w:b/>
          <w:bCs/>
          <w:u w:val="none"/>
        </w:rPr>
        <w:t>)</w:t>
      </w:r>
      <w:r w:rsidR="00C3664E">
        <w:rPr>
          <w:rStyle w:val="Strong"/>
          <w:b/>
          <w:bCs/>
          <w:u w:val="none"/>
        </w:rPr>
        <w:t>/ FRS-005</w:t>
      </w:r>
      <w:bookmarkEnd w:id="861"/>
    </w:p>
    <w:p w14:paraId="2A2CC568" w14:textId="77777777" w:rsidR="000D5A60" w:rsidRPr="00C204E3" w:rsidRDefault="000D5A60" w:rsidP="00A41B56">
      <w:pPr>
        <w:pStyle w:val="ListParagraph"/>
        <w:rPr>
          <w:rStyle w:val="Strong"/>
        </w:rPr>
      </w:pPr>
    </w:p>
    <w:p w14:paraId="1F9CB43E" w14:textId="77777777" w:rsidR="00E720FA" w:rsidRDefault="00E720FA" w:rsidP="00353630">
      <w:pPr>
        <w:pStyle w:val="ListParagraph"/>
        <w:numPr>
          <w:ilvl w:val="0"/>
          <w:numId w:val="11"/>
        </w:numPr>
      </w:pPr>
      <w:r>
        <w:t>Fine-grained permission settings: control access to modules, datasets, and actions (view, edit, approve, delete).</w:t>
      </w:r>
    </w:p>
    <w:p w14:paraId="55489F03" w14:textId="0A418FFF" w:rsidR="00C204E3" w:rsidRDefault="00C204E3" w:rsidP="00353630">
      <w:pPr>
        <w:pStyle w:val="ListParagraph"/>
        <w:numPr>
          <w:ilvl w:val="0"/>
          <w:numId w:val="11"/>
        </w:numPr>
      </w:pPr>
      <w:r>
        <w:t>Assign users predefined roles based on their function:</w:t>
      </w:r>
    </w:p>
    <w:p w14:paraId="5E09220F" w14:textId="77777777" w:rsidR="00C204E3" w:rsidRDefault="00C204E3" w:rsidP="00353630">
      <w:pPr>
        <w:pStyle w:val="NormalWeb"/>
        <w:numPr>
          <w:ilvl w:val="1"/>
          <w:numId w:val="12"/>
        </w:numPr>
        <w:spacing w:line="360" w:lineRule="auto"/>
      </w:pPr>
      <w:r>
        <w:rPr>
          <w:rStyle w:val="Strong"/>
        </w:rPr>
        <w:t>Maker:</w:t>
      </w:r>
      <w:r>
        <w:t xml:space="preserve"> Inputs or requests data or actions.</w:t>
      </w:r>
    </w:p>
    <w:p w14:paraId="1F6C8FD7" w14:textId="77777777" w:rsidR="00C204E3" w:rsidRDefault="00C204E3" w:rsidP="00353630">
      <w:pPr>
        <w:pStyle w:val="NormalWeb"/>
        <w:numPr>
          <w:ilvl w:val="1"/>
          <w:numId w:val="12"/>
        </w:numPr>
        <w:spacing w:line="360" w:lineRule="auto"/>
      </w:pPr>
      <w:r>
        <w:rPr>
          <w:rStyle w:val="Strong"/>
        </w:rPr>
        <w:t>Checker:</w:t>
      </w:r>
      <w:r>
        <w:t xml:space="preserve"> Reviews and approves submissions.</w:t>
      </w:r>
    </w:p>
    <w:p w14:paraId="22D6DE49" w14:textId="77777777" w:rsidR="00C204E3" w:rsidRDefault="00C204E3" w:rsidP="00353630">
      <w:pPr>
        <w:pStyle w:val="NormalWeb"/>
        <w:numPr>
          <w:ilvl w:val="1"/>
          <w:numId w:val="12"/>
        </w:numPr>
        <w:spacing w:line="360" w:lineRule="auto"/>
      </w:pPr>
      <w:r>
        <w:rPr>
          <w:rStyle w:val="Strong"/>
        </w:rPr>
        <w:t>Regulator:</w:t>
      </w:r>
      <w:r>
        <w:t xml:space="preserve"> Views data across institutions for monitoring and reporting.</w:t>
      </w:r>
    </w:p>
    <w:p w14:paraId="281A4C52" w14:textId="77777777" w:rsidR="00C204E3" w:rsidRDefault="00C204E3" w:rsidP="00353630">
      <w:pPr>
        <w:pStyle w:val="NormalWeb"/>
        <w:numPr>
          <w:ilvl w:val="1"/>
          <w:numId w:val="12"/>
        </w:numPr>
        <w:spacing w:line="360" w:lineRule="auto"/>
      </w:pPr>
      <w:r>
        <w:rPr>
          <w:rStyle w:val="Strong"/>
        </w:rPr>
        <w:t>Inspector:</w:t>
      </w:r>
      <w:r>
        <w:t xml:space="preserve"> Audits and reviews operational data.</w:t>
      </w:r>
    </w:p>
    <w:p w14:paraId="13EEA94D" w14:textId="7DC32EE7" w:rsidR="00C204E3" w:rsidRDefault="00C204E3" w:rsidP="00353630">
      <w:pPr>
        <w:pStyle w:val="NormalWeb"/>
        <w:numPr>
          <w:ilvl w:val="1"/>
          <w:numId w:val="12"/>
        </w:numPr>
        <w:spacing w:line="360" w:lineRule="auto"/>
      </w:pPr>
      <w:r>
        <w:rPr>
          <w:rStyle w:val="Strong"/>
        </w:rPr>
        <w:t>Admin:</w:t>
      </w:r>
      <w:r>
        <w:t xml:space="preserve"> Manages system-wide settings, users, and configurations.</w:t>
      </w:r>
    </w:p>
    <w:p w14:paraId="4546BB67" w14:textId="032F6081" w:rsidR="00E720FA" w:rsidRPr="00804B1F" w:rsidRDefault="00E720FA" w:rsidP="00804B1F">
      <w:pPr>
        <w:pStyle w:val="Heading4"/>
      </w:pPr>
      <w:r>
        <w:t xml:space="preserve"> </w:t>
      </w:r>
      <w:r w:rsidRPr="00804B1F">
        <w:t>Role-Based Access Matrix</w:t>
      </w:r>
    </w:p>
    <w:p w14:paraId="4B95F454" w14:textId="53C61D00" w:rsidR="00FE54CC" w:rsidRDefault="00FE54CC" w:rsidP="00FE54CC">
      <w:pPr>
        <w:pStyle w:val="ListParagraph"/>
      </w:pPr>
    </w:p>
    <w:tbl>
      <w:tblPr>
        <w:tblStyle w:val="LightGrid-Accent11"/>
        <w:tblW w:w="0" w:type="auto"/>
        <w:tblInd w:w="530" w:type="dxa"/>
        <w:tblLook w:val="04A0" w:firstRow="1" w:lastRow="0" w:firstColumn="1" w:lastColumn="0" w:noHBand="0" w:noVBand="1"/>
      </w:tblPr>
      <w:tblGrid>
        <w:gridCol w:w="1350"/>
        <w:gridCol w:w="818"/>
        <w:gridCol w:w="990"/>
        <w:gridCol w:w="925"/>
        <w:gridCol w:w="945"/>
        <w:gridCol w:w="1170"/>
        <w:gridCol w:w="1170"/>
        <w:gridCol w:w="990"/>
      </w:tblGrid>
      <w:tr w:rsidR="00E720FA" w:rsidRPr="00E720FA" w14:paraId="61872348" w14:textId="77777777" w:rsidTr="00FE5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1AFB1B95" w14:textId="77777777" w:rsidR="00E720FA" w:rsidRPr="00A47AA8" w:rsidRDefault="00E720FA" w:rsidP="00A41B56">
            <w:r w:rsidRPr="00E720FA">
              <w:t>Role</w:t>
            </w:r>
          </w:p>
        </w:tc>
        <w:tc>
          <w:tcPr>
            <w:tcW w:w="818" w:type="dxa"/>
            <w:hideMark/>
          </w:tcPr>
          <w:p w14:paraId="2E5DF1BB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Create</w:t>
            </w:r>
          </w:p>
        </w:tc>
        <w:tc>
          <w:tcPr>
            <w:tcW w:w="990" w:type="dxa"/>
            <w:hideMark/>
          </w:tcPr>
          <w:p w14:paraId="650F5B2A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Edit</w:t>
            </w:r>
          </w:p>
        </w:tc>
        <w:tc>
          <w:tcPr>
            <w:tcW w:w="925" w:type="dxa"/>
            <w:hideMark/>
          </w:tcPr>
          <w:p w14:paraId="192937FF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Submit</w:t>
            </w:r>
          </w:p>
        </w:tc>
        <w:tc>
          <w:tcPr>
            <w:tcW w:w="945" w:type="dxa"/>
            <w:hideMark/>
          </w:tcPr>
          <w:p w14:paraId="5D55EE07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Review</w:t>
            </w:r>
          </w:p>
        </w:tc>
        <w:tc>
          <w:tcPr>
            <w:tcW w:w="1170" w:type="dxa"/>
            <w:hideMark/>
          </w:tcPr>
          <w:p w14:paraId="44996BD1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Approve</w:t>
            </w:r>
          </w:p>
        </w:tc>
        <w:tc>
          <w:tcPr>
            <w:tcW w:w="1170" w:type="dxa"/>
            <w:hideMark/>
          </w:tcPr>
          <w:p w14:paraId="4CCA12A2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Reject</w:t>
            </w:r>
          </w:p>
        </w:tc>
        <w:tc>
          <w:tcPr>
            <w:tcW w:w="990" w:type="dxa"/>
            <w:hideMark/>
          </w:tcPr>
          <w:p w14:paraId="7F39A54B" w14:textId="77777777" w:rsidR="00E720FA" w:rsidRPr="00A47AA8" w:rsidRDefault="00E720FA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AA8">
              <w:t>View</w:t>
            </w:r>
          </w:p>
        </w:tc>
      </w:tr>
      <w:tr w:rsidR="00E720FA" w:rsidRPr="00E720FA" w14:paraId="21B82E04" w14:textId="77777777" w:rsidTr="00F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186176DF" w14:textId="77777777" w:rsidR="00E720FA" w:rsidRPr="00A47AA8" w:rsidRDefault="00E720FA" w:rsidP="00A41B56">
            <w:r w:rsidRPr="00A47AA8">
              <w:t>Maker</w:t>
            </w:r>
          </w:p>
        </w:tc>
        <w:tc>
          <w:tcPr>
            <w:tcW w:w="818" w:type="dxa"/>
            <w:hideMark/>
          </w:tcPr>
          <w:p w14:paraId="6E1A0A32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90" w:type="dxa"/>
            <w:hideMark/>
          </w:tcPr>
          <w:p w14:paraId="7806216A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25" w:type="dxa"/>
            <w:hideMark/>
          </w:tcPr>
          <w:p w14:paraId="1E3CC616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45" w:type="dxa"/>
            <w:hideMark/>
          </w:tcPr>
          <w:p w14:paraId="1C880719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1170" w:type="dxa"/>
            <w:hideMark/>
          </w:tcPr>
          <w:p w14:paraId="2984FA0A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1170" w:type="dxa"/>
            <w:hideMark/>
          </w:tcPr>
          <w:p w14:paraId="6D790EB2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990" w:type="dxa"/>
            <w:hideMark/>
          </w:tcPr>
          <w:p w14:paraId="5835C44A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</w:tr>
      <w:tr w:rsidR="00E720FA" w:rsidRPr="00E720FA" w14:paraId="290025F6" w14:textId="77777777" w:rsidTr="00FE5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31CA0ED8" w14:textId="77777777" w:rsidR="00E720FA" w:rsidRPr="00A47AA8" w:rsidRDefault="00E720FA" w:rsidP="00A41B56">
            <w:r w:rsidRPr="00A47AA8">
              <w:t>Checker</w:t>
            </w:r>
          </w:p>
        </w:tc>
        <w:tc>
          <w:tcPr>
            <w:tcW w:w="818" w:type="dxa"/>
            <w:hideMark/>
          </w:tcPr>
          <w:p w14:paraId="2FA84192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90" w:type="dxa"/>
            <w:hideMark/>
          </w:tcPr>
          <w:p w14:paraId="64E8545B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25" w:type="dxa"/>
            <w:hideMark/>
          </w:tcPr>
          <w:p w14:paraId="3FF90A7D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45" w:type="dxa"/>
            <w:hideMark/>
          </w:tcPr>
          <w:p w14:paraId="501438AC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70" w:type="dxa"/>
            <w:hideMark/>
          </w:tcPr>
          <w:p w14:paraId="32CF0177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1170" w:type="dxa"/>
            <w:hideMark/>
          </w:tcPr>
          <w:p w14:paraId="4A780A0C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990" w:type="dxa"/>
            <w:hideMark/>
          </w:tcPr>
          <w:p w14:paraId="7A2643B3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</w:tr>
      <w:tr w:rsidR="00E720FA" w:rsidRPr="00E720FA" w14:paraId="20DB1FDB" w14:textId="77777777" w:rsidTr="00F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05BD12A1" w14:textId="77777777" w:rsidR="00E720FA" w:rsidRPr="00A47AA8" w:rsidRDefault="00E720FA" w:rsidP="00A41B56">
            <w:r w:rsidRPr="00A47AA8">
              <w:t>Regulator</w:t>
            </w:r>
          </w:p>
        </w:tc>
        <w:tc>
          <w:tcPr>
            <w:tcW w:w="818" w:type="dxa"/>
            <w:hideMark/>
          </w:tcPr>
          <w:p w14:paraId="4180702C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990" w:type="dxa"/>
            <w:hideMark/>
          </w:tcPr>
          <w:p w14:paraId="775C1EF9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925" w:type="dxa"/>
            <w:hideMark/>
          </w:tcPr>
          <w:p w14:paraId="241D323E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945" w:type="dxa"/>
            <w:hideMark/>
          </w:tcPr>
          <w:p w14:paraId="0F1D2AB3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70" w:type="dxa"/>
            <w:hideMark/>
          </w:tcPr>
          <w:p w14:paraId="6CFBD504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70" w:type="dxa"/>
            <w:hideMark/>
          </w:tcPr>
          <w:p w14:paraId="1427D8F1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90" w:type="dxa"/>
            <w:hideMark/>
          </w:tcPr>
          <w:p w14:paraId="57BA4AF9" w14:textId="77777777" w:rsidR="00E720FA" w:rsidRPr="00A47AA8" w:rsidRDefault="00E720FA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</w:tr>
      <w:tr w:rsidR="00E720FA" w:rsidRPr="00E720FA" w14:paraId="4C2230C6" w14:textId="77777777" w:rsidTr="00FE54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hideMark/>
          </w:tcPr>
          <w:p w14:paraId="1161CF88" w14:textId="77777777" w:rsidR="00E720FA" w:rsidRPr="00A47AA8" w:rsidRDefault="00E720FA" w:rsidP="00A41B56">
            <w:r w:rsidRPr="00A47AA8">
              <w:t>Admin</w:t>
            </w:r>
          </w:p>
        </w:tc>
        <w:tc>
          <w:tcPr>
            <w:tcW w:w="818" w:type="dxa"/>
            <w:hideMark/>
          </w:tcPr>
          <w:p w14:paraId="70634602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90" w:type="dxa"/>
            <w:hideMark/>
          </w:tcPr>
          <w:p w14:paraId="2B819E02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25" w:type="dxa"/>
            <w:hideMark/>
          </w:tcPr>
          <w:p w14:paraId="26978021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45" w:type="dxa"/>
            <w:hideMark/>
          </w:tcPr>
          <w:p w14:paraId="1D1B3DD1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70" w:type="dxa"/>
            <w:hideMark/>
          </w:tcPr>
          <w:p w14:paraId="391F4DDF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70" w:type="dxa"/>
            <w:hideMark/>
          </w:tcPr>
          <w:p w14:paraId="00FB40C7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990" w:type="dxa"/>
            <w:hideMark/>
          </w:tcPr>
          <w:p w14:paraId="41F0C0D3" w14:textId="77777777" w:rsidR="00E720FA" w:rsidRPr="00A47AA8" w:rsidRDefault="00E720FA" w:rsidP="00A41B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</w:tr>
      <w:tr w:rsidR="002142FE" w:rsidRPr="00E720FA" w14:paraId="7152CD1A" w14:textId="77777777" w:rsidTr="00FE5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AC5ADE" w14:textId="2EE97624" w:rsidR="002142FE" w:rsidRPr="00A47AA8" w:rsidRDefault="002142FE" w:rsidP="00A41B56">
            <w:r w:rsidRPr="00E44DBC">
              <w:t>Inspector (read-only)</w:t>
            </w:r>
          </w:p>
        </w:tc>
        <w:tc>
          <w:tcPr>
            <w:tcW w:w="818" w:type="dxa"/>
          </w:tcPr>
          <w:p w14:paraId="5F26D163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F3B9B87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14:paraId="5CCA7EB4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5F6BB88C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293C80C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A6E517F" w14:textId="77777777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5394683" w14:textId="4AA67CEB" w:rsidR="002142FE" w:rsidRPr="00A47AA8" w:rsidRDefault="002142FE" w:rsidP="00A41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AA8">
              <w:rPr>
                <w:rFonts w:ascii="Segoe UI Symbol" w:hAnsi="Segoe UI Symbol" w:cs="Segoe UI Symbol"/>
              </w:rPr>
              <w:t>✅</w:t>
            </w:r>
          </w:p>
        </w:tc>
      </w:tr>
    </w:tbl>
    <w:p w14:paraId="486D1515" w14:textId="13D0DC65" w:rsidR="009A5543" w:rsidRDefault="009A5543" w:rsidP="00A41B56">
      <w:pPr>
        <w:pStyle w:val="ListParagraph"/>
      </w:pPr>
    </w:p>
    <w:p w14:paraId="4EA3C96F" w14:textId="46997D50" w:rsidR="00CA56D3" w:rsidRDefault="00CA56D3" w:rsidP="00A41B56">
      <w:pPr>
        <w:pStyle w:val="ListParagraph"/>
      </w:pPr>
    </w:p>
    <w:p w14:paraId="346FBDE5" w14:textId="5E2D5BA6" w:rsidR="002142FE" w:rsidRPr="00804B1F" w:rsidRDefault="002142FE" w:rsidP="00804B1F">
      <w:pPr>
        <w:pStyle w:val="Heading4"/>
      </w:pPr>
      <w:r w:rsidRPr="00804B1F">
        <w:t xml:space="preserve">Role-Based Access </w:t>
      </w:r>
      <w:r w:rsidR="0006177B" w:rsidRPr="00804B1F">
        <w:t>Definition</w:t>
      </w:r>
    </w:p>
    <w:p w14:paraId="6C4C4A2C" w14:textId="5A4B4BC4" w:rsidR="007D16BD" w:rsidRDefault="007D16BD" w:rsidP="00A41B56">
      <w:pPr>
        <w:pStyle w:val="ListParagraph"/>
      </w:pPr>
    </w:p>
    <w:tbl>
      <w:tblPr>
        <w:tblW w:w="0" w:type="auto"/>
        <w:tblCellSpacing w:w="15" w:type="dxa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670"/>
      </w:tblGrid>
      <w:tr w:rsidR="00E44DBC" w:rsidRPr="009A5543" w14:paraId="0E451CBD" w14:textId="77777777" w:rsidTr="0006177B">
        <w:trPr>
          <w:trHeight w:val="492"/>
          <w:tblHeader/>
          <w:tblCellSpacing w:w="15" w:type="dxa"/>
        </w:trPr>
        <w:tc>
          <w:tcPr>
            <w:tcW w:w="2655" w:type="dxa"/>
            <w:shd w:val="clear" w:color="auto" w:fill="D9D9D9" w:themeFill="background1" w:themeFillShade="D9"/>
            <w:vAlign w:val="center"/>
            <w:hideMark/>
          </w:tcPr>
          <w:p w14:paraId="06E35B1A" w14:textId="77777777" w:rsidR="00E44DBC" w:rsidRPr="0006177B" w:rsidRDefault="00E44DBC" w:rsidP="00A41B56">
            <w:pPr>
              <w:rPr>
                <w:b/>
                <w:bCs/>
              </w:rPr>
            </w:pPr>
            <w:r w:rsidRPr="0006177B">
              <w:rPr>
                <w:b/>
                <w:bCs/>
              </w:rPr>
              <w:t>Role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  <w:hideMark/>
          </w:tcPr>
          <w:p w14:paraId="5B2AA692" w14:textId="77777777" w:rsidR="00E44DBC" w:rsidRPr="0006177B" w:rsidRDefault="00E44DBC" w:rsidP="00A41B56">
            <w:pPr>
              <w:rPr>
                <w:b/>
                <w:bCs/>
              </w:rPr>
            </w:pPr>
            <w:r w:rsidRPr="0006177B">
              <w:rPr>
                <w:b/>
                <w:bCs/>
              </w:rPr>
              <w:t>Key Actions</w:t>
            </w:r>
          </w:p>
        </w:tc>
      </w:tr>
      <w:tr w:rsidR="00E44DBC" w:rsidRPr="009A5543" w14:paraId="53E835BA" w14:textId="77777777" w:rsidTr="009A5543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C6C2F24" w14:textId="77777777" w:rsidR="00E44DBC" w:rsidRPr="009A5543" w:rsidRDefault="00E44DBC" w:rsidP="00A41B56">
            <w:r w:rsidRPr="009A5543">
              <w:t>Maker</w:t>
            </w:r>
          </w:p>
        </w:tc>
        <w:tc>
          <w:tcPr>
            <w:tcW w:w="5625" w:type="dxa"/>
            <w:vAlign w:val="center"/>
            <w:hideMark/>
          </w:tcPr>
          <w:p w14:paraId="2D593F90" w14:textId="77777777" w:rsidR="00E44DBC" w:rsidRPr="009A5543" w:rsidRDefault="00E44DBC" w:rsidP="00A41B56">
            <w:r w:rsidRPr="009A5543">
              <w:t>Create and submit new registration</w:t>
            </w:r>
          </w:p>
        </w:tc>
      </w:tr>
      <w:tr w:rsidR="00E44DBC" w:rsidRPr="009A5543" w14:paraId="79279F25" w14:textId="77777777" w:rsidTr="009A5543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E62062D" w14:textId="77777777" w:rsidR="00E44DBC" w:rsidRPr="009A5543" w:rsidRDefault="00E44DBC" w:rsidP="00A41B56">
            <w:r w:rsidRPr="009A5543">
              <w:t>Checker</w:t>
            </w:r>
          </w:p>
        </w:tc>
        <w:tc>
          <w:tcPr>
            <w:tcW w:w="5625" w:type="dxa"/>
            <w:vAlign w:val="center"/>
            <w:hideMark/>
          </w:tcPr>
          <w:p w14:paraId="6193AB83" w14:textId="77777777" w:rsidR="00E44DBC" w:rsidRPr="009A5543" w:rsidRDefault="00E44DBC" w:rsidP="00A41B56">
            <w:r w:rsidRPr="009A5543">
              <w:t>Validate input, suggest corrections, forward to regulator</w:t>
            </w:r>
          </w:p>
        </w:tc>
      </w:tr>
      <w:tr w:rsidR="00E44DBC" w:rsidRPr="009A5543" w14:paraId="650DCC65" w14:textId="77777777" w:rsidTr="009A5543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0011577D" w14:textId="77777777" w:rsidR="00E44DBC" w:rsidRPr="009A5543" w:rsidRDefault="00E44DBC" w:rsidP="00A41B56">
            <w:r w:rsidRPr="009A5543">
              <w:t>Regulator</w:t>
            </w:r>
          </w:p>
        </w:tc>
        <w:tc>
          <w:tcPr>
            <w:tcW w:w="5625" w:type="dxa"/>
            <w:vAlign w:val="center"/>
            <w:hideMark/>
          </w:tcPr>
          <w:p w14:paraId="3456126E" w14:textId="77777777" w:rsidR="00E44DBC" w:rsidRPr="009A5543" w:rsidRDefault="00E44DBC" w:rsidP="00A41B56">
            <w:r w:rsidRPr="009A5543">
              <w:t>Approve, reject, or return for edit</w:t>
            </w:r>
          </w:p>
        </w:tc>
      </w:tr>
      <w:tr w:rsidR="00E44DBC" w:rsidRPr="009A5543" w14:paraId="481BE630" w14:textId="77777777" w:rsidTr="009A5543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D671C46" w14:textId="77777777" w:rsidR="00E44DBC" w:rsidRPr="009A5543" w:rsidRDefault="00E44DBC" w:rsidP="00A41B56">
            <w:r w:rsidRPr="009A5543">
              <w:t>Admin</w:t>
            </w:r>
          </w:p>
        </w:tc>
        <w:tc>
          <w:tcPr>
            <w:tcW w:w="5625" w:type="dxa"/>
            <w:vAlign w:val="center"/>
            <w:hideMark/>
          </w:tcPr>
          <w:p w14:paraId="57B4A49C" w14:textId="77777777" w:rsidR="00E44DBC" w:rsidRPr="009A5543" w:rsidRDefault="00E44DBC" w:rsidP="00A41B56">
            <w:r w:rsidRPr="009A5543">
              <w:t>View, override, or manage all records</w:t>
            </w:r>
          </w:p>
        </w:tc>
      </w:tr>
      <w:tr w:rsidR="00E44DBC" w:rsidRPr="009A5543" w14:paraId="643A9C4E" w14:textId="77777777" w:rsidTr="009A5543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715AA064" w14:textId="77777777" w:rsidR="00E44DBC" w:rsidRPr="009A5543" w:rsidRDefault="00E44DBC" w:rsidP="00A41B56">
            <w:r w:rsidRPr="009A5543">
              <w:t>Inspector (read-only)</w:t>
            </w:r>
          </w:p>
        </w:tc>
        <w:tc>
          <w:tcPr>
            <w:tcW w:w="5625" w:type="dxa"/>
            <w:vAlign w:val="center"/>
            <w:hideMark/>
          </w:tcPr>
          <w:p w14:paraId="3CC81E2E" w14:textId="77777777" w:rsidR="00E44DBC" w:rsidRPr="009A5543" w:rsidRDefault="00E44DBC" w:rsidP="00A41B56">
            <w:r w:rsidRPr="009A5543">
              <w:t>View approved registrations and documents only</w:t>
            </w:r>
          </w:p>
        </w:tc>
      </w:tr>
    </w:tbl>
    <w:p w14:paraId="2459D08E" w14:textId="60195492" w:rsidR="00A47AA8" w:rsidRDefault="00A47AA8" w:rsidP="00A41B56">
      <w:pPr>
        <w:pStyle w:val="ListParagraph"/>
      </w:pPr>
    </w:p>
    <w:p w14:paraId="46CE4BEA" w14:textId="594FECAD" w:rsidR="005F601D" w:rsidRDefault="005F601D">
      <w:pPr>
        <w:spacing w:line="240" w:lineRule="auto"/>
      </w:pPr>
      <w:r>
        <w:br w:type="page"/>
      </w:r>
    </w:p>
    <w:p w14:paraId="77C7589F" w14:textId="73A1AA6D" w:rsidR="00880CAB" w:rsidRPr="00B16457" w:rsidRDefault="00880CAB" w:rsidP="00AE051C">
      <w:pPr>
        <w:pStyle w:val="Heading4"/>
        <w:rPr>
          <w:rStyle w:val="Strong"/>
          <w:b w:val="0"/>
          <w:bCs w:val="0"/>
          <w:u w:val="none"/>
        </w:rPr>
      </w:pPr>
      <w:r w:rsidRPr="00B16457">
        <w:rPr>
          <w:rStyle w:val="Strong"/>
          <w:b w:val="0"/>
          <w:bCs w:val="0"/>
          <w:u w:val="none"/>
        </w:rPr>
        <w:lastRenderedPageBreak/>
        <w:t>User Management</w:t>
      </w:r>
    </w:p>
    <w:p w14:paraId="1C140479" w14:textId="77777777" w:rsidR="00C5538F" w:rsidRPr="00C5538F" w:rsidRDefault="00C5538F" w:rsidP="00A41B56">
      <w:pPr>
        <w:pStyle w:val="ListParagraph"/>
        <w:rPr>
          <w:rStyle w:val="Strong"/>
          <w:color w:val="C00000"/>
        </w:rPr>
      </w:pPr>
    </w:p>
    <w:p w14:paraId="359FCCCA" w14:textId="77777777" w:rsidR="00880CAB" w:rsidRDefault="00880CAB" w:rsidP="00353630">
      <w:pPr>
        <w:pStyle w:val="ListParagraph"/>
        <w:numPr>
          <w:ilvl w:val="0"/>
          <w:numId w:val="11"/>
        </w:numPr>
      </w:pPr>
      <w:r w:rsidRPr="00C5538F">
        <w:t>User Activation &amp; Deactivation:</w:t>
      </w:r>
      <w:r>
        <w:t xml:space="preserve"> Enable/disable users based on institution status or compliance.</w:t>
      </w:r>
    </w:p>
    <w:p w14:paraId="4E803321" w14:textId="77777777" w:rsidR="00880CAB" w:rsidRDefault="00880CAB" w:rsidP="00353630">
      <w:pPr>
        <w:pStyle w:val="ListParagraph"/>
        <w:numPr>
          <w:ilvl w:val="0"/>
          <w:numId w:val="11"/>
        </w:numPr>
      </w:pPr>
      <w:r w:rsidRPr="00C5538F">
        <w:t>Role Assignment:</w:t>
      </w:r>
      <w:r>
        <w:t xml:space="preserve"> Admins assign roles during onboarding or update them later.</w:t>
      </w:r>
    </w:p>
    <w:p w14:paraId="27365959" w14:textId="77777777" w:rsidR="00880CAB" w:rsidRDefault="00880CAB" w:rsidP="00353630">
      <w:pPr>
        <w:pStyle w:val="ListParagraph"/>
        <w:numPr>
          <w:ilvl w:val="0"/>
          <w:numId w:val="11"/>
        </w:numPr>
      </w:pPr>
      <w:r w:rsidRPr="00C5538F">
        <w:t>Multi-level user access:</w:t>
      </w:r>
      <w:r>
        <w:t xml:space="preserve"> Users can be assigned to one or multiple FIs with varying roles.</w:t>
      </w:r>
    </w:p>
    <w:p w14:paraId="6B0E756F" w14:textId="78F5BE9B" w:rsidR="00880CAB" w:rsidRDefault="00880CAB" w:rsidP="00353630">
      <w:pPr>
        <w:pStyle w:val="ListParagraph"/>
        <w:numPr>
          <w:ilvl w:val="0"/>
          <w:numId w:val="11"/>
        </w:numPr>
      </w:pPr>
      <w:r w:rsidRPr="00C5538F">
        <w:t>Audit Trail:</w:t>
      </w:r>
      <w:r>
        <w:t xml:space="preserve"> Full logging of user activity, login attempts, and access changes.</w:t>
      </w:r>
    </w:p>
    <w:p w14:paraId="069E4802" w14:textId="15CC8913" w:rsidR="00DD4122" w:rsidRDefault="00DD4122" w:rsidP="00A41B56">
      <w:pPr>
        <w:pStyle w:val="ListParagraph"/>
      </w:pPr>
    </w:p>
    <w:p w14:paraId="62B364DC" w14:textId="6BCB11E0" w:rsidR="00DD4122" w:rsidRPr="00804B1F" w:rsidRDefault="00E157BE" w:rsidP="00804B1F">
      <w:pPr>
        <w:pStyle w:val="Heading4"/>
      </w:pPr>
      <w:r w:rsidRPr="00804B1F">
        <w:t xml:space="preserve">User </w:t>
      </w:r>
      <w:r w:rsidR="00A51EAB" w:rsidRPr="00804B1F">
        <w:t xml:space="preserve">Management Status </w:t>
      </w:r>
      <w:r w:rsidR="00BD6004" w:rsidRPr="00804B1F">
        <w:t>Definition</w:t>
      </w:r>
      <w:r w:rsidR="00A51EAB" w:rsidRPr="00804B1F">
        <w:t xml:space="preserve"> </w:t>
      </w:r>
    </w:p>
    <w:p w14:paraId="27D950C0" w14:textId="77777777" w:rsidR="00E157BE" w:rsidRDefault="00E157BE" w:rsidP="00A41B56">
      <w:pPr>
        <w:pStyle w:val="ListParagraph"/>
      </w:pPr>
    </w:p>
    <w:tbl>
      <w:tblPr>
        <w:tblW w:w="0" w:type="auto"/>
        <w:tblCellSpacing w:w="15" w:type="dxa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767"/>
        <w:gridCol w:w="4050"/>
      </w:tblGrid>
      <w:tr w:rsidR="00DD4122" w:rsidRPr="00DD4122" w14:paraId="361C20E0" w14:textId="77777777" w:rsidTr="00EA0652">
        <w:trPr>
          <w:tblHeader/>
          <w:tblCellSpacing w:w="15" w:type="dxa"/>
        </w:trPr>
        <w:tc>
          <w:tcPr>
            <w:tcW w:w="2538" w:type="dxa"/>
            <w:shd w:val="clear" w:color="auto" w:fill="D9D9D9" w:themeFill="background1" w:themeFillShade="D9"/>
            <w:vAlign w:val="center"/>
            <w:hideMark/>
          </w:tcPr>
          <w:p w14:paraId="0B35DADC" w14:textId="77777777" w:rsidR="00DD4122" w:rsidRPr="00DA1A1F" w:rsidRDefault="00DD4122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State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  <w:hideMark/>
          </w:tcPr>
          <w:p w14:paraId="2C19D070" w14:textId="77777777" w:rsidR="00DD4122" w:rsidRPr="00DA1A1F" w:rsidRDefault="00DD4122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Triggered By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  <w:hideMark/>
          </w:tcPr>
          <w:p w14:paraId="755E1A19" w14:textId="77777777" w:rsidR="00DD4122" w:rsidRPr="00DA1A1F" w:rsidRDefault="00DD4122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Description</w:t>
            </w:r>
          </w:p>
        </w:tc>
      </w:tr>
      <w:tr w:rsidR="00DD4122" w:rsidRPr="00DD4122" w14:paraId="1F3A6C4E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70260B83" w14:textId="77777777" w:rsidR="00DD4122" w:rsidRPr="00DD4122" w:rsidRDefault="00DD4122" w:rsidP="00A41B56">
            <w:r w:rsidRPr="00DD4122">
              <w:t>Draft</w:t>
            </w:r>
          </w:p>
        </w:tc>
        <w:tc>
          <w:tcPr>
            <w:tcW w:w="1707" w:type="dxa"/>
            <w:vAlign w:val="center"/>
            <w:hideMark/>
          </w:tcPr>
          <w:p w14:paraId="7E948E22" w14:textId="77777777" w:rsidR="00DD4122" w:rsidRPr="00DD4122" w:rsidRDefault="00DD4122" w:rsidP="00A41B56">
            <w:r w:rsidRPr="00DD4122">
              <w:t>Maker</w:t>
            </w:r>
          </w:p>
        </w:tc>
        <w:tc>
          <w:tcPr>
            <w:tcW w:w="4005" w:type="dxa"/>
            <w:vAlign w:val="center"/>
            <w:hideMark/>
          </w:tcPr>
          <w:p w14:paraId="241D9DC6" w14:textId="77777777" w:rsidR="00DD4122" w:rsidRPr="00DD4122" w:rsidRDefault="00DD4122" w:rsidP="00A41B56">
            <w:r w:rsidRPr="00DD4122">
              <w:t>Editable entry not yet submitted</w:t>
            </w:r>
          </w:p>
        </w:tc>
      </w:tr>
      <w:tr w:rsidR="00DD4122" w:rsidRPr="00DD4122" w14:paraId="78B122CA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1F59A8BB" w14:textId="77777777" w:rsidR="00DD4122" w:rsidRPr="00DD4122" w:rsidRDefault="00DD4122" w:rsidP="00A41B56">
            <w:r w:rsidRPr="00DD4122">
              <w:t>Submitted</w:t>
            </w:r>
          </w:p>
        </w:tc>
        <w:tc>
          <w:tcPr>
            <w:tcW w:w="1707" w:type="dxa"/>
            <w:vAlign w:val="center"/>
            <w:hideMark/>
          </w:tcPr>
          <w:p w14:paraId="4DAAD0D8" w14:textId="77777777" w:rsidR="00DD4122" w:rsidRPr="00DD4122" w:rsidRDefault="00DD4122" w:rsidP="00A41B56">
            <w:r w:rsidRPr="00DD4122">
              <w:t>Maker</w:t>
            </w:r>
          </w:p>
        </w:tc>
        <w:tc>
          <w:tcPr>
            <w:tcW w:w="4005" w:type="dxa"/>
            <w:vAlign w:val="center"/>
            <w:hideMark/>
          </w:tcPr>
          <w:p w14:paraId="2D1AD02D" w14:textId="77777777" w:rsidR="00DD4122" w:rsidRPr="00DD4122" w:rsidRDefault="00DD4122" w:rsidP="00A41B56">
            <w:r w:rsidRPr="00DD4122">
              <w:t>Sent for review; editing disabled</w:t>
            </w:r>
          </w:p>
        </w:tc>
      </w:tr>
      <w:tr w:rsidR="00DD4122" w:rsidRPr="00DD4122" w14:paraId="0D71AF1A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3E90946C" w14:textId="77777777" w:rsidR="00DD4122" w:rsidRPr="00DD4122" w:rsidRDefault="00DD4122" w:rsidP="00A41B56">
            <w:r w:rsidRPr="00DD4122">
              <w:t>Under Review</w:t>
            </w:r>
          </w:p>
        </w:tc>
        <w:tc>
          <w:tcPr>
            <w:tcW w:w="1707" w:type="dxa"/>
            <w:vAlign w:val="center"/>
            <w:hideMark/>
          </w:tcPr>
          <w:p w14:paraId="4B9AC295" w14:textId="77777777" w:rsidR="00DD4122" w:rsidRPr="00DD4122" w:rsidRDefault="00DD4122" w:rsidP="00A41B56">
            <w:r w:rsidRPr="00DD4122">
              <w:t>Checker/Regulator</w:t>
            </w:r>
          </w:p>
        </w:tc>
        <w:tc>
          <w:tcPr>
            <w:tcW w:w="4005" w:type="dxa"/>
            <w:vAlign w:val="center"/>
            <w:hideMark/>
          </w:tcPr>
          <w:p w14:paraId="0B27B5AF" w14:textId="77777777" w:rsidR="00DD4122" w:rsidRPr="00DD4122" w:rsidRDefault="00DD4122" w:rsidP="00A41B56">
            <w:r w:rsidRPr="00DD4122">
              <w:t>Pending decision or clarification</w:t>
            </w:r>
          </w:p>
        </w:tc>
      </w:tr>
      <w:tr w:rsidR="00DD4122" w:rsidRPr="00DD4122" w14:paraId="341669A1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5D573895" w14:textId="77777777" w:rsidR="00DD4122" w:rsidRPr="00DD4122" w:rsidRDefault="00DD4122" w:rsidP="00A41B56">
            <w:r w:rsidRPr="00DD4122">
              <w:t>Approved</w:t>
            </w:r>
          </w:p>
        </w:tc>
        <w:tc>
          <w:tcPr>
            <w:tcW w:w="1707" w:type="dxa"/>
            <w:vAlign w:val="center"/>
            <w:hideMark/>
          </w:tcPr>
          <w:p w14:paraId="7622988C" w14:textId="77777777" w:rsidR="00DD4122" w:rsidRPr="00DD4122" w:rsidRDefault="00DD4122" w:rsidP="00A41B56">
            <w:r w:rsidRPr="00DD4122">
              <w:t>Regulator</w:t>
            </w:r>
          </w:p>
        </w:tc>
        <w:tc>
          <w:tcPr>
            <w:tcW w:w="4005" w:type="dxa"/>
            <w:vAlign w:val="center"/>
            <w:hideMark/>
          </w:tcPr>
          <w:p w14:paraId="28432CB2" w14:textId="77777777" w:rsidR="00DD4122" w:rsidRPr="00DD4122" w:rsidRDefault="00DD4122" w:rsidP="00A41B56">
            <w:r w:rsidRPr="00DD4122">
              <w:t>Registration completed successfully</w:t>
            </w:r>
          </w:p>
        </w:tc>
      </w:tr>
      <w:tr w:rsidR="00DD4122" w:rsidRPr="00DD4122" w14:paraId="453F7282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5ADF0B78" w14:textId="77777777" w:rsidR="00DD4122" w:rsidRPr="00DD4122" w:rsidRDefault="00DD4122" w:rsidP="00A41B56">
            <w:r w:rsidRPr="00DD4122">
              <w:t>Rejected</w:t>
            </w:r>
          </w:p>
        </w:tc>
        <w:tc>
          <w:tcPr>
            <w:tcW w:w="1707" w:type="dxa"/>
            <w:vAlign w:val="center"/>
            <w:hideMark/>
          </w:tcPr>
          <w:p w14:paraId="39C7ED76" w14:textId="77777777" w:rsidR="00DD4122" w:rsidRPr="00DD4122" w:rsidRDefault="00DD4122" w:rsidP="00A41B56">
            <w:r w:rsidRPr="00DD4122">
              <w:t>Regulator</w:t>
            </w:r>
          </w:p>
        </w:tc>
        <w:tc>
          <w:tcPr>
            <w:tcW w:w="4005" w:type="dxa"/>
            <w:vAlign w:val="center"/>
            <w:hideMark/>
          </w:tcPr>
          <w:p w14:paraId="45ED8CCD" w14:textId="77777777" w:rsidR="00DD4122" w:rsidRPr="00DD4122" w:rsidRDefault="00DD4122" w:rsidP="00A41B56">
            <w:r w:rsidRPr="00DD4122">
              <w:t>Registration not accepted</w:t>
            </w:r>
          </w:p>
        </w:tc>
      </w:tr>
      <w:tr w:rsidR="00DD4122" w:rsidRPr="00DD4122" w14:paraId="13AEAAAD" w14:textId="77777777" w:rsidTr="00EA0652">
        <w:trPr>
          <w:tblCellSpacing w:w="15" w:type="dxa"/>
        </w:trPr>
        <w:tc>
          <w:tcPr>
            <w:tcW w:w="2538" w:type="dxa"/>
            <w:vAlign w:val="center"/>
            <w:hideMark/>
          </w:tcPr>
          <w:p w14:paraId="2E18BD7E" w14:textId="77777777" w:rsidR="00DD4122" w:rsidRPr="00DD4122" w:rsidRDefault="00DD4122" w:rsidP="00A41B56">
            <w:r w:rsidRPr="00DD4122">
              <w:t>Returned for Edit</w:t>
            </w:r>
          </w:p>
        </w:tc>
        <w:tc>
          <w:tcPr>
            <w:tcW w:w="1707" w:type="dxa"/>
            <w:vAlign w:val="center"/>
            <w:hideMark/>
          </w:tcPr>
          <w:p w14:paraId="062A6391" w14:textId="77777777" w:rsidR="00DD4122" w:rsidRPr="00DD4122" w:rsidRDefault="00DD4122" w:rsidP="00A41B56">
            <w:r w:rsidRPr="00DD4122">
              <w:t>Checker/Regulator</w:t>
            </w:r>
          </w:p>
        </w:tc>
        <w:tc>
          <w:tcPr>
            <w:tcW w:w="4005" w:type="dxa"/>
            <w:vAlign w:val="center"/>
            <w:hideMark/>
          </w:tcPr>
          <w:p w14:paraId="233A6E85" w14:textId="77777777" w:rsidR="00DD4122" w:rsidRPr="00DD4122" w:rsidRDefault="00DD4122" w:rsidP="00A41B56">
            <w:r w:rsidRPr="00DD4122">
              <w:t>Sent back to Maker for correction</w:t>
            </w:r>
          </w:p>
        </w:tc>
      </w:tr>
    </w:tbl>
    <w:p w14:paraId="77D932B3" w14:textId="77777777" w:rsidR="00E157BE" w:rsidRDefault="00E157BE" w:rsidP="00A41B56">
      <w:pPr>
        <w:pStyle w:val="ListParagraph"/>
      </w:pPr>
    </w:p>
    <w:p w14:paraId="6213CBB1" w14:textId="00540BB0" w:rsidR="00E157BE" w:rsidRDefault="00C857A3" w:rsidP="00AE051C">
      <w:pPr>
        <w:pStyle w:val="Heading3"/>
      </w:pPr>
      <w:bookmarkStart w:id="862" w:name="_Toc204773626"/>
      <w:r>
        <w:t>Notification</w:t>
      </w:r>
      <w:r w:rsidR="00E157BE">
        <w:t xml:space="preserve"> Management </w:t>
      </w:r>
      <w:r w:rsidR="00BD6004">
        <w:t>Workflow</w:t>
      </w:r>
      <w:r w:rsidR="00E157BE">
        <w:t xml:space="preserve"> </w:t>
      </w:r>
      <w:r w:rsidR="00AE051C">
        <w:t>/ FRS-010</w:t>
      </w:r>
      <w:bookmarkEnd w:id="862"/>
    </w:p>
    <w:p w14:paraId="33511BB5" w14:textId="644C5605" w:rsidR="00AE051C" w:rsidRDefault="00D256AE" w:rsidP="00AE051C">
      <w:r>
        <w:t>It is a T</w:t>
      </w:r>
      <w:r w:rsidRPr="00D256AE">
        <w:t xml:space="preserve"> </w:t>
      </w:r>
      <w:r>
        <w:t xml:space="preserve">rigger system responsible to submit notification as a message or </w:t>
      </w:r>
      <w:r w:rsidR="002867CE">
        <w:t xml:space="preserve">note through </w:t>
      </w:r>
      <w:r>
        <w:t>email</w:t>
      </w:r>
      <w:r w:rsidR="002867CE">
        <w:t xml:space="preserve"> or SMS and use the suitable technology to send </w:t>
      </w:r>
      <w:r>
        <w:t>notifications at key events</w:t>
      </w:r>
    </w:p>
    <w:p w14:paraId="6466AE7E" w14:textId="77777777" w:rsidR="00D256AE" w:rsidRDefault="00D256AE" w:rsidP="00AE051C"/>
    <w:p w14:paraId="3B8704E8" w14:textId="6F44E81C" w:rsidR="00AE051C" w:rsidRPr="00AE051C" w:rsidRDefault="00AE051C" w:rsidP="00EA0652">
      <w:pPr>
        <w:pStyle w:val="Heading4"/>
      </w:pPr>
      <w:r>
        <w:t>Notification Status Definition</w:t>
      </w:r>
    </w:p>
    <w:p w14:paraId="33FDA6B3" w14:textId="77777777" w:rsidR="00880CAB" w:rsidRDefault="00880CAB" w:rsidP="00A41B56"/>
    <w:tbl>
      <w:tblPr>
        <w:tblW w:w="0" w:type="auto"/>
        <w:tblCellSpacing w:w="15" w:type="dxa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4050"/>
      </w:tblGrid>
      <w:tr w:rsidR="00E157BE" w:rsidRPr="00E157BE" w14:paraId="2C63DE14" w14:textId="77777777" w:rsidTr="00DA1A1F">
        <w:trPr>
          <w:tblHeader/>
          <w:tblCellSpacing w:w="15" w:type="dxa"/>
        </w:trPr>
        <w:tc>
          <w:tcPr>
            <w:tcW w:w="2025" w:type="dxa"/>
            <w:shd w:val="clear" w:color="auto" w:fill="D9D9D9" w:themeFill="background1" w:themeFillShade="D9"/>
            <w:vAlign w:val="center"/>
            <w:hideMark/>
          </w:tcPr>
          <w:p w14:paraId="7C0ADC65" w14:textId="77777777" w:rsidR="00E157BE" w:rsidRPr="00DA1A1F" w:rsidRDefault="00E157BE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Event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  <w:hideMark/>
          </w:tcPr>
          <w:p w14:paraId="47B612A4" w14:textId="77777777" w:rsidR="00E157BE" w:rsidRPr="00DA1A1F" w:rsidRDefault="00E157BE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Triggered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  <w:hideMark/>
          </w:tcPr>
          <w:p w14:paraId="2EF5F279" w14:textId="77777777" w:rsidR="00E157BE" w:rsidRPr="00DA1A1F" w:rsidRDefault="00E157BE" w:rsidP="00A41B56">
            <w:pPr>
              <w:rPr>
                <w:b/>
                <w:bCs/>
              </w:rPr>
            </w:pPr>
            <w:r w:rsidRPr="00DA1A1F">
              <w:rPr>
                <w:b/>
                <w:bCs/>
              </w:rPr>
              <w:t>Recipients</w:t>
            </w:r>
          </w:p>
        </w:tc>
      </w:tr>
      <w:tr w:rsidR="00E157BE" w:rsidRPr="00E157BE" w14:paraId="2421573E" w14:textId="77777777" w:rsidTr="005F601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E4B821B" w14:textId="77777777" w:rsidR="00E157BE" w:rsidRPr="00E157BE" w:rsidRDefault="00E157BE" w:rsidP="00A41B56">
            <w:r w:rsidRPr="00E157BE">
              <w:t>Registration Submitted</w:t>
            </w:r>
          </w:p>
        </w:tc>
        <w:tc>
          <w:tcPr>
            <w:tcW w:w="2220" w:type="dxa"/>
            <w:vAlign w:val="center"/>
            <w:hideMark/>
          </w:tcPr>
          <w:p w14:paraId="01CAFB50" w14:textId="77777777" w:rsidR="00E157BE" w:rsidRPr="00E157BE" w:rsidRDefault="00E157BE" w:rsidP="00A41B56">
            <w:r w:rsidRPr="00E157BE">
              <w:t>Maker</w:t>
            </w:r>
          </w:p>
        </w:tc>
        <w:tc>
          <w:tcPr>
            <w:tcW w:w="4005" w:type="dxa"/>
            <w:vAlign w:val="center"/>
            <w:hideMark/>
          </w:tcPr>
          <w:p w14:paraId="6317D3B3" w14:textId="77777777" w:rsidR="00E157BE" w:rsidRPr="00E157BE" w:rsidRDefault="00E157BE" w:rsidP="00A41B56">
            <w:r w:rsidRPr="00E157BE">
              <w:t>Regulator, Admin</w:t>
            </w:r>
          </w:p>
        </w:tc>
      </w:tr>
      <w:tr w:rsidR="00E157BE" w:rsidRPr="00E157BE" w14:paraId="61D222CB" w14:textId="77777777" w:rsidTr="005F601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E1CAE81" w14:textId="77777777" w:rsidR="00E157BE" w:rsidRPr="00E157BE" w:rsidRDefault="00E157BE" w:rsidP="00A41B56">
            <w:r w:rsidRPr="00E157BE">
              <w:t>Registration Approved</w:t>
            </w:r>
          </w:p>
        </w:tc>
        <w:tc>
          <w:tcPr>
            <w:tcW w:w="2220" w:type="dxa"/>
            <w:vAlign w:val="center"/>
            <w:hideMark/>
          </w:tcPr>
          <w:p w14:paraId="1D5F618F" w14:textId="77777777" w:rsidR="00E157BE" w:rsidRPr="00E157BE" w:rsidRDefault="00E157BE" w:rsidP="00A41B56">
            <w:r w:rsidRPr="00E157BE">
              <w:t>Regulator</w:t>
            </w:r>
          </w:p>
        </w:tc>
        <w:tc>
          <w:tcPr>
            <w:tcW w:w="4005" w:type="dxa"/>
            <w:vAlign w:val="center"/>
            <w:hideMark/>
          </w:tcPr>
          <w:p w14:paraId="6F2E647E" w14:textId="77777777" w:rsidR="00E157BE" w:rsidRPr="00E157BE" w:rsidRDefault="00E157BE" w:rsidP="00A41B56">
            <w:r w:rsidRPr="00E157BE">
              <w:t>Maker, Admin</w:t>
            </w:r>
          </w:p>
        </w:tc>
      </w:tr>
      <w:tr w:rsidR="00E157BE" w:rsidRPr="00E157BE" w14:paraId="1F5EE78B" w14:textId="77777777" w:rsidTr="005F601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58DAAAC" w14:textId="77777777" w:rsidR="00E157BE" w:rsidRPr="00E157BE" w:rsidRDefault="00E157BE" w:rsidP="00A41B56">
            <w:r w:rsidRPr="00E157BE">
              <w:t>Registration Rejected</w:t>
            </w:r>
          </w:p>
        </w:tc>
        <w:tc>
          <w:tcPr>
            <w:tcW w:w="2220" w:type="dxa"/>
            <w:vAlign w:val="center"/>
            <w:hideMark/>
          </w:tcPr>
          <w:p w14:paraId="36D97C06" w14:textId="77777777" w:rsidR="00E157BE" w:rsidRPr="00E157BE" w:rsidRDefault="00E157BE" w:rsidP="00A41B56">
            <w:r w:rsidRPr="00E157BE">
              <w:t>Regulator</w:t>
            </w:r>
          </w:p>
        </w:tc>
        <w:tc>
          <w:tcPr>
            <w:tcW w:w="4005" w:type="dxa"/>
            <w:vAlign w:val="center"/>
            <w:hideMark/>
          </w:tcPr>
          <w:p w14:paraId="5077CF77" w14:textId="77777777" w:rsidR="00E157BE" w:rsidRPr="00E157BE" w:rsidRDefault="00E157BE" w:rsidP="00A41B56">
            <w:r w:rsidRPr="00E157BE">
              <w:t>Maker</w:t>
            </w:r>
          </w:p>
        </w:tc>
      </w:tr>
      <w:tr w:rsidR="00E157BE" w:rsidRPr="00E157BE" w14:paraId="48DD8768" w14:textId="77777777" w:rsidTr="005F601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16E574C6" w14:textId="77777777" w:rsidR="00E157BE" w:rsidRPr="00E157BE" w:rsidRDefault="00E157BE" w:rsidP="00A41B56">
            <w:r w:rsidRPr="00E157BE">
              <w:t>Returned for Edit</w:t>
            </w:r>
          </w:p>
        </w:tc>
        <w:tc>
          <w:tcPr>
            <w:tcW w:w="2220" w:type="dxa"/>
            <w:vAlign w:val="center"/>
            <w:hideMark/>
          </w:tcPr>
          <w:p w14:paraId="7BBD8906" w14:textId="77777777" w:rsidR="00E157BE" w:rsidRPr="00E157BE" w:rsidRDefault="00E157BE" w:rsidP="00A41B56">
            <w:r w:rsidRPr="00E157BE">
              <w:t>Checker or Regulator</w:t>
            </w:r>
          </w:p>
        </w:tc>
        <w:tc>
          <w:tcPr>
            <w:tcW w:w="4005" w:type="dxa"/>
            <w:vAlign w:val="center"/>
            <w:hideMark/>
          </w:tcPr>
          <w:p w14:paraId="313E94C1" w14:textId="77777777" w:rsidR="00E157BE" w:rsidRPr="00E157BE" w:rsidRDefault="00E157BE" w:rsidP="00A41B56">
            <w:r w:rsidRPr="00E157BE">
              <w:t>Maker</w:t>
            </w:r>
          </w:p>
        </w:tc>
      </w:tr>
      <w:tr w:rsidR="00E157BE" w:rsidRPr="00E157BE" w14:paraId="0C4D62F8" w14:textId="77777777" w:rsidTr="005F601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75A06BB5" w14:textId="77777777" w:rsidR="00E157BE" w:rsidRPr="00E157BE" w:rsidRDefault="00E157BE" w:rsidP="00A41B56">
            <w:r w:rsidRPr="00E157BE">
              <w:t>New Assignment</w:t>
            </w:r>
          </w:p>
        </w:tc>
        <w:tc>
          <w:tcPr>
            <w:tcW w:w="2220" w:type="dxa"/>
            <w:vAlign w:val="center"/>
            <w:hideMark/>
          </w:tcPr>
          <w:p w14:paraId="2650F12C" w14:textId="77777777" w:rsidR="00E157BE" w:rsidRPr="00E157BE" w:rsidRDefault="00E157BE" w:rsidP="00A41B56">
            <w:r w:rsidRPr="00E157BE">
              <w:t>System/Admin</w:t>
            </w:r>
          </w:p>
        </w:tc>
        <w:tc>
          <w:tcPr>
            <w:tcW w:w="4005" w:type="dxa"/>
            <w:vAlign w:val="center"/>
            <w:hideMark/>
          </w:tcPr>
          <w:p w14:paraId="0A40E68D" w14:textId="77777777" w:rsidR="00E157BE" w:rsidRPr="00E157BE" w:rsidRDefault="00E157BE" w:rsidP="00A41B56">
            <w:r w:rsidRPr="00E157BE">
              <w:t>Assigned Regulator</w:t>
            </w:r>
          </w:p>
        </w:tc>
      </w:tr>
    </w:tbl>
    <w:p w14:paraId="0BF317AE" w14:textId="65988665" w:rsidR="002867CE" w:rsidRDefault="002867CE" w:rsidP="00A41B56">
      <w:pPr>
        <w:pStyle w:val="ListParagraph"/>
      </w:pPr>
    </w:p>
    <w:p w14:paraId="2768C55B" w14:textId="77777777" w:rsidR="002867CE" w:rsidRDefault="002867CE">
      <w:pPr>
        <w:spacing w:line="240" w:lineRule="auto"/>
      </w:pPr>
      <w:r>
        <w:br w:type="page"/>
      </w:r>
    </w:p>
    <w:p w14:paraId="43F33DD9" w14:textId="77777777" w:rsidR="00C204E3" w:rsidRDefault="00C204E3" w:rsidP="00A41B56">
      <w:pPr>
        <w:pStyle w:val="ListParagraph"/>
      </w:pPr>
    </w:p>
    <w:p w14:paraId="65A09C05" w14:textId="78C53A36" w:rsidR="00661097" w:rsidRDefault="004C0DE3" w:rsidP="004C0DE3">
      <w:pPr>
        <w:pStyle w:val="Heading4"/>
      </w:pPr>
      <w:r>
        <w:t>Notification Event</w:t>
      </w:r>
    </w:p>
    <w:p w14:paraId="41572998" w14:textId="342EEA18" w:rsidR="004C0DE3" w:rsidRPr="004C0DE3" w:rsidRDefault="00965CE9" w:rsidP="004C0DE3">
      <w:r>
        <w:t>Trigger system/email notifications at key events</w:t>
      </w:r>
    </w:p>
    <w:tbl>
      <w:tblPr>
        <w:tblW w:w="0" w:type="auto"/>
        <w:tblCellSpacing w:w="15" w:type="dxa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340"/>
        <w:gridCol w:w="3960"/>
      </w:tblGrid>
      <w:tr w:rsidR="004C0DE3" w:rsidRPr="004C0DE3" w14:paraId="227417D6" w14:textId="77777777" w:rsidTr="004C0DE3">
        <w:trPr>
          <w:tblHeader/>
          <w:tblCellSpacing w:w="15" w:type="dxa"/>
        </w:trPr>
        <w:tc>
          <w:tcPr>
            <w:tcW w:w="2025" w:type="dxa"/>
            <w:shd w:val="clear" w:color="auto" w:fill="D9D9D9" w:themeFill="background1" w:themeFillShade="D9"/>
            <w:vAlign w:val="center"/>
            <w:hideMark/>
          </w:tcPr>
          <w:p w14:paraId="1E97581B" w14:textId="77777777" w:rsidR="004C0DE3" w:rsidRPr="004C0DE3" w:rsidRDefault="004C0DE3" w:rsidP="004C0DE3">
            <w:pPr>
              <w:spacing w:line="240" w:lineRule="auto"/>
              <w:rPr>
                <w:rFonts w:cstheme="minorHAnsi"/>
                <w:b/>
                <w:bCs/>
              </w:rPr>
            </w:pPr>
            <w:r w:rsidRPr="004C0DE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  <w:hideMark/>
          </w:tcPr>
          <w:p w14:paraId="2F1BBFC1" w14:textId="77777777" w:rsidR="004C0DE3" w:rsidRPr="004C0DE3" w:rsidRDefault="004C0DE3" w:rsidP="004C0DE3">
            <w:pPr>
              <w:spacing w:line="240" w:lineRule="auto"/>
              <w:rPr>
                <w:rFonts w:cstheme="minorHAnsi"/>
                <w:b/>
                <w:bCs/>
              </w:rPr>
            </w:pPr>
            <w:r w:rsidRPr="004C0DE3">
              <w:rPr>
                <w:rFonts w:cstheme="minorHAnsi"/>
                <w:b/>
                <w:bCs/>
              </w:rPr>
              <w:t>Recipient</w:t>
            </w:r>
          </w:p>
        </w:tc>
        <w:tc>
          <w:tcPr>
            <w:tcW w:w="3915" w:type="dxa"/>
            <w:shd w:val="clear" w:color="auto" w:fill="D9D9D9" w:themeFill="background1" w:themeFillShade="D9"/>
            <w:vAlign w:val="center"/>
            <w:hideMark/>
          </w:tcPr>
          <w:p w14:paraId="56980E94" w14:textId="77777777" w:rsidR="004C0DE3" w:rsidRPr="004C0DE3" w:rsidRDefault="004C0DE3" w:rsidP="004C0DE3">
            <w:pPr>
              <w:spacing w:line="240" w:lineRule="auto"/>
              <w:rPr>
                <w:rFonts w:cstheme="minorHAnsi"/>
                <w:b/>
                <w:bCs/>
              </w:rPr>
            </w:pPr>
            <w:r w:rsidRPr="004C0DE3">
              <w:rPr>
                <w:rFonts w:cstheme="minorHAnsi"/>
                <w:b/>
                <w:bCs/>
              </w:rPr>
              <w:t>Message Type</w:t>
            </w:r>
          </w:p>
        </w:tc>
      </w:tr>
      <w:tr w:rsidR="004C0DE3" w:rsidRPr="004C0DE3" w14:paraId="03890FD5" w14:textId="77777777" w:rsidTr="004C0DE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AC33EF0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Submission</w:t>
            </w:r>
          </w:p>
        </w:tc>
        <w:tc>
          <w:tcPr>
            <w:tcW w:w="2310" w:type="dxa"/>
            <w:vAlign w:val="center"/>
            <w:hideMark/>
          </w:tcPr>
          <w:p w14:paraId="0F5260FF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Regulator</w:t>
            </w:r>
          </w:p>
        </w:tc>
        <w:tc>
          <w:tcPr>
            <w:tcW w:w="3915" w:type="dxa"/>
            <w:vAlign w:val="center"/>
            <w:hideMark/>
          </w:tcPr>
          <w:p w14:paraId="665FC803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Email + In-App</w:t>
            </w:r>
          </w:p>
        </w:tc>
      </w:tr>
      <w:tr w:rsidR="004C0DE3" w:rsidRPr="004C0DE3" w14:paraId="4DFE0C79" w14:textId="77777777" w:rsidTr="004C0DE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C3111B5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Approval</w:t>
            </w:r>
          </w:p>
        </w:tc>
        <w:tc>
          <w:tcPr>
            <w:tcW w:w="2310" w:type="dxa"/>
            <w:vAlign w:val="center"/>
            <w:hideMark/>
          </w:tcPr>
          <w:p w14:paraId="4181107D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Maker</w:t>
            </w:r>
          </w:p>
        </w:tc>
        <w:tc>
          <w:tcPr>
            <w:tcW w:w="3915" w:type="dxa"/>
            <w:vAlign w:val="center"/>
            <w:hideMark/>
          </w:tcPr>
          <w:p w14:paraId="0F626D0C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Email + In-App</w:t>
            </w:r>
          </w:p>
        </w:tc>
      </w:tr>
      <w:tr w:rsidR="004C0DE3" w:rsidRPr="004C0DE3" w14:paraId="58D9DF86" w14:textId="77777777" w:rsidTr="004C0DE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63150C1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Rejection</w:t>
            </w:r>
          </w:p>
        </w:tc>
        <w:tc>
          <w:tcPr>
            <w:tcW w:w="2310" w:type="dxa"/>
            <w:vAlign w:val="center"/>
            <w:hideMark/>
          </w:tcPr>
          <w:p w14:paraId="4CF3CAF0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Maker</w:t>
            </w:r>
          </w:p>
        </w:tc>
        <w:tc>
          <w:tcPr>
            <w:tcW w:w="3915" w:type="dxa"/>
            <w:vAlign w:val="center"/>
            <w:hideMark/>
          </w:tcPr>
          <w:p w14:paraId="3FBD3653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Email + In-App</w:t>
            </w:r>
          </w:p>
        </w:tc>
      </w:tr>
      <w:tr w:rsidR="004C0DE3" w:rsidRPr="004C0DE3" w14:paraId="3852D65F" w14:textId="77777777" w:rsidTr="004C0DE3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960FB8F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Returned for Edit</w:t>
            </w:r>
          </w:p>
        </w:tc>
        <w:tc>
          <w:tcPr>
            <w:tcW w:w="2310" w:type="dxa"/>
            <w:vAlign w:val="center"/>
            <w:hideMark/>
          </w:tcPr>
          <w:p w14:paraId="589F7BA8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Maker</w:t>
            </w:r>
          </w:p>
        </w:tc>
        <w:tc>
          <w:tcPr>
            <w:tcW w:w="3915" w:type="dxa"/>
            <w:vAlign w:val="center"/>
            <w:hideMark/>
          </w:tcPr>
          <w:p w14:paraId="7957CCA5" w14:textId="77777777" w:rsidR="004C0DE3" w:rsidRPr="004C0DE3" w:rsidRDefault="004C0DE3" w:rsidP="004C0DE3">
            <w:pPr>
              <w:spacing w:line="240" w:lineRule="auto"/>
              <w:rPr>
                <w:rFonts w:cstheme="minorHAnsi"/>
              </w:rPr>
            </w:pPr>
            <w:r w:rsidRPr="004C0DE3">
              <w:rPr>
                <w:rFonts w:cstheme="minorHAnsi"/>
              </w:rPr>
              <w:t>Email + In-App</w:t>
            </w:r>
          </w:p>
        </w:tc>
      </w:tr>
    </w:tbl>
    <w:p w14:paraId="1AA1FB5A" w14:textId="77777777" w:rsidR="00661097" w:rsidRPr="00661097" w:rsidRDefault="00661097" w:rsidP="00661097">
      <w:pPr>
        <w:spacing w:line="360" w:lineRule="auto"/>
      </w:pPr>
    </w:p>
    <w:p w14:paraId="7363137F" w14:textId="77777777" w:rsidR="00661097" w:rsidRDefault="00661097">
      <w:pPr>
        <w:spacing w:line="240" w:lineRule="auto"/>
        <w:rPr>
          <w:rStyle w:val="Strong"/>
          <w:b w:val="0"/>
          <w:bCs w:val="0"/>
          <w:u w:val="none"/>
        </w:rPr>
      </w:pPr>
    </w:p>
    <w:p w14:paraId="0FC1C47D" w14:textId="39476907" w:rsidR="00E91064" w:rsidRDefault="00E91064">
      <w:pPr>
        <w:spacing w:line="240" w:lineRule="auto"/>
        <w:rPr>
          <w:rStyle w:val="Strong"/>
          <w:color w:val="C00000"/>
          <w:sz w:val="24"/>
          <w:szCs w:val="24"/>
          <w:u w:val="none"/>
        </w:rPr>
      </w:pPr>
    </w:p>
    <w:p w14:paraId="27C9738E" w14:textId="27F411F0" w:rsidR="00893183" w:rsidRPr="005F601D" w:rsidRDefault="00EA0652" w:rsidP="005F601D">
      <w:pPr>
        <w:pStyle w:val="Heading3"/>
        <w:rPr>
          <w:rStyle w:val="Strong"/>
          <w:b/>
          <w:bCs/>
          <w:u w:val="none"/>
        </w:rPr>
      </w:pPr>
      <w:bookmarkStart w:id="863" w:name="_Toc204773627"/>
      <w:r>
        <w:rPr>
          <w:rStyle w:val="Strong"/>
          <w:b/>
          <w:bCs/>
          <w:u w:val="none"/>
        </w:rPr>
        <w:t xml:space="preserve">Additional and </w:t>
      </w:r>
      <w:r w:rsidR="00893183" w:rsidRPr="005F601D">
        <w:rPr>
          <w:rStyle w:val="Strong"/>
          <w:b/>
          <w:bCs/>
          <w:u w:val="none"/>
        </w:rPr>
        <w:t>Optional Enhancements</w:t>
      </w:r>
      <w:bookmarkEnd w:id="863"/>
    </w:p>
    <w:p w14:paraId="59502B2E" w14:textId="77777777" w:rsidR="004D62A7" w:rsidRPr="00893183" w:rsidRDefault="004D62A7" w:rsidP="00A41B56">
      <w:pPr>
        <w:pStyle w:val="ListParagraph"/>
        <w:rPr>
          <w:rStyle w:val="Strong"/>
          <w:color w:val="C00000"/>
        </w:rPr>
      </w:pPr>
    </w:p>
    <w:p w14:paraId="7662C608" w14:textId="77777777" w:rsidR="00893183" w:rsidRDefault="00893183" w:rsidP="00353630">
      <w:pPr>
        <w:pStyle w:val="ListParagraph"/>
        <w:numPr>
          <w:ilvl w:val="0"/>
          <w:numId w:val="15"/>
        </w:numPr>
      </w:pPr>
      <w:r w:rsidRPr="00893183">
        <w:t>Two-Factor Authentication (2FA)</w:t>
      </w:r>
      <w:r>
        <w:t xml:space="preserve"> for secure access.</w:t>
      </w:r>
    </w:p>
    <w:p w14:paraId="46540AA1" w14:textId="77777777" w:rsidR="00893183" w:rsidRDefault="00893183" w:rsidP="00353630">
      <w:pPr>
        <w:pStyle w:val="ListParagraph"/>
        <w:numPr>
          <w:ilvl w:val="0"/>
          <w:numId w:val="15"/>
        </w:numPr>
      </w:pPr>
      <w:r w:rsidRPr="00893183">
        <w:rPr>
          <w:b/>
          <w:bCs/>
        </w:rPr>
        <w:t>Automated Notifications</w:t>
      </w:r>
      <w:r>
        <w:t xml:space="preserve"> (email/SMS) for user status updates, approvals, or role changes.</w:t>
      </w:r>
    </w:p>
    <w:p w14:paraId="2128A7B8" w14:textId="77777777" w:rsidR="00893183" w:rsidRDefault="00893183" w:rsidP="00353630">
      <w:pPr>
        <w:pStyle w:val="ListParagraph"/>
        <w:numPr>
          <w:ilvl w:val="0"/>
          <w:numId w:val="15"/>
        </w:numPr>
      </w:pPr>
      <w:r w:rsidRPr="00893183">
        <w:rPr>
          <w:b/>
          <w:bCs/>
        </w:rPr>
        <w:t>Compliance Dashboard</w:t>
      </w:r>
      <w:r>
        <w:t xml:space="preserve"> showing user and institution statuses in real-time.</w:t>
      </w:r>
    </w:p>
    <w:p w14:paraId="2FB70088" w14:textId="6C33E93B" w:rsidR="00893183" w:rsidRDefault="00893183" w:rsidP="00353630">
      <w:pPr>
        <w:pStyle w:val="ListParagraph"/>
        <w:numPr>
          <w:ilvl w:val="0"/>
          <w:numId w:val="15"/>
        </w:numPr>
      </w:pPr>
      <w:r w:rsidRPr="00893183">
        <w:rPr>
          <w:b/>
          <w:bCs/>
        </w:rPr>
        <w:t>API Integrations</w:t>
      </w:r>
      <w:r>
        <w:t xml:space="preserve"> for syncing with national licensing or financial regulatory databases.</w:t>
      </w:r>
    </w:p>
    <w:p w14:paraId="1E87688F" w14:textId="259770F7" w:rsidR="00EA0652" w:rsidRDefault="00EA0652" w:rsidP="00EA0652"/>
    <w:p w14:paraId="5832A71C" w14:textId="77777777" w:rsidR="00EA0652" w:rsidRDefault="00EA0652" w:rsidP="00EA0652">
      <w:pPr>
        <w:pStyle w:val="Heading3"/>
        <w:rPr>
          <w:rStyle w:val="Strong"/>
          <w:u w:val="none"/>
        </w:rPr>
      </w:pPr>
      <w:bookmarkStart w:id="864" w:name="_Toc204773628"/>
      <w:r w:rsidRPr="00661097">
        <w:rPr>
          <w:rStyle w:val="Strong"/>
          <w:u w:val="none"/>
        </w:rPr>
        <w:t>System Behaviors</w:t>
      </w:r>
      <w:bookmarkEnd w:id="864"/>
    </w:p>
    <w:p w14:paraId="2A41C5A0" w14:textId="77777777" w:rsidR="00EA0652" w:rsidRPr="00661097" w:rsidRDefault="00EA0652" w:rsidP="00EA0652"/>
    <w:p w14:paraId="3847468B" w14:textId="77777777" w:rsidR="00EA0652" w:rsidRPr="00661097" w:rsidRDefault="00EA0652" w:rsidP="00353630">
      <w:pPr>
        <w:pStyle w:val="ListParagraph"/>
        <w:numPr>
          <w:ilvl w:val="0"/>
          <w:numId w:val="26"/>
        </w:numPr>
        <w:spacing w:line="360" w:lineRule="auto"/>
      </w:pPr>
      <w:r w:rsidRPr="002867CE">
        <w:rPr>
          <w:rStyle w:val="Strong"/>
          <w:sz w:val="24"/>
          <w:szCs w:val="24"/>
        </w:rPr>
        <w:t>Auto-save</w:t>
      </w:r>
      <w:r w:rsidRPr="00661097">
        <w:t xml:space="preserve"> draft during form entry.</w:t>
      </w:r>
    </w:p>
    <w:p w14:paraId="216A1DE9" w14:textId="77777777" w:rsidR="00EA0652" w:rsidRPr="00661097" w:rsidRDefault="00EA0652" w:rsidP="00353630">
      <w:pPr>
        <w:pStyle w:val="ListParagraph"/>
        <w:numPr>
          <w:ilvl w:val="0"/>
          <w:numId w:val="26"/>
        </w:numPr>
        <w:spacing w:line="360" w:lineRule="auto"/>
      </w:pPr>
      <w:r w:rsidRPr="002867CE">
        <w:rPr>
          <w:rStyle w:val="Strong"/>
          <w:sz w:val="24"/>
          <w:szCs w:val="24"/>
        </w:rPr>
        <w:t>Unique ID</w:t>
      </w:r>
      <w:r w:rsidRPr="00661097">
        <w:t xml:space="preserve"> is generated on first save.</w:t>
      </w:r>
    </w:p>
    <w:p w14:paraId="7F0A3E32" w14:textId="77777777" w:rsidR="00EA0652" w:rsidRPr="00661097" w:rsidRDefault="00EA0652" w:rsidP="00353630">
      <w:pPr>
        <w:pStyle w:val="ListParagraph"/>
        <w:numPr>
          <w:ilvl w:val="0"/>
          <w:numId w:val="26"/>
        </w:numPr>
        <w:spacing w:line="360" w:lineRule="auto"/>
      </w:pPr>
      <w:r w:rsidRPr="002867CE">
        <w:rPr>
          <w:rStyle w:val="Strong"/>
          <w:sz w:val="24"/>
          <w:szCs w:val="24"/>
        </w:rPr>
        <w:t>Disabled editing</w:t>
      </w:r>
      <w:r w:rsidRPr="00661097">
        <w:t xml:space="preserve"> post-submission unless returned.</w:t>
      </w:r>
    </w:p>
    <w:p w14:paraId="4700FA1A" w14:textId="77777777" w:rsidR="00EA0652" w:rsidRPr="00661097" w:rsidRDefault="00EA0652" w:rsidP="00353630">
      <w:pPr>
        <w:pStyle w:val="ListParagraph"/>
        <w:numPr>
          <w:ilvl w:val="0"/>
          <w:numId w:val="26"/>
        </w:numPr>
        <w:spacing w:line="360" w:lineRule="auto"/>
      </w:pPr>
      <w:r w:rsidRPr="002867CE">
        <w:rPr>
          <w:rStyle w:val="Strong"/>
          <w:sz w:val="24"/>
          <w:szCs w:val="24"/>
        </w:rPr>
        <w:t>Role-sensitive UI</w:t>
      </w:r>
      <w:r w:rsidRPr="00661097">
        <w:t xml:space="preserve"> shows/hides actions based on user type.</w:t>
      </w:r>
    </w:p>
    <w:p w14:paraId="0B878DB1" w14:textId="2B737B20" w:rsidR="00EA0652" w:rsidRDefault="00EA0652" w:rsidP="00353630">
      <w:pPr>
        <w:pStyle w:val="ListParagraph"/>
        <w:numPr>
          <w:ilvl w:val="0"/>
          <w:numId w:val="26"/>
        </w:numPr>
        <w:spacing w:line="360" w:lineRule="auto"/>
      </w:pPr>
      <w:r w:rsidRPr="002867CE">
        <w:rPr>
          <w:rStyle w:val="Strong"/>
          <w:sz w:val="24"/>
          <w:szCs w:val="24"/>
        </w:rPr>
        <w:t>System logging</w:t>
      </w:r>
      <w:r w:rsidRPr="00661097">
        <w:t xml:space="preserve"> of all changes and transitions.</w:t>
      </w:r>
    </w:p>
    <w:p w14:paraId="792EBFCE" w14:textId="77777777" w:rsidR="002867CE" w:rsidRPr="002867CE" w:rsidRDefault="002867CE" w:rsidP="002867CE">
      <w:pPr>
        <w:pStyle w:val="Heading3"/>
        <w:rPr>
          <w:rStyle w:val="Strong"/>
          <w:u w:val="none"/>
        </w:rPr>
      </w:pPr>
      <w:bookmarkStart w:id="865" w:name="_Toc204773629"/>
      <w:r w:rsidRPr="002867CE">
        <w:rPr>
          <w:rStyle w:val="Strong"/>
          <w:u w:val="none"/>
        </w:rPr>
        <w:t>Security Requirements</w:t>
      </w:r>
      <w:bookmarkEnd w:id="865"/>
    </w:p>
    <w:p w14:paraId="118140EB" w14:textId="77777777" w:rsidR="002867CE" w:rsidRDefault="002867CE" w:rsidP="00353630">
      <w:pPr>
        <w:pStyle w:val="NormalWeb"/>
        <w:numPr>
          <w:ilvl w:val="0"/>
          <w:numId w:val="25"/>
        </w:numPr>
        <w:spacing w:line="240" w:lineRule="auto"/>
      </w:pPr>
      <w:r>
        <w:t>Role-based access (RBAC)</w:t>
      </w:r>
    </w:p>
    <w:p w14:paraId="26A42D3F" w14:textId="77777777" w:rsidR="002867CE" w:rsidRDefault="002867CE" w:rsidP="00353630">
      <w:pPr>
        <w:pStyle w:val="NormalWeb"/>
        <w:numPr>
          <w:ilvl w:val="0"/>
          <w:numId w:val="25"/>
        </w:numPr>
        <w:spacing w:line="240" w:lineRule="auto"/>
      </w:pPr>
      <w:r>
        <w:t>Secure file uploads (malware scanning optional)</w:t>
      </w:r>
    </w:p>
    <w:p w14:paraId="0368945F" w14:textId="77777777" w:rsidR="002867CE" w:rsidRDefault="002867CE" w:rsidP="00353630">
      <w:pPr>
        <w:pStyle w:val="NormalWeb"/>
        <w:numPr>
          <w:ilvl w:val="0"/>
          <w:numId w:val="25"/>
        </w:numPr>
        <w:spacing w:line="240" w:lineRule="auto"/>
      </w:pPr>
      <w:r>
        <w:t>HTTPS-only access</w:t>
      </w:r>
    </w:p>
    <w:p w14:paraId="5E10A2C1" w14:textId="77777777" w:rsidR="002867CE" w:rsidRDefault="002867CE" w:rsidP="00353630">
      <w:pPr>
        <w:pStyle w:val="NormalWeb"/>
        <w:numPr>
          <w:ilvl w:val="0"/>
          <w:numId w:val="25"/>
        </w:numPr>
        <w:spacing w:line="240" w:lineRule="auto"/>
      </w:pPr>
      <w:r>
        <w:t>Audit log storage (tamper-proof)</w:t>
      </w:r>
    </w:p>
    <w:p w14:paraId="08473380" w14:textId="77777777" w:rsidR="002867CE" w:rsidRDefault="002867CE" w:rsidP="002867CE">
      <w:pPr>
        <w:pStyle w:val="ListParagraph"/>
        <w:spacing w:line="360" w:lineRule="auto"/>
      </w:pPr>
    </w:p>
    <w:p w14:paraId="3DD56A47" w14:textId="77777777" w:rsidR="00EA0652" w:rsidRDefault="00EA0652" w:rsidP="00EA0652"/>
    <w:p w14:paraId="5800FDF3" w14:textId="60643C5C" w:rsidR="005F601D" w:rsidRDefault="005F601D">
      <w:pPr>
        <w:spacing w:line="240" w:lineRule="auto"/>
      </w:pPr>
      <w:r>
        <w:br w:type="page"/>
      </w:r>
    </w:p>
    <w:p w14:paraId="006C867E" w14:textId="77777777" w:rsidR="00893183" w:rsidRDefault="00893183" w:rsidP="00A41B56"/>
    <w:p w14:paraId="029C89E2" w14:textId="3444C37F" w:rsidR="00893183" w:rsidRPr="00007D9C" w:rsidRDefault="00137A97" w:rsidP="00C35BF2">
      <w:pPr>
        <w:pStyle w:val="Heading2"/>
        <w:rPr>
          <w:rStyle w:val="Strong"/>
          <w:b/>
          <w:bCs/>
          <w:u w:val="none"/>
        </w:rPr>
      </w:pPr>
      <w:bookmarkStart w:id="866" w:name="_Toc204773630"/>
      <w:r w:rsidRPr="00007D9C">
        <w:rPr>
          <w:rStyle w:val="Strong"/>
          <w:b/>
          <w:bCs/>
          <w:u w:val="none"/>
        </w:rPr>
        <w:t xml:space="preserve">Registration Entity </w:t>
      </w:r>
      <w:r w:rsidR="00EA651E" w:rsidRPr="00007D9C">
        <w:rPr>
          <w:rStyle w:val="Strong"/>
          <w:b/>
          <w:bCs/>
          <w:u w:val="none"/>
        </w:rPr>
        <w:t xml:space="preserve">Development </w:t>
      </w:r>
      <w:proofErr w:type="spellStart"/>
      <w:r w:rsidR="00EA651E" w:rsidRPr="00007D9C">
        <w:rPr>
          <w:rStyle w:val="Strong"/>
          <w:b/>
          <w:bCs/>
          <w:u w:val="none"/>
        </w:rPr>
        <w:t>Requirment</w:t>
      </w:r>
      <w:bookmarkEnd w:id="866"/>
      <w:proofErr w:type="spellEnd"/>
      <w:r w:rsidR="00EA651E" w:rsidRPr="00007D9C">
        <w:rPr>
          <w:rStyle w:val="Strong"/>
          <w:b/>
          <w:bCs/>
          <w:u w:val="none"/>
        </w:rPr>
        <w:t xml:space="preserve"> </w:t>
      </w:r>
    </w:p>
    <w:p w14:paraId="09CF0547" w14:textId="77777777" w:rsidR="00EA651E" w:rsidRDefault="00EA651E" w:rsidP="00A41B56"/>
    <w:p w14:paraId="7FCF7B91" w14:textId="26DD46B6" w:rsidR="00B85301" w:rsidRDefault="00B85301" w:rsidP="00DA1A1F">
      <w:r>
        <w:t xml:space="preserve">Prepare the proper </w:t>
      </w:r>
      <w:proofErr w:type="spellStart"/>
      <w:r>
        <w:t>tools</w:t>
      </w:r>
      <w:proofErr w:type="gramStart"/>
      <w:r>
        <w:t>,ssoftware</w:t>
      </w:r>
      <w:proofErr w:type="spellEnd"/>
      <w:proofErr w:type="gramEnd"/>
      <w:r>
        <w:t xml:space="preserve"> and method To develop a secure, modular, and workflow-enabled registration component that allows the onboarding of Financial Institutions (FIs), ensuring data accuracy, role-based access, document verification, and regulatory compliance.</w:t>
      </w:r>
    </w:p>
    <w:p w14:paraId="11EE8066" w14:textId="77777777" w:rsidR="00B85301" w:rsidRDefault="00B85301" w:rsidP="00DA1A1F"/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861"/>
      </w:tblGrid>
      <w:tr w:rsidR="00B85301" w:rsidRPr="00B85301" w14:paraId="66C727A1" w14:textId="77777777" w:rsidTr="00007D9C">
        <w:trPr>
          <w:tblHeader/>
          <w:tblCellSpacing w:w="15" w:type="dxa"/>
        </w:trPr>
        <w:tc>
          <w:tcPr>
            <w:tcW w:w="2107" w:type="dxa"/>
            <w:vAlign w:val="center"/>
            <w:hideMark/>
          </w:tcPr>
          <w:p w14:paraId="42D68A63" w14:textId="36BA276D" w:rsidR="00B85301" w:rsidRPr="00B85301" w:rsidRDefault="00007D9C" w:rsidP="00B85301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Develop </w:t>
            </w:r>
            <w:r w:rsidR="00B85301" w:rsidRPr="00B85301">
              <w:rPr>
                <w:rFonts w:cstheme="minorHAnsi"/>
                <w:b/>
                <w:bCs/>
              </w:rPr>
              <w:t>Requirement ID</w:t>
            </w:r>
          </w:p>
        </w:tc>
        <w:tc>
          <w:tcPr>
            <w:tcW w:w="6816" w:type="dxa"/>
            <w:vAlign w:val="center"/>
            <w:hideMark/>
          </w:tcPr>
          <w:p w14:paraId="3B87E0C8" w14:textId="77777777" w:rsidR="00B85301" w:rsidRPr="00B85301" w:rsidRDefault="00B85301" w:rsidP="00B85301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B85301">
              <w:rPr>
                <w:rFonts w:cstheme="minorHAnsi"/>
                <w:b/>
                <w:bCs/>
              </w:rPr>
              <w:t>Description</w:t>
            </w:r>
          </w:p>
        </w:tc>
      </w:tr>
      <w:tr w:rsidR="00B85301" w:rsidRPr="00B85301" w14:paraId="2BF802AF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01483691" w14:textId="35501F26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Pr="00B85301">
              <w:rPr>
                <w:rFonts w:cstheme="minorHAnsi"/>
                <w:b/>
                <w:bCs/>
              </w:rPr>
              <w:t>-001</w:t>
            </w:r>
          </w:p>
        </w:tc>
        <w:tc>
          <w:tcPr>
            <w:tcW w:w="6816" w:type="dxa"/>
            <w:vAlign w:val="center"/>
            <w:hideMark/>
          </w:tcPr>
          <w:p w14:paraId="4A61FB71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Build a multi-step registration form for capturing FI profile, license details, and contact information.</w:t>
            </w:r>
          </w:p>
        </w:tc>
      </w:tr>
      <w:tr w:rsidR="00B85301" w:rsidRPr="00B85301" w14:paraId="2F9D9986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648BB057" w14:textId="141BC80C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Pr="00B85301">
              <w:rPr>
                <w:rFonts w:cstheme="minorHAnsi"/>
                <w:b/>
                <w:bCs/>
              </w:rPr>
              <w:t>-002</w:t>
            </w:r>
          </w:p>
        </w:tc>
        <w:tc>
          <w:tcPr>
            <w:tcW w:w="6816" w:type="dxa"/>
            <w:vAlign w:val="center"/>
            <w:hideMark/>
          </w:tcPr>
          <w:p w14:paraId="5DF8DF5B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Implement dynamic contact fields to add multiple contact persons with validation (email, phone).</w:t>
            </w:r>
          </w:p>
        </w:tc>
      </w:tr>
      <w:tr w:rsidR="00B85301" w:rsidRPr="00B85301" w14:paraId="6AB19070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4C177FFF" w14:textId="2A29850D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Pr="00B85301">
              <w:rPr>
                <w:rFonts w:cstheme="minorHAnsi"/>
                <w:b/>
                <w:bCs/>
              </w:rPr>
              <w:t>-003</w:t>
            </w:r>
          </w:p>
        </w:tc>
        <w:tc>
          <w:tcPr>
            <w:tcW w:w="6816" w:type="dxa"/>
            <w:vAlign w:val="center"/>
            <w:hideMark/>
          </w:tcPr>
          <w:p w14:paraId="3C963D11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Integrate file upload module for scanned licenses, certificates, and legal documents.</w:t>
            </w:r>
          </w:p>
        </w:tc>
      </w:tr>
      <w:tr w:rsidR="00B85301" w:rsidRPr="00B85301" w14:paraId="72561A87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38FEFBAB" w14:textId="0EB929C1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-004</w:t>
            </w:r>
          </w:p>
        </w:tc>
        <w:tc>
          <w:tcPr>
            <w:tcW w:w="6816" w:type="dxa"/>
            <w:vAlign w:val="center"/>
            <w:hideMark/>
          </w:tcPr>
          <w:p w14:paraId="2909A6F0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Generate a unique FI Registration ID on initial form submission.</w:t>
            </w:r>
          </w:p>
        </w:tc>
      </w:tr>
      <w:tr w:rsidR="00B85301" w:rsidRPr="00B85301" w14:paraId="7B014262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6C44A8F9" w14:textId="7C413971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-005</w:t>
            </w:r>
          </w:p>
        </w:tc>
        <w:tc>
          <w:tcPr>
            <w:tcW w:w="6816" w:type="dxa"/>
            <w:vAlign w:val="center"/>
            <w:hideMark/>
          </w:tcPr>
          <w:p w14:paraId="21134315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Add client-side and server-side validation (e.g., duplicate license number check).</w:t>
            </w:r>
          </w:p>
        </w:tc>
      </w:tr>
      <w:tr w:rsidR="00B85301" w:rsidRPr="00B85301" w14:paraId="39CB756B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7A5CADEC" w14:textId="30563889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-006</w:t>
            </w:r>
          </w:p>
        </w:tc>
        <w:tc>
          <w:tcPr>
            <w:tcW w:w="6816" w:type="dxa"/>
            <w:vAlign w:val="center"/>
            <w:hideMark/>
          </w:tcPr>
          <w:p w14:paraId="50892E8B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Develop role-based access control (RBAC) to restrict actions based on user roles (Maker, Checker, Regulator, Admin).</w:t>
            </w:r>
          </w:p>
        </w:tc>
      </w:tr>
      <w:tr w:rsidR="00B85301" w:rsidRPr="00B85301" w14:paraId="0862CF84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4D646B6D" w14:textId="48378FC6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-007</w:t>
            </w:r>
          </w:p>
        </w:tc>
        <w:tc>
          <w:tcPr>
            <w:tcW w:w="6816" w:type="dxa"/>
            <w:vAlign w:val="center"/>
            <w:hideMark/>
          </w:tcPr>
          <w:p w14:paraId="207A2179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Create a workflow system to manage statuses: Draft → Submitted → Under Review → Approved/Rejected → Archived.</w:t>
            </w:r>
          </w:p>
        </w:tc>
      </w:tr>
      <w:tr w:rsidR="00B85301" w:rsidRPr="00B85301" w14:paraId="595ED7DC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51BFA30A" w14:textId="36F3AB20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-008</w:t>
            </w:r>
          </w:p>
        </w:tc>
        <w:tc>
          <w:tcPr>
            <w:tcW w:w="6816" w:type="dxa"/>
            <w:vAlign w:val="center"/>
            <w:hideMark/>
          </w:tcPr>
          <w:p w14:paraId="3FDE974A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Enable status transition logic with data locking on submission and role-restricted editing.</w:t>
            </w:r>
          </w:p>
        </w:tc>
      </w:tr>
      <w:tr w:rsidR="00B85301" w:rsidRPr="00B85301" w14:paraId="4FF57F10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268BF4EE" w14:textId="6BF4F48A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-009</w:t>
            </w:r>
          </w:p>
        </w:tc>
        <w:tc>
          <w:tcPr>
            <w:tcW w:w="6816" w:type="dxa"/>
            <w:vAlign w:val="center"/>
            <w:hideMark/>
          </w:tcPr>
          <w:p w14:paraId="6240186A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Maintain audit logs for every state change, user interaction, and data update.</w:t>
            </w:r>
          </w:p>
        </w:tc>
      </w:tr>
      <w:tr w:rsidR="00B85301" w:rsidRPr="00B85301" w14:paraId="11D9D656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18185983" w14:textId="0933D453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-010</w:t>
            </w:r>
          </w:p>
        </w:tc>
        <w:tc>
          <w:tcPr>
            <w:tcW w:w="6816" w:type="dxa"/>
            <w:vAlign w:val="center"/>
            <w:hideMark/>
          </w:tcPr>
          <w:p w14:paraId="792EC21D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Integrate a notification engine (email/in-app) to alert users at key workflow stages.</w:t>
            </w:r>
          </w:p>
        </w:tc>
      </w:tr>
      <w:tr w:rsidR="00B85301" w:rsidRPr="00B85301" w14:paraId="766E7510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6D006832" w14:textId="7CBE123E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-011</w:t>
            </w:r>
          </w:p>
        </w:tc>
        <w:tc>
          <w:tcPr>
            <w:tcW w:w="6816" w:type="dxa"/>
            <w:vAlign w:val="center"/>
            <w:hideMark/>
          </w:tcPr>
          <w:p w14:paraId="43AA46E4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>Provide filtering and search functionality in the UI for regulators to locate registration records.</w:t>
            </w:r>
          </w:p>
        </w:tc>
      </w:tr>
      <w:tr w:rsidR="00B85301" w:rsidRPr="00B85301" w14:paraId="606BD72B" w14:textId="77777777" w:rsidTr="00007D9C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068DD7A9" w14:textId="01612402" w:rsidR="00B85301" w:rsidRPr="00B85301" w:rsidRDefault="00007D9C" w:rsidP="00B8530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DR</w:t>
            </w:r>
            <w:r w:rsidR="00B85301" w:rsidRPr="00B85301">
              <w:rPr>
                <w:rFonts w:cstheme="minorHAnsi"/>
                <w:b/>
                <w:bCs/>
              </w:rPr>
              <w:t>-012</w:t>
            </w:r>
          </w:p>
        </w:tc>
        <w:tc>
          <w:tcPr>
            <w:tcW w:w="6816" w:type="dxa"/>
            <w:vAlign w:val="center"/>
            <w:hideMark/>
          </w:tcPr>
          <w:p w14:paraId="0A9710CA" w14:textId="77777777" w:rsidR="00B85301" w:rsidRPr="00B85301" w:rsidRDefault="00B85301" w:rsidP="00B85301">
            <w:pPr>
              <w:spacing w:line="240" w:lineRule="auto"/>
              <w:rPr>
                <w:rFonts w:cstheme="minorHAnsi"/>
              </w:rPr>
            </w:pPr>
            <w:r w:rsidRPr="00B85301">
              <w:rPr>
                <w:rFonts w:cstheme="minorHAnsi"/>
              </w:rPr>
              <w:t xml:space="preserve">Implement RESTful APIs (or </w:t>
            </w:r>
            <w:proofErr w:type="spellStart"/>
            <w:r w:rsidRPr="00B85301">
              <w:rPr>
                <w:rFonts w:cstheme="minorHAnsi"/>
              </w:rPr>
              <w:t>GraphQL</w:t>
            </w:r>
            <w:proofErr w:type="spellEnd"/>
            <w:r w:rsidRPr="00B85301">
              <w:rPr>
                <w:rFonts w:cstheme="minorHAnsi"/>
              </w:rPr>
              <w:t>) for future integration with external systems.</w:t>
            </w:r>
          </w:p>
        </w:tc>
      </w:tr>
    </w:tbl>
    <w:p w14:paraId="48A3D03E" w14:textId="1A2F9F59" w:rsidR="00B85301" w:rsidRDefault="00B85301" w:rsidP="00DA1A1F"/>
    <w:p w14:paraId="52273B6C" w14:textId="77777777" w:rsidR="00007D9C" w:rsidRPr="005D15EA" w:rsidRDefault="00007D9C" w:rsidP="005D15EA">
      <w:pPr>
        <w:pStyle w:val="Heading3"/>
        <w:rPr>
          <w:rStyle w:val="Strong"/>
          <w:u w:val="none"/>
        </w:rPr>
      </w:pPr>
      <w:bookmarkStart w:id="867" w:name="_Toc204773631"/>
      <w:r w:rsidRPr="005D15EA">
        <w:rPr>
          <w:rStyle w:val="Strong"/>
          <w:u w:val="none"/>
        </w:rPr>
        <w:t>Backend Development Requirements:</w:t>
      </w:r>
      <w:bookmarkEnd w:id="867"/>
    </w:p>
    <w:p w14:paraId="461F7FDE" w14:textId="77777777" w:rsidR="00007D9C" w:rsidRPr="005D15EA" w:rsidRDefault="00007D9C" w:rsidP="00353630">
      <w:pPr>
        <w:pStyle w:val="NormalWeb"/>
        <w:numPr>
          <w:ilvl w:val="0"/>
          <w:numId w:val="27"/>
        </w:numPr>
        <w:spacing w:line="240" w:lineRule="auto"/>
        <w:rPr>
          <w:rFonts w:cstheme="minorHAnsi"/>
        </w:rPr>
      </w:pPr>
      <w:r w:rsidRPr="005D15EA">
        <w:rPr>
          <w:rStyle w:val="Strong"/>
        </w:rPr>
        <w:t>Database Model</w:t>
      </w:r>
      <w:r w:rsidRPr="005D15EA">
        <w:rPr>
          <w:rFonts w:cstheme="minorHAnsi"/>
        </w:rPr>
        <w:t>:</w:t>
      </w:r>
    </w:p>
    <w:p w14:paraId="41793520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 xml:space="preserve">Tables: </w:t>
      </w:r>
      <w:r w:rsidRPr="005D15EA">
        <w:rPr>
          <w:rStyle w:val="HTMLCode"/>
          <w:rFonts w:asciiTheme="minorHAnsi" w:hAnsiTheme="minorHAnsi" w:cstheme="minorHAnsi"/>
          <w:sz w:val="22"/>
          <w:szCs w:val="22"/>
        </w:rPr>
        <w:t>registrations</w:t>
      </w:r>
      <w:r w:rsidRPr="005D15EA">
        <w:rPr>
          <w:rFonts w:cstheme="minorHAnsi"/>
        </w:rPr>
        <w:t xml:space="preserve">, </w:t>
      </w:r>
      <w:r w:rsidRPr="005D15EA">
        <w:rPr>
          <w:rStyle w:val="HTMLCode"/>
          <w:rFonts w:asciiTheme="minorHAnsi" w:hAnsiTheme="minorHAnsi" w:cstheme="minorHAnsi"/>
          <w:sz w:val="22"/>
          <w:szCs w:val="22"/>
        </w:rPr>
        <w:t>contacts</w:t>
      </w:r>
      <w:r w:rsidRPr="005D15EA">
        <w:rPr>
          <w:rFonts w:cstheme="minorHAnsi"/>
        </w:rPr>
        <w:t xml:space="preserve">, </w:t>
      </w:r>
      <w:r w:rsidRPr="005D15EA">
        <w:rPr>
          <w:rStyle w:val="HTMLCode"/>
          <w:rFonts w:asciiTheme="minorHAnsi" w:hAnsiTheme="minorHAnsi" w:cstheme="minorHAnsi"/>
          <w:sz w:val="22"/>
          <w:szCs w:val="22"/>
        </w:rPr>
        <w:t>documents</w:t>
      </w:r>
      <w:r w:rsidRPr="005D15EA">
        <w:rPr>
          <w:rFonts w:cstheme="minorHAnsi"/>
        </w:rPr>
        <w:t xml:space="preserve">, </w:t>
      </w:r>
      <w:proofErr w:type="spellStart"/>
      <w:r w:rsidRPr="005D15EA">
        <w:rPr>
          <w:rStyle w:val="HTMLCode"/>
          <w:rFonts w:asciiTheme="minorHAnsi" w:hAnsiTheme="minorHAnsi" w:cstheme="minorHAnsi"/>
          <w:sz w:val="22"/>
          <w:szCs w:val="22"/>
        </w:rPr>
        <w:t>registration_status_log</w:t>
      </w:r>
      <w:proofErr w:type="spellEnd"/>
    </w:p>
    <w:p w14:paraId="61F7DF6B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>Fields must be normalized and support indexing for fast lookup</w:t>
      </w:r>
    </w:p>
    <w:p w14:paraId="7D43010E" w14:textId="77777777" w:rsidR="00007D9C" w:rsidRPr="005D15EA" w:rsidRDefault="00007D9C" w:rsidP="00353630">
      <w:pPr>
        <w:pStyle w:val="NormalWeb"/>
        <w:numPr>
          <w:ilvl w:val="0"/>
          <w:numId w:val="27"/>
        </w:numPr>
        <w:spacing w:line="240" w:lineRule="auto"/>
        <w:rPr>
          <w:rFonts w:cstheme="minorHAnsi"/>
        </w:rPr>
      </w:pPr>
      <w:r w:rsidRPr="005D15EA">
        <w:rPr>
          <w:rStyle w:val="Strong"/>
        </w:rPr>
        <w:t>Security</w:t>
      </w:r>
      <w:r w:rsidRPr="005D15EA">
        <w:rPr>
          <w:rFonts w:cstheme="minorHAnsi"/>
        </w:rPr>
        <w:t>:</w:t>
      </w:r>
    </w:p>
    <w:p w14:paraId="0E8C7997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>Enforce input sanitization and encryption of sensitive data</w:t>
      </w:r>
    </w:p>
    <w:p w14:paraId="3E2140F1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>JWT or OAuth2-based authentication</w:t>
      </w:r>
    </w:p>
    <w:p w14:paraId="1CC5220A" w14:textId="77777777" w:rsidR="00007D9C" w:rsidRPr="005D15EA" w:rsidRDefault="00007D9C" w:rsidP="00353630">
      <w:pPr>
        <w:pStyle w:val="NormalWeb"/>
        <w:numPr>
          <w:ilvl w:val="0"/>
          <w:numId w:val="27"/>
        </w:numPr>
        <w:spacing w:line="240" w:lineRule="auto"/>
        <w:rPr>
          <w:rFonts w:cstheme="minorHAnsi"/>
        </w:rPr>
      </w:pPr>
      <w:r w:rsidRPr="005D15EA">
        <w:rPr>
          <w:rStyle w:val="Strong"/>
        </w:rPr>
        <w:t>Audit Logging</w:t>
      </w:r>
      <w:r w:rsidRPr="005D15EA">
        <w:rPr>
          <w:rFonts w:cstheme="minorHAnsi"/>
        </w:rPr>
        <w:t>:</w:t>
      </w:r>
    </w:p>
    <w:p w14:paraId="51B78DDB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>Use centralized audit service for tracking changes and user actions</w:t>
      </w:r>
    </w:p>
    <w:p w14:paraId="09C9FB8E" w14:textId="77777777" w:rsidR="00007D9C" w:rsidRPr="005D15EA" w:rsidRDefault="00007D9C" w:rsidP="00353630">
      <w:pPr>
        <w:pStyle w:val="NormalWeb"/>
        <w:numPr>
          <w:ilvl w:val="0"/>
          <w:numId w:val="27"/>
        </w:numPr>
        <w:spacing w:line="240" w:lineRule="auto"/>
        <w:rPr>
          <w:rFonts w:cstheme="minorHAnsi"/>
        </w:rPr>
      </w:pPr>
      <w:r w:rsidRPr="005D15EA">
        <w:rPr>
          <w:rStyle w:val="Strong"/>
        </w:rPr>
        <w:t>APIs</w:t>
      </w:r>
      <w:r w:rsidRPr="005D15EA">
        <w:rPr>
          <w:rFonts w:cstheme="minorHAnsi"/>
        </w:rPr>
        <w:t>:</w:t>
      </w:r>
    </w:p>
    <w:p w14:paraId="24C426C4" w14:textId="77777777" w:rsidR="00007D9C" w:rsidRPr="005D15EA" w:rsidRDefault="00007D9C" w:rsidP="00353630">
      <w:pPr>
        <w:pStyle w:val="NormalWeb"/>
        <w:numPr>
          <w:ilvl w:val="1"/>
          <w:numId w:val="27"/>
        </w:numPr>
        <w:spacing w:line="240" w:lineRule="auto"/>
        <w:rPr>
          <w:rFonts w:cstheme="minorHAnsi"/>
        </w:rPr>
      </w:pPr>
      <w:r w:rsidRPr="005D15EA">
        <w:rPr>
          <w:rFonts w:cstheme="minorHAnsi"/>
        </w:rPr>
        <w:t>Create endpoints for CRUD operations, status transitions, and file retrieval</w:t>
      </w:r>
    </w:p>
    <w:p w14:paraId="6456BFF2" w14:textId="77777777" w:rsidR="00C2634B" w:rsidRPr="00C2634B" w:rsidRDefault="00C2634B" w:rsidP="00C2634B">
      <w:pPr>
        <w:pStyle w:val="Heading3"/>
        <w:rPr>
          <w:rStyle w:val="Strong"/>
          <w:u w:val="none"/>
        </w:rPr>
      </w:pPr>
      <w:bookmarkStart w:id="868" w:name="_Toc204773632"/>
      <w:r w:rsidRPr="00C2634B">
        <w:rPr>
          <w:rStyle w:val="Strong"/>
          <w:u w:val="none"/>
        </w:rPr>
        <w:lastRenderedPageBreak/>
        <w:t>Frontend/UI Requirements:</w:t>
      </w:r>
      <w:bookmarkEnd w:id="868"/>
    </w:p>
    <w:p w14:paraId="6F0E8326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Responsive form wizard for data entry</w:t>
      </w:r>
    </w:p>
    <w:p w14:paraId="1ACA39A6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Drag-and-drop document upload UI</w:t>
      </w:r>
    </w:p>
    <w:p w14:paraId="5B125E0F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Real-time field validation and duplicate detection</w:t>
      </w:r>
    </w:p>
    <w:p w14:paraId="6AAF4D99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Role-based visibility (e.g., Hide approval actions from Maker)</w:t>
      </w:r>
    </w:p>
    <w:p w14:paraId="6240D2DA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Status indicator and workflow timeline view</w:t>
      </w:r>
    </w:p>
    <w:p w14:paraId="6BE5E117" w14:textId="77777777" w:rsidR="00C2634B" w:rsidRDefault="00C2634B" w:rsidP="00353630">
      <w:pPr>
        <w:pStyle w:val="NormalWeb"/>
        <w:numPr>
          <w:ilvl w:val="0"/>
          <w:numId w:val="28"/>
        </w:numPr>
      </w:pPr>
      <w:r>
        <w:t>Pagination and advanced filters in list view</w:t>
      </w:r>
    </w:p>
    <w:p w14:paraId="3000CC6F" w14:textId="77777777" w:rsidR="00007D9C" w:rsidRDefault="00007D9C" w:rsidP="00DA1A1F"/>
    <w:p w14:paraId="6681D6D0" w14:textId="77777777" w:rsidR="00B85301" w:rsidRDefault="00B85301" w:rsidP="00DA1A1F">
      <w:pPr>
        <w:rPr>
          <w:rStyle w:val="Strong"/>
          <w:b w:val="0"/>
          <w:bCs w:val="0"/>
          <w:sz w:val="24"/>
          <w:szCs w:val="24"/>
          <w:u w:val="none"/>
        </w:rPr>
      </w:pPr>
    </w:p>
    <w:p w14:paraId="7E97C259" w14:textId="4C51F922" w:rsidR="00893183" w:rsidRPr="00DA1A1F" w:rsidRDefault="005B556B" w:rsidP="00C2634B">
      <w:pPr>
        <w:pStyle w:val="Heading3"/>
        <w:rPr>
          <w:rFonts w:ascii="Times New Roman" w:hAnsi="Times New Roman"/>
        </w:rPr>
      </w:pPr>
      <w:bookmarkStart w:id="869" w:name="_Toc204773633"/>
      <w:r w:rsidRPr="00DA1A1F">
        <w:rPr>
          <w:rStyle w:val="Strong"/>
          <w:b/>
          <w:bCs/>
          <w:u w:val="none"/>
        </w:rPr>
        <w:t>Develop U</w:t>
      </w:r>
      <w:r w:rsidR="00893183" w:rsidRPr="00DA1A1F">
        <w:rPr>
          <w:rStyle w:val="Strong"/>
          <w:b/>
          <w:bCs/>
          <w:u w:val="none"/>
        </w:rPr>
        <w:t>I/UX Wireframe Overview for FI Onboarding &amp; Access Control App</w:t>
      </w:r>
      <w:bookmarkEnd w:id="869"/>
    </w:p>
    <w:p w14:paraId="1F07C3CD" w14:textId="7C25517E" w:rsidR="00893183" w:rsidRDefault="00893183" w:rsidP="00A41B56"/>
    <w:p w14:paraId="07EF3F81" w14:textId="1720B380" w:rsidR="00893183" w:rsidRPr="00BC457A" w:rsidRDefault="00893183" w:rsidP="00A41B56">
      <w:pPr>
        <w:pStyle w:val="Caption"/>
      </w:pPr>
      <w:r w:rsidRPr="00BC457A">
        <w:t xml:space="preserve">1. </w:t>
      </w:r>
      <w:r w:rsidRPr="00BC457A">
        <w:rPr>
          <w:rStyle w:val="Strong"/>
          <w:b/>
          <w:bCs/>
        </w:rPr>
        <w:t xml:space="preserve"> </w:t>
      </w:r>
      <w:r w:rsidRPr="00BC457A">
        <w:t>Dashboard (Post Login)</w:t>
      </w:r>
    </w:p>
    <w:p w14:paraId="760E6E14" w14:textId="77777777" w:rsidR="00C72128" w:rsidRDefault="00893183" w:rsidP="00A41B56">
      <w:pPr>
        <w:pStyle w:val="NormalWeb"/>
      </w:pPr>
      <w:r>
        <w:rPr>
          <w:rStyle w:val="Strong"/>
        </w:rPr>
        <w:t>Users:</w:t>
      </w:r>
      <w:r>
        <w:t xml:space="preserve"> All roles</w:t>
      </w:r>
      <w:r>
        <w:br/>
      </w:r>
      <w:r>
        <w:rPr>
          <w:rStyle w:val="Strong"/>
        </w:rPr>
        <w:t>Purpose:</w:t>
      </w:r>
      <w:r>
        <w:t xml:space="preserve"> Quick overview and navigation</w:t>
      </w:r>
    </w:p>
    <w:p w14:paraId="16C37DB3" w14:textId="51A9B194" w:rsidR="00893183" w:rsidRDefault="00893183" w:rsidP="00A41B56">
      <w:pPr>
        <w:pStyle w:val="NormalWeb"/>
      </w:pPr>
      <w:r>
        <w:rPr>
          <w:rStyle w:val="Strong"/>
        </w:rPr>
        <w:t>Layout:</w:t>
      </w:r>
    </w:p>
    <w:p w14:paraId="64B9F905" w14:textId="77777777" w:rsidR="00893183" w:rsidRDefault="00893183" w:rsidP="00353630">
      <w:pPr>
        <w:pStyle w:val="NormalWeb"/>
        <w:numPr>
          <w:ilvl w:val="0"/>
          <w:numId w:val="13"/>
        </w:numPr>
      </w:pPr>
      <w:r>
        <w:rPr>
          <w:rStyle w:val="Strong"/>
        </w:rPr>
        <w:t>Top Bar:</w:t>
      </w:r>
      <w:r>
        <w:t xml:space="preserve"> Logo | Institution Name | Notifications | User Profile</w:t>
      </w:r>
    </w:p>
    <w:p w14:paraId="4D93177A" w14:textId="77777777" w:rsidR="00893183" w:rsidRDefault="00893183" w:rsidP="00353630">
      <w:pPr>
        <w:pStyle w:val="NormalWeb"/>
        <w:numPr>
          <w:ilvl w:val="0"/>
          <w:numId w:val="13"/>
        </w:numPr>
      </w:pPr>
      <w:r>
        <w:rPr>
          <w:rStyle w:val="Strong"/>
        </w:rPr>
        <w:t>Side Menu:</w:t>
      </w:r>
    </w:p>
    <w:p w14:paraId="1EF88D7F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Dashboard</w:t>
      </w:r>
    </w:p>
    <w:p w14:paraId="40590360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Financial Institutions</w:t>
      </w:r>
    </w:p>
    <w:p w14:paraId="31E3433B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User Management</w:t>
      </w:r>
    </w:p>
    <w:p w14:paraId="7697019A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Role &amp; Access Control</w:t>
      </w:r>
    </w:p>
    <w:p w14:paraId="1A25629D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Activity Log</w:t>
      </w:r>
    </w:p>
    <w:p w14:paraId="2744E9A4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Settings</w:t>
      </w:r>
    </w:p>
    <w:p w14:paraId="19C412CB" w14:textId="77777777" w:rsidR="00893183" w:rsidRDefault="00893183" w:rsidP="00353630">
      <w:pPr>
        <w:pStyle w:val="NormalWeb"/>
        <w:numPr>
          <w:ilvl w:val="0"/>
          <w:numId w:val="13"/>
        </w:numPr>
      </w:pPr>
      <w:r>
        <w:rPr>
          <w:rStyle w:val="Strong"/>
        </w:rPr>
        <w:t>Main Area:</w:t>
      </w:r>
    </w:p>
    <w:p w14:paraId="1211C3E6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Widgets:</w:t>
      </w:r>
    </w:p>
    <w:p w14:paraId="4E951357" w14:textId="77777777" w:rsidR="00893183" w:rsidRDefault="00893183" w:rsidP="00353630">
      <w:pPr>
        <w:pStyle w:val="NormalWeb"/>
        <w:numPr>
          <w:ilvl w:val="2"/>
          <w:numId w:val="13"/>
        </w:numPr>
      </w:pPr>
      <w:r>
        <w:t>Total Registered FIs</w:t>
      </w:r>
    </w:p>
    <w:p w14:paraId="4813C0B4" w14:textId="77777777" w:rsidR="00893183" w:rsidRDefault="00893183" w:rsidP="00353630">
      <w:pPr>
        <w:pStyle w:val="NormalWeb"/>
        <w:numPr>
          <w:ilvl w:val="2"/>
          <w:numId w:val="13"/>
        </w:numPr>
      </w:pPr>
      <w:r>
        <w:t>Pending Approvals</w:t>
      </w:r>
    </w:p>
    <w:p w14:paraId="38D499E6" w14:textId="77777777" w:rsidR="00893183" w:rsidRDefault="00893183" w:rsidP="00353630">
      <w:pPr>
        <w:pStyle w:val="NormalWeb"/>
        <w:numPr>
          <w:ilvl w:val="2"/>
          <w:numId w:val="13"/>
        </w:numPr>
      </w:pPr>
      <w:r>
        <w:t>Active/Inactive Users</w:t>
      </w:r>
    </w:p>
    <w:p w14:paraId="4F20E498" w14:textId="77777777" w:rsidR="00893183" w:rsidRDefault="00893183" w:rsidP="00353630">
      <w:pPr>
        <w:pStyle w:val="NormalWeb"/>
        <w:numPr>
          <w:ilvl w:val="2"/>
          <w:numId w:val="13"/>
        </w:numPr>
      </w:pPr>
      <w:r>
        <w:t>Role Breakdown</w:t>
      </w:r>
    </w:p>
    <w:p w14:paraId="3BEE8578" w14:textId="77777777" w:rsidR="00893183" w:rsidRDefault="00893183" w:rsidP="00353630">
      <w:pPr>
        <w:pStyle w:val="NormalWeb"/>
        <w:numPr>
          <w:ilvl w:val="1"/>
          <w:numId w:val="13"/>
        </w:numPr>
      </w:pPr>
      <w:r>
        <w:t>Quick links: [Onboard New FI], [Manage Users], [View Logs]</w:t>
      </w:r>
    </w:p>
    <w:p w14:paraId="488315CC" w14:textId="0FB64270" w:rsidR="00893183" w:rsidRDefault="00893183" w:rsidP="00A41B56"/>
    <w:p w14:paraId="5E1F8EBD" w14:textId="3DC75AFA" w:rsidR="00190F19" w:rsidRDefault="00190F19" w:rsidP="00A41B56">
      <w:r>
        <w:br w:type="page"/>
      </w:r>
    </w:p>
    <w:p w14:paraId="67E81EB4" w14:textId="65D3BFB2" w:rsidR="00893183" w:rsidRPr="00190F19" w:rsidRDefault="00893183" w:rsidP="00A41B56">
      <w:pPr>
        <w:pStyle w:val="Caption"/>
      </w:pPr>
      <w:r w:rsidRPr="00190F19">
        <w:lastRenderedPageBreak/>
        <w:t xml:space="preserve">2. </w:t>
      </w:r>
      <w:r w:rsidRPr="00702EDB">
        <w:t>Onboarding Financial Institutions Page</w:t>
      </w:r>
    </w:p>
    <w:p w14:paraId="4EEED94C" w14:textId="77777777" w:rsidR="00893183" w:rsidRDefault="00893183" w:rsidP="00A41B56">
      <w:pPr>
        <w:pStyle w:val="NormalWeb"/>
      </w:pPr>
      <w:r w:rsidRPr="00C8389D">
        <w:rPr>
          <w:rStyle w:val="Strong"/>
          <w:color w:val="FF0000"/>
        </w:rPr>
        <w:t>Users</w:t>
      </w:r>
      <w:r>
        <w:rPr>
          <w:rStyle w:val="Strong"/>
        </w:rPr>
        <w:t>:</w:t>
      </w:r>
      <w:r>
        <w:t xml:space="preserve"> Admin, Maker</w:t>
      </w:r>
    </w:p>
    <w:p w14:paraId="3C1326C1" w14:textId="77777777" w:rsidR="00893183" w:rsidRPr="00C8389D" w:rsidRDefault="00893183" w:rsidP="00A41B56">
      <w:pPr>
        <w:pStyle w:val="NormalWeb"/>
      </w:pPr>
      <w:r w:rsidRPr="00C8389D">
        <w:rPr>
          <w:rStyle w:val="Strong"/>
          <w:color w:val="FF0000"/>
        </w:rPr>
        <w:t>Layout:</w:t>
      </w:r>
    </w:p>
    <w:p w14:paraId="45C29467" w14:textId="77777777" w:rsidR="00893183" w:rsidRDefault="00893183" w:rsidP="00353630">
      <w:pPr>
        <w:pStyle w:val="NormalWeb"/>
        <w:numPr>
          <w:ilvl w:val="0"/>
          <w:numId w:val="14"/>
        </w:numPr>
      </w:pPr>
      <w:r>
        <w:rPr>
          <w:rStyle w:val="Strong"/>
        </w:rPr>
        <w:t>Header:</w:t>
      </w:r>
      <w:r>
        <w:t xml:space="preserve"> “Register New Financial Institution”</w:t>
      </w:r>
    </w:p>
    <w:p w14:paraId="54C40889" w14:textId="77777777" w:rsidR="00893183" w:rsidRDefault="00893183" w:rsidP="00353630">
      <w:pPr>
        <w:pStyle w:val="NormalWeb"/>
        <w:numPr>
          <w:ilvl w:val="0"/>
          <w:numId w:val="14"/>
        </w:numPr>
      </w:pPr>
      <w:r>
        <w:rPr>
          <w:rStyle w:val="Strong"/>
        </w:rPr>
        <w:t>Form Fields:</w:t>
      </w:r>
    </w:p>
    <w:p w14:paraId="7F8856CB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Institution Name</w:t>
      </w:r>
    </w:p>
    <w:p w14:paraId="2C76A095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License Type (dropdown)</w:t>
      </w:r>
    </w:p>
    <w:p w14:paraId="5DFB5143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License Number</w:t>
      </w:r>
    </w:p>
    <w:p w14:paraId="0D696F14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Country &amp; Region</w:t>
      </w:r>
    </w:p>
    <w:p w14:paraId="20D70FC9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Regulatory Body (dropdown)</w:t>
      </w:r>
    </w:p>
    <w:p w14:paraId="75854A5D" w14:textId="77777777" w:rsidR="00893183" w:rsidRDefault="00893183" w:rsidP="00353630">
      <w:pPr>
        <w:pStyle w:val="NormalWeb"/>
        <w:numPr>
          <w:ilvl w:val="1"/>
          <w:numId w:val="14"/>
        </w:numPr>
      </w:pPr>
      <w:r>
        <w:t>Upload License (PDF/DOC)</w:t>
      </w:r>
    </w:p>
    <w:p w14:paraId="1582C268" w14:textId="77777777" w:rsidR="00893183" w:rsidRDefault="00893183" w:rsidP="00353630">
      <w:pPr>
        <w:pStyle w:val="NormalWeb"/>
        <w:numPr>
          <w:ilvl w:val="0"/>
          <w:numId w:val="14"/>
        </w:numPr>
      </w:pPr>
      <w:r>
        <w:rPr>
          <w:rStyle w:val="Strong"/>
        </w:rPr>
        <w:t>Buttons:</w:t>
      </w:r>
      <w:r>
        <w:t xml:space="preserve"> [Save as Draft] [Submit for Approval]</w:t>
      </w:r>
    </w:p>
    <w:p w14:paraId="5468C38E" w14:textId="77777777" w:rsidR="00893183" w:rsidRDefault="00893183" w:rsidP="00353630">
      <w:pPr>
        <w:pStyle w:val="NormalWeb"/>
        <w:numPr>
          <w:ilvl w:val="0"/>
          <w:numId w:val="14"/>
        </w:numPr>
      </w:pPr>
      <w:r>
        <w:rPr>
          <w:rStyle w:val="Strong"/>
        </w:rPr>
        <w:t>Status Bar:</w:t>
      </w:r>
      <w:r>
        <w:t xml:space="preserve"> Draft | Under Review | Approved | Rejected</w:t>
      </w:r>
    </w:p>
    <w:p w14:paraId="5CB3FDF0" w14:textId="0528AA62" w:rsidR="00190F19" w:rsidRPr="00190F19" w:rsidRDefault="00190F19" w:rsidP="00A41B56">
      <w:pPr>
        <w:pStyle w:val="Caption"/>
        <w:rPr>
          <w:sz w:val="26"/>
        </w:rPr>
      </w:pPr>
      <w:r>
        <w:t xml:space="preserve">3. </w:t>
      </w:r>
      <w:r w:rsidRPr="00702EDB">
        <w:t>Role-Based Access Control Page</w:t>
      </w:r>
    </w:p>
    <w:p w14:paraId="0021CF63" w14:textId="77777777" w:rsidR="00190F19" w:rsidRDefault="00190F19" w:rsidP="00A41B56">
      <w:pPr>
        <w:pStyle w:val="NormalWeb"/>
      </w:pPr>
      <w:r w:rsidRPr="00C8389D">
        <w:rPr>
          <w:rStyle w:val="Strong"/>
          <w:color w:val="FF0000"/>
        </w:rPr>
        <w:t>Users</w:t>
      </w:r>
      <w:r>
        <w:rPr>
          <w:rStyle w:val="Strong"/>
        </w:rPr>
        <w:t>:</w:t>
      </w:r>
      <w:r>
        <w:t xml:space="preserve"> Admin</w:t>
      </w:r>
    </w:p>
    <w:p w14:paraId="2C1DAB5C" w14:textId="77777777" w:rsidR="00190F19" w:rsidRPr="00464988" w:rsidRDefault="00190F19" w:rsidP="00A41B56">
      <w:pPr>
        <w:pStyle w:val="NormalWeb"/>
      </w:pPr>
      <w:r w:rsidRPr="00464988">
        <w:rPr>
          <w:rStyle w:val="Strong"/>
          <w:color w:val="FF0000"/>
        </w:rPr>
        <w:t>Layout:</w:t>
      </w:r>
    </w:p>
    <w:p w14:paraId="0943AA37" w14:textId="77777777" w:rsidR="00190F19" w:rsidRDefault="00190F19" w:rsidP="00353630">
      <w:pPr>
        <w:pStyle w:val="NormalWeb"/>
        <w:numPr>
          <w:ilvl w:val="0"/>
          <w:numId w:val="16"/>
        </w:numPr>
      </w:pPr>
      <w:r>
        <w:rPr>
          <w:rStyle w:val="Strong"/>
        </w:rPr>
        <w:t>Table View:</w:t>
      </w:r>
    </w:p>
    <w:p w14:paraId="03E5ADEA" w14:textId="77777777" w:rsidR="00190F19" w:rsidRDefault="00190F19" w:rsidP="00353630">
      <w:pPr>
        <w:pStyle w:val="NormalWeb"/>
        <w:numPr>
          <w:ilvl w:val="1"/>
          <w:numId w:val="16"/>
        </w:numPr>
      </w:pPr>
      <w:r>
        <w:t>User Name | Email | Institution | Assigned Role(s) | Status | Actions</w:t>
      </w:r>
    </w:p>
    <w:p w14:paraId="1D4DAAC0" w14:textId="77777777" w:rsidR="00190F19" w:rsidRDefault="00190F19" w:rsidP="00353630">
      <w:pPr>
        <w:pStyle w:val="NormalWeb"/>
        <w:numPr>
          <w:ilvl w:val="0"/>
          <w:numId w:val="16"/>
        </w:numPr>
      </w:pPr>
      <w:r>
        <w:rPr>
          <w:rStyle w:val="Strong"/>
        </w:rPr>
        <w:t>Actions Dropdown:</w:t>
      </w:r>
    </w:p>
    <w:p w14:paraId="479C38D4" w14:textId="77777777" w:rsidR="00190F19" w:rsidRDefault="00190F19" w:rsidP="00353630">
      <w:pPr>
        <w:pStyle w:val="NormalWeb"/>
        <w:numPr>
          <w:ilvl w:val="1"/>
          <w:numId w:val="16"/>
        </w:numPr>
      </w:pPr>
      <w:r>
        <w:t>Edit Roles</w:t>
      </w:r>
    </w:p>
    <w:p w14:paraId="4F3CF5E1" w14:textId="77777777" w:rsidR="00190F19" w:rsidRDefault="00190F19" w:rsidP="00353630">
      <w:pPr>
        <w:pStyle w:val="NormalWeb"/>
        <w:numPr>
          <w:ilvl w:val="1"/>
          <w:numId w:val="16"/>
        </w:numPr>
      </w:pPr>
      <w:r>
        <w:t>Revoke Access</w:t>
      </w:r>
    </w:p>
    <w:p w14:paraId="70B1A2E9" w14:textId="77777777" w:rsidR="00190F19" w:rsidRDefault="00190F19" w:rsidP="00353630">
      <w:pPr>
        <w:pStyle w:val="NormalWeb"/>
        <w:numPr>
          <w:ilvl w:val="1"/>
          <w:numId w:val="16"/>
        </w:numPr>
      </w:pPr>
      <w:r>
        <w:t>View Access History</w:t>
      </w:r>
    </w:p>
    <w:p w14:paraId="69C3AD3E" w14:textId="77777777" w:rsidR="00190F19" w:rsidRDefault="00190F19" w:rsidP="00353630">
      <w:pPr>
        <w:pStyle w:val="NormalWeb"/>
        <w:numPr>
          <w:ilvl w:val="0"/>
          <w:numId w:val="16"/>
        </w:numPr>
      </w:pPr>
      <w:r>
        <w:rPr>
          <w:rStyle w:val="Strong"/>
        </w:rPr>
        <w:t>Tabs:</w:t>
      </w:r>
      <w:r>
        <w:t xml:space="preserve"> [View All Roles] | [Assign Role] | [Role Matrix]</w:t>
      </w:r>
    </w:p>
    <w:p w14:paraId="370420BD" w14:textId="20280D30" w:rsidR="00C8389D" w:rsidRPr="00702EDB" w:rsidRDefault="00C8389D" w:rsidP="00A41B56">
      <w:pPr>
        <w:pStyle w:val="Caption"/>
      </w:pPr>
      <w:r>
        <w:t xml:space="preserve">4. </w:t>
      </w:r>
      <w:r w:rsidRPr="00702EDB">
        <w:t>User Management Page</w:t>
      </w:r>
    </w:p>
    <w:p w14:paraId="3468BC8A" w14:textId="77777777" w:rsidR="00C8389D" w:rsidRDefault="00C8389D" w:rsidP="00A41B56">
      <w:pPr>
        <w:pStyle w:val="NormalWeb"/>
      </w:pPr>
      <w:r w:rsidRPr="00464988">
        <w:rPr>
          <w:rStyle w:val="Strong"/>
          <w:color w:val="FF0000"/>
        </w:rPr>
        <w:t>Users</w:t>
      </w:r>
      <w:r>
        <w:rPr>
          <w:rStyle w:val="Strong"/>
        </w:rPr>
        <w:t>:</w:t>
      </w:r>
      <w:r>
        <w:t xml:space="preserve"> Admin, Regulator</w:t>
      </w:r>
    </w:p>
    <w:p w14:paraId="3115D7B8" w14:textId="77777777" w:rsidR="00C8389D" w:rsidRPr="00464988" w:rsidRDefault="00C8389D" w:rsidP="00A41B56">
      <w:pPr>
        <w:pStyle w:val="NormalWeb"/>
      </w:pPr>
      <w:r w:rsidRPr="00464988">
        <w:rPr>
          <w:rStyle w:val="Strong"/>
          <w:color w:val="FF0000"/>
        </w:rPr>
        <w:t>Layout:</w:t>
      </w:r>
    </w:p>
    <w:p w14:paraId="2E0182AA" w14:textId="77777777" w:rsidR="00C8389D" w:rsidRDefault="00C8389D" w:rsidP="00353630">
      <w:pPr>
        <w:pStyle w:val="NormalWeb"/>
        <w:numPr>
          <w:ilvl w:val="0"/>
          <w:numId w:val="17"/>
        </w:numPr>
      </w:pPr>
      <w:r>
        <w:rPr>
          <w:rStyle w:val="Strong"/>
        </w:rPr>
        <w:t>Search Bar + Filter:</w:t>
      </w:r>
      <w:r>
        <w:t xml:space="preserve"> By Institution, Role, Status</w:t>
      </w:r>
    </w:p>
    <w:p w14:paraId="0AFE7EEA" w14:textId="77777777" w:rsidR="00C8389D" w:rsidRDefault="00C8389D" w:rsidP="00353630">
      <w:pPr>
        <w:pStyle w:val="NormalWeb"/>
        <w:numPr>
          <w:ilvl w:val="0"/>
          <w:numId w:val="17"/>
        </w:numPr>
      </w:pPr>
      <w:r>
        <w:rPr>
          <w:rStyle w:val="Strong"/>
        </w:rPr>
        <w:t>User Table:</w:t>
      </w:r>
    </w:p>
    <w:p w14:paraId="6057919A" w14:textId="77777777" w:rsidR="00C8389D" w:rsidRDefault="00C8389D" w:rsidP="00353630">
      <w:pPr>
        <w:pStyle w:val="NormalWeb"/>
        <w:numPr>
          <w:ilvl w:val="1"/>
          <w:numId w:val="17"/>
        </w:numPr>
      </w:pPr>
      <w:r>
        <w:t>Name | Email | Institution | Role | Status (Active/Inactive) | Actions</w:t>
      </w:r>
    </w:p>
    <w:p w14:paraId="1A799C6F" w14:textId="77777777" w:rsidR="00C8389D" w:rsidRDefault="00C8389D" w:rsidP="00353630">
      <w:pPr>
        <w:pStyle w:val="NormalWeb"/>
        <w:numPr>
          <w:ilvl w:val="0"/>
          <w:numId w:val="17"/>
        </w:numPr>
      </w:pPr>
      <w:r>
        <w:rPr>
          <w:rStyle w:val="Strong"/>
        </w:rPr>
        <w:t>Actions:</w:t>
      </w:r>
    </w:p>
    <w:p w14:paraId="46731FD9" w14:textId="77777777" w:rsidR="00C8389D" w:rsidRDefault="00C8389D" w:rsidP="00353630">
      <w:pPr>
        <w:pStyle w:val="NormalWeb"/>
        <w:numPr>
          <w:ilvl w:val="1"/>
          <w:numId w:val="17"/>
        </w:numPr>
      </w:pPr>
      <w:r>
        <w:t>Activate / Deactivate</w:t>
      </w:r>
    </w:p>
    <w:p w14:paraId="49999349" w14:textId="77777777" w:rsidR="00C8389D" w:rsidRDefault="00C8389D" w:rsidP="00353630">
      <w:pPr>
        <w:pStyle w:val="NormalWeb"/>
        <w:numPr>
          <w:ilvl w:val="1"/>
          <w:numId w:val="17"/>
        </w:numPr>
      </w:pPr>
      <w:r>
        <w:t>Reset Password</w:t>
      </w:r>
    </w:p>
    <w:p w14:paraId="23B42DFD" w14:textId="77777777" w:rsidR="00C8389D" w:rsidRDefault="00C8389D" w:rsidP="00353630">
      <w:pPr>
        <w:pStyle w:val="NormalWeb"/>
        <w:numPr>
          <w:ilvl w:val="1"/>
          <w:numId w:val="17"/>
        </w:numPr>
      </w:pPr>
      <w:r>
        <w:t>Edit Details</w:t>
      </w:r>
    </w:p>
    <w:p w14:paraId="52550DEA" w14:textId="77777777" w:rsidR="00C8389D" w:rsidRDefault="00C8389D" w:rsidP="00353630">
      <w:pPr>
        <w:pStyle w:val="NormalWeb"/>
        <w:numPr>
          <w:ilvl w:val="0"/>
          <w:numId w:val="17"/>
        </w:numPr>
      </w:pPr>
      <w:r>
        <w:rPr>
          <w:rStyle w:val="Strong"/>
        </w:rPr>
        <w:t>Buttons:</w:t>
      </w:r>
      <w:r>
        <w:t xml:space="preserve"> [Add New User], [Export Users]</w:t>
      </w:r>
    </w:p>
    <w:p w14:paraId="157AA144" w14:textId="2BBC8CDD" w:rsidR="00464988" w:rsidRPr="00702EDB" w:rsidRDefault="00464988" w:rsidP="00A41B56">
      <w:pPr>
        <w:pStyle w:val="Caption"/>
      </w:pPr>
      <w:r>
        <w:lastRenderedPageBreak/>
        <w:t xml:space="preserve">5. </w:t>
      </w:r>
      <w:r w:rsidRPr="00702EDB">
        <w:t xml:space="preserve"> FI Profile Detail View</w:t>
      </w:r>
    </w:p>
    <w:p w14:paraId="1C8967B3" w14:textId="77777777" w:rsidR="00464988" w:rsidRDefault="00464988" w:rsidP="00A41B56">
      <w:pPr>
        <w:pStyle w:val="NormalWeb"/>
      </w:pPr>
      <w:r w:rsidRPr="00464988">
        <w:rPr>
          <w:rStyle w:val="Strong"/>
          <w:color w:val="FF0000"/>
        </w:rPr>
        <w:t>Users</w:t>
      </w:r>
      <w:r>
        <w:rPr>
          <w:rStyle w:val="Strong"/>
        </w:rPr>
        <w:t>:</w:t>
      </w:r>
      <w:r>
        <w:t xml:space="preserve"> All roles (permission-based)</w:t>
      </w:r>
    </w:p>
    <w:p w14:paraId="5E5C0821" w14:textId="77777777" w:rsidR="00464988" w:rsidRPr="00464988" w:rsidRDefault="00464988" w:rsidP="00A41B56">
      <w:pPr>
        <w:pStyle w:val="NormalWeb"/>
      </w:pPr>
      <w:r w:rsidRPr="00464988">
        <w:rPr>
          <w:rStyle w:val="Strong"/>
          <w:color w:val="FF0000"/>
        </w:rPr>
        <w:t>Layout:</w:t>
      </w:r>
    </w:p>
    <w:p w14:paraId="0BB0CC7B" w14:textId="77777777" w:rsidR="00464988" w:rsidRDefault="00464988" w:rsidP="00353630">
      <w:pPr>
        <w:pStyle w:val="NormalWeb"/>
        <w:numPr>
          <w:ilvl w:val="0"/>
          <w:numId w:val="18"/>
        </w:numPr>
      </w:pPr>
      <w:r>
        <w:rPr>
          <w:rStyle w:val="Strong"/>
        </w:rPr>
        <w:t>Header:</w:t>
      </w:r>
      <w:r>
        <w:t xml:space="preserve"> [FI Name] – [Status Badge]</w:t>
      </w:r>
    </w:p>
    <w:p w14:paraId="18A15324" w14:textId="77777777" w:rsidR="00464988" w:rsidRDefault="00464988" w:rsidP="00353630">
      <w:pPr>
        <w:pStyle w:val="NormalWeb"/>
        <w:numPr>
          <w:ilvl w:val="0"/>
          <w:numId w:val="18"/>
        </w:numPr>
      </w:pPr>
      <w:r>
        <w:rPr>
          <w:rStyle w:val="Strong"/>
        </w:rPr>
        <w:t>Tabs:</w:t>
      </w:r>
    </w:p>
    <w:p w14:paraId="7FFF585A" w14:textId="77777777" w:rsidR="00464988" w:rsidRDefault="00464988" w:rsidP="00353630">
      <w:pPr>
        <w:pStyle w:val="NormalWeb"/>
        <w:numPr>
          <w:ilvl w:val="1"/>
          <w:numId w:val="18"/>
        </w:numPr>
      </w:pPr>
      <w:r>
        <w:t>Overview (basic info)</w:t>
      </w:r>
    </w:p>
    <w:p w14:paraId="01ED7174" w14:textId="77777777" w:rsidR="00464988" w:rsidRDefault="00464988" w:rsidP="00353630">
      <w:pPr>
        <w:pStyle w:val="NormalWeb"/>
        <w:numPr>
          <w:ilvl w:val="1"/>
          <w:numId w:val="18"/>
        </w:numPr>
      </w:pPr>
      <w:r>
        <w:t>License Details (documents, expiration)</w:t>
      </w:r>
    </w:p>
    <w:p w14:paraId="0D263341" w14:textId="77777777" w:rsidR="00464988" w:rsidRDefault="00464988" w:rsidP="00353630">
      <w:pPr>
        <w:pStyle w:val="NormalWeb"/>
        <w:numPr>
          <w:ilvl w:val="1"/>
          <w:numId w:val="18"/>
        </w:numPr>
      </w:pPr>
      <w:r>
        <w:t>Assigned Users</w:t>
      </w:r>
    </w:p>
    <w:p w14:paraId="0D88FC5E" w14:textId="77777777" w:rsidR="00464988" w:rsidRDefault="00464988" w:rsidP="00353630">
      <w:pPr>
        <w:pStyle w:val="NormalWeb"/>
        <w:numPr>
          <w:ilvl w:val="1"/>
          <w:numId w:val="18"/>
        </w:numPr>
      </w:pPr>
      <w:r>
        <w:t>Activity History</w:t>
      </w:r>
    </w:p>
    <w:p w14:paraId="5B464BA6" w14:textId="77777777" w:rsidR="00464988" w:rsidRDefault="00464988" w:rsidP="00353630">
      <w:pPr>
        <w:pStyle w:val="NormalWeb"/>
        <w:numPr>
          <w:ilvl w:val="0"/>
          <w:numId w:val="18"/>
        </w:numPr>
      </w:pPr>
      <w:r>
        <w:rPr>
          <w:rStyle w:val="Strong"/>
        </w:rPr>
        <w:t>Actions:</w:t>
      </w:r>
      <w:r>
        <w:t xml:space="preserve"> [Edit Profile], [Deactivate], [Assign User]</w:t>
      </w:r>
    </w:p>
    <w:p w14:paraId="32D10206" w14:textId="70EAA4DB" w:rsidR="00464988" w:rsidRDefault="00464988" w:rsidP="00A41B56"/>
    <w:p w14:paraId="174772C1" w14:textId="0D2E5090" w:rsidR="00464988" w:rsidRDefault="00464988" w:rsidP="00A41B56">
      <w:pPr>
        <w:pStyle w:val="Caption"/>
      </w:pPr>
      <w:r>
        <w:t xml:space="preserve">6. </w:t>
      </w:r>
      <w:r w:rsidRPr="00702EDB">
        <w:t>Activity Log Page</w:t>
      </w:r>
    </w:p>
    <w:p w14:paraId="2B0A1009" w14:textId="77777777" w:rsidR="00464988" w:rsidRDefault="00464988" w:rsidP="00A41B56">
      <w:pPr>
        <w:pStyle w:val="NormalWeb"/>
      </w:pPr>
      <w:r w:rsidRPr="00464988">
        <w:rPr>
          <w:rStyle w:val="Strong"/>
          <w:color w:val="FF0000"/>
        </w:rPr>
        <w:t>Users</w:t>
      </w:r>
      <w:r>
        <w:rPr>
          <w:rStyle w:val="Strong"/>
        </w:rPr>
        <w:t>:</w:t>
      </w:r>
      <w:r>
        <w:t xml:space="preserve"> Admin, Regulator</w:t>
      </w:r>
    </w:p>
    <w:p w14:paraId="3C15EC68" w14:textId="77777777" w:rsidR="00464988" w:rsidRPr="00464988" w:rsidRDefault="00464988" w:rsidP="00A41B56">
      <w:pPr>
        <w:pStyle w:val="NormalWeb"/>
      </w:pPr>
      <w:r w:rsidRPr="00464988">
        <w:rPr>
          <w:rStyle w:val="Strong"/>
          <w:color w:val="FF0000"/>
        </w:rPr>
        <w:t>Layout:</w:t>
      </w:r>
    </w:p>
    <w:p w14:paraId="301B2208" w14:textId="77777777" w:rsidR="00464988" w:rsidRDefault="00464988" w:rsidP="00353630">
      <w:pPr>
        <w:pStyle w:val="NormalWeb"/>
        <w:numPr>
          <w:ilvl w:val="0"/>
          <w:numId w:val="19"/>
        </w:numPr>
      </w:pPr>
      <w:r>
        <w:rPr>
          <w:rStyle w:val="Strong"/>
        </w:rPr>
        <w:t>Filters:</w:t>
      </w:r>
      <w:r>
        <w:t xml:space="preserve"> Date Range, User, Action Type, Institution</w:t>
      </w:r>
    </w:p>
    <w:p w14:paraId="1BF554FD" w14:textId="77777777" w:rsidR="00464988" w:rsidRDefault="00464988" w:rsidP="00353630">
      <w:pPr>
        <w:pStyle w:val="NormalWeb"/>
        <w:numPr>
          <w:ilvl w:val="0"/>
          <w:numId w:val="19"/>
        </w:numPr>
      </w:pPr>
      <w:r>
        <w:rPr>
          <w:rStyle w:val="Strong"/>
        </w:rPr>
        <w:t>Table View:</w:t>
      </w:r>
    </w:p>
    <w:p w14:paraId="2DCA3DB6" w14:textId="77777777" w:rsidR="00464988" w:rsidRDefault="00464988" w:rsidP="00353630">
      <w:pPr>
        <w:pStyle w:val="NormalWeb"/>
        <w:numPr>
          <w:ilvl w:val="1"/>
          <w:numId w:val="19"/>
        </w:numPr>
      </w:pPr>
      <w:r>
        <w:t>Date | User | Action | Target (FI/User) | Status | IP Address</w:t>
      </w:r>
    </w:p>
    <w:p w14:paraId="76D96039" w14:textId="40D52D50" w:rsidR="002B7569" w:rsidRDefault="002B7569" w:rsidP="00A41B56"/>
    <w:p w14:paraId="7C524968" w14:textId="26FA7D6B" w:rsidR="005170DF" w:rsidRDefault="005170DF" w:rsidP="00A41B56">
      <w:pPr>
        <w:pStyle w:val="Caption"/>
      </w:pPr>
      <w:r>
        <w:t xml:space="preserve">7. </w:t>
      </w:r>
      <w:r w:rsidR="00DD4122">
        <w:rPr>
          <w:rFonts w:ascii="Calibri" w:hAnsi="Calibri" w:cs="Calibri"/>
        </w:rPr>
        <w:t xml:space="preserve"> </w:t>
      </w:r>
      <w:r>
        <w:t>Entity Fields &amp; Input Controls</w:t>
      </w:r>
    </w:p>
    <w:p w14:paraId="4D383CB7" w14:textId="77777777" w:rsidR="005170DF" w:rsidRDefault="005170DF" w:rsidP="00A41B56"/>
    <w:tbl>
      <w:tblPr>
        <w:tblStyle w:val="GridTable1Light-Accent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3"/>
        <w:gridCol w:w="1508"/>
        <w:gridCol w:w="1854"/>
        <w:gridCol w:w="1150"/>
        <w:gridCol w:w="2418"/>
      </w:tblGrid>
      <w:tr w:rsidR="00E3212B" w:rsidRPr="005170DF" w14:paraId="0895A5A8" w14:textId="77777777" w:rsidTr="00E3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A0290" w14:textId="77777777" w:rsidR="005170DF" w:rsidRPr="005170DF" w:rsidRDefault="005170DF" w:rsidP="00A41B56">
            <w:r w:rsidRPr="00E3212B">
              <w:t>Field</w:t>
            </w:r>
          </w:p>
        </w:tc>
        <w:tc>
          <w:tcPr>
            <w:tcW w:w="0" w:type="auto"/>
            <w:hideMark/>
          </w:tcPr>
          <w:p w14:paraId="29F10DC7" w14:textId="77777777" w:rsidR="005170DF" w:rsidRPr="005170DF" w:rsidRDefault="005170DF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12B">
              <w:t>Type</w:t>
            </w:r>
          </w:p>
        </w:tc>
        <w:tc>
          <w:tcPr>
            <w:tcW w:w="0" w:type="auto"/>
            <w:hideMark/>
          </w:tcPr>
          <w:p w14:paraId="1FAA5F5D" w14:textId="77777777" w:rsidR="005170DF" w:rsidRPr="005170DF" w:rsidRDefault="005170DF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12B">
              <w:t>Control</w:t>
            </w:r>
          </w:p>
        </w:tc>
        <w:tc>
          <w:tcPr>
            <w:tcW w:w="0" w:type="auto"/>
            <w:hideMark/>
          </w:tcPr>
          <w:p w14:paraId="661944FB" w14:textId="77777777" w:rsidR="005170DF" w:rsidRPr="005170DF" w:rsidRDefault="005170DF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12B">
              <w:t>Required?</w:t>
            </w:r>
          </w:p>
        </w:tc>
        <w:tc>
          <w:tcPr>
            <w:tcW w:w="0" w:type="auto"/>
            <w:hideMark/>
          </w:tcPr>
          <w:p w14:paraId="727834FC" w14:textId="77777777" w:rsidR="005170DF" w:rsidRPr="005170DF" w:rsidRDefault="005170DF" w:rsidP="00A41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12B">
              <w:t>Validation</w:t>
            </w:r>
          </w:p>
        </w:tc>
      </w:tr>
      <w:tr w:rsidR="00E3212B" w:rsidRPr="005170DF" w14:paraId="1A36490F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0C61E" w14:textId="77777777" w:rsidR="005170DF" w:rsidRPr="005170DF" w:rsidRDefault="005170DF" w:rsidP="00A41B56">
            <w:r w:rsidRPr="005170DF">
              <w:t>Institution Name</w:t>
            </w:r>
          </w:p>
        </w:tc>
        <w:tc>
          <w:tcPr>
            <w:tcW w:w="0" w:type="auto"/>
            <w:hideMark/>
          </w:tcPr>
          <w:p w14:paraId="68BD4D8E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</w:t>
            </w:r>
          </w:p>
        </w:tc>
        <w:tc>
          <w:tcPr>
            <w:tcW w:w="0" w:type="auto"/>
            <w:hideMark/>
          </w:tcPr>
          <w:p w14:paraId="415526B7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Textbox</w:t>
            </w:r>
          </w:p>
        </w:tc>
        <w:tc>
          <w:tcPr>
            <w:tcW w:w="0" w:type="auto"/>
            <w:hideMark/>
          </w:tcPr>
          <w:p w14:paraId="7ABB040F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73979B86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Unique name check</w:t>
            </w:r>
          </w:p>
        </w:tc>
      </w:tr>
      <w:tr w:rsidR="00E3212B" w:rsidRPr="005170DF" w14:paraId="1215F4EE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D9526" w14:textId="77777777" w:rsidR="005170DF" w:rsidRPr="005170DF" w:rsidRDefault="005170DF" w:rsidP="00A41B56">
            <w:r w:rsidRPr="005170DF">
              <w:t>License Number</w:t>
            </w:r>
          </w:p>
        </w:tc>
        <w:tc>
          <w:tcPr>
            <w:tcW w:w="0" w:type="auto"/>
            <w:hideMark/>
          </w:tcPr>
          <w:p w14:paraId="4B6F9E55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</w:t>
            </w:r>
          </w:p>
        </w:tc>
        <w:tc>
          <w:tcPr>
            <w:tcW w:w="0" w:type="auto"/>
            <w:hideMark/>
          </w:tcPr>
          <w:p w14:paraId="141A0051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Textbox</w:t>
            </w:r>
          </w:p>
        </w:tc>
        <w:tc>
          <w:tcPr>
            <w:tcW w:w="0" w:type="auto"/>
            <w:hideMark/>
          </w:tcPr>
          <w:p w14:paraId="448AEA4F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204BAC19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Alphanumeric, unique</w:t>
            </w:r>
          </w:p>
        </w:tc>
      </w:tr>
      <w:tr w:rsidR="00E3212B" w:rsidRPr="005170DF" w14:paraId="0A92F1D3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20AA0" w14:textId="77777777" w:rsidR="005170DF" w:rsidRPr="005170DF" w:rsidRDefault="005170DF" w:rsidP="00A41B56">
            <w:r w:rsidRPr="005170DF">
              <w:t>License Type</w:t>
            </w:r>
          </w:p>
        </w:tc>
        <w:tc>
          <w:tcPr>
            <w:tcW w:w="0" w:type="auto"/>
            <w:hideMark/>
          </w:tcPr>
          <w:p w14:paraId="1F3E96DC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Dropdown</w:t>
            </w:r>
          </w:p>
        </w:tc>
        <w:tc>
          <w:tcPr>
            <w:tcW w:w="0" w:type="auto"/>
            <w:hideMark/>
          </w:tcPr>
          <w:p w14:paraId="3F2E3DC7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Select</w:t>
            </w:r>
          </w:p>
        </w:tc>
        <w:tc>
          <w:tcPr>
            <w:tcW w:w="0" w:type="auto"/>
            <w:hideMark/>
          </w:tcPr>
          <w:p w14:paraId="6C04DC8C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118DDE39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From pre-defined types</w:t>
            </w:r>
          </w:p>
        </w:tc>
      </w:tr>
      <w:tr w:rsidR="00E3212B" w:rsidRPr="005170DF" w14:paraId="0EBFFCD2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3D935" w14:textId="77777777" w:rsidR="005170DF" w:rsidRPr="005170DF" w:rsidRDefault="005170DF" w:rsidP="00A41B56">
            <w:r w:rsidRPr="005170DF">
              <w:t>License Issue Date</w:t>
            </w:r>
          </w:p>
        </w:tc>
        <w:tc>
          <w:tcPr>
            <w:tcW w:w="0" w:type="auto"/>
            <w:hideMark/>
          </w:tcPr>
          <w:p w14:paraId="25C0B0E1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Date</w:t>
            </w:r>
          </w:p>
        </w:tc>
        <w:tc>
          <w:tcPr>
            <w:tcW w:w="0" w:type="auto"/>
            <w:hideMark/>
          </w:tcPr>
          <w:p w14:paraId="6C4E6D6B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Date Picker</w:t>
            </w:r>
          </w:p>
        </w:tc>
        <w:tc>
          <w:tcPr>
            <w:tcW w:w="0" w:type="auto"/>
            <w:hideMark/>
          </w:tcPr>
          <w:p w14:paraId="17C89F3B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06914991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Past date only</w:t>
            </w:r>
          </w:p>
        </w:tc>
      </w:tr>
      <w:tr w:rsidR="00E3212B" w:rsidRPr="005170DF" w14:paraId="0577AB21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2C027" w14:textId="77777777" w:rsidR="005170DF" w:rsidRPr="005170DF" w:rsidRDefault="005170DF" w:rsidP="00A41B56">
            <w:r w:rsidRPr="005170DF">
              <w:t>License Expiry Date</w:t>
            </w:r>
          </w:p>
        </w:tc>
        <w:tc>
          <w:tcPr>
            <w:tcW w:w="0" w:type="auto"/>
            <w:hideMark/>
          </w:tcPr>
          <w:p w14:paraId="5FA29D64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Date</w:t>
            </w:r>
          </w:p>
        </w:tc>
        <w:tc>
          <w:tcPr>
            <w:tcW w:w="0" w:type="auto"/>
            <w:hideMark/>
          </w:tcPr>
          <w:p w14:paraId="7C7CDDAA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Date Picker</w:t>
            </w:r>
          </w:p>
        </w:tc>
        <w:tc>
          <w:tcPr>
            <w:tcW w:w="0" w:type="auto"/>
            <w:hideMark/>
          </w:tcPr>
          <w:p w14:paraId="5D50C8E1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hideMark/>
          </w:tcPr>
          <w:p w14:paraId="7F373EF8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Future date</w:t>
            </w:r>
          </w:p>
        </w:tc>
      </w:tr>
      <w:tr w:rsidR="00E3212B" w:rsidRPr="005170DF" w14:paraId="7F71BAD2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CCE5A" w14:textId="77777777" w:rsidR="005170DF" w:rsidRPr="005170DF" w:rsidRDefault="005170DF" w:rsidP="00A41B56">
            <w:r w:rsidRPr="005170DF">
              <w:t>Country</w:t>
            </w:r>
          </w:p>
        </w:tc>
        <w:tc>
          <w:tcPr>
            <w:tcW w:w="0" w:type="auto"/>
            <w:hideMark/>
          </w:tcPr>
          <w:p w14:paraId="49B549D5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Dropdown</w:t>
            </w:r>
          </w:p>
        </w:tc>
        <w:tc>
          <w:tcPr>
            <w:tcW w:w="0" w:type="auto"/>
            <w:hideMark/>
          </w:tcPr>
          <w:p w14:paraId="4ADE42E0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Select</w:t>
            </w:r>
          </w:p>
        </w:tc>
        <w:tc>
          <w:tcPr>
            <w:tcW w:w="0" w:type="auto"/>
            <w:hideMark/>
          </w:tcPr>
          <w:p w14:paraId="4BB864B0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7BFBA18E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From master list</w:t>
            </w:r>
          </w:p>
        </w:tc>
      </w:tr>
      <w:tr w:rsidR="00E3212B" w:rsidRPr="005170DF" w14:paraId="686AE89C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8FC68" w14:textId="77777777" w:rsidR="005170DF" w:rsidRPr="005170DF" w:rsidRDefault="005170DF" w:rsidP="00A41B56">
            <w:r w:rsidRPr="005170DF">
              <w:t>Financial Sector</w:t>
            </w:r>
          </w:p>
        </w:tc>
        <w:tc>
          <w:tcPr>
            <w:tcW w:w="0" w:type="auto"/>
            <w:hideMark/>
          </w:tcPr>
          <w:p w14:paraId="5E97EDD5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Dropdown</w:t>
            </w:r>
          </w:p>
        </w:tc>
        <w:tc>
          <w:tcPr>
            <w:tcW w:w="0" w:type="auto"/>
            <w:hideMark/>
          </w:tcPr>
          <w:p w14:paraId="058BEC3C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Select</w:t>
            </w:r>
          </w:p>
        </w:tc>
        <w:tc>
          <w:tcPr>
            <w:tcW w:w="0" w:type="auto"/>
            <w:hideMark/>
          </w:tcPr>
          <w:p w14:paraId="63F263D4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64ECB865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E.g., Banking, FinTech</w:t>
            </w:r>
          </w:p>
        </w:tc>
      </w:tr>
      <w:tr w:rsidR="00E3212B" w:rsidRPr="005170DF" w14:paraId="4F5172EC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A946B" w14:textId="77777777" w:rsidR="005170DF" w:rsidRPr="005170DF" w:rsidRDefault="005170DF" w:rsidP="00A41B56">
            <w:r w:rsidRPr="005170DF">
              <w:t>Institution Address</w:t>
            </w:r>
          </w:p>
        </w:tc>
        <w:tc>
          <w:tcPr>
            <w:tcW w:w="0" w:type="auto"/>
            <w:hideMark/>
          </w:tcPr>
          <w:p w14:paraId="5BCCAE5A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</w:t>
            </w:r>
          </w:p>
        </w:tc>
        <w:tc>
          <w:tcPr>
            <w:tcW w:w="0" w:type="auto"/>
            <w:hideMark/>
          </w:tcPr>
          <w:p w14:paraId="56499899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Text Area</w:t>
            </w:r>
          </w:p>
        </w:tc>
        <w:tc>
          <w:tcPr>
            <w:tcW w:w="0" w:type="auto"/>
            <w:hideMark/>
          </w:tcPr>
          <w:p w14:paraId="6070009E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43D4A1D6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Max 500 chars</w:t>
            </w:r>
          </w:p>
        </w:tc>
      </w:tr>
      <w:tr w:rsidR="00E3212B" w:rsidRPr="005170DF" w14:paraId="38C8E08C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29BF5" w14:textId="77777777" w:rsidR="005170DF" w:rsidRPr="005170DF" w:rsidRDefault="005170DF" w:rsidP="00A41B56">
            <w:r w:rsidRPr="005170DF">
              <w:t>Contact List</w:t>
            </w:r>
          </w:p>
        </w:tc>
        <w:tc>
          <w:tcPr>
            <w:tcW w:w="0" w:type="auto"/>
            <w:hideMark/>
          </w:tcPr>
          <w:p w14:paraId="1915BFC7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Dynamic Fields</w:t>
            </w:r>
          </w:p>
        </w:tc>
        <w:tc>
          <w:tcPr>
            <w:tcW w:w="0" w:type="auto"/>
            <w:hideMark/>
          </w:tcPr>
          <w:p w14:paraId="726AEA7E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Add/Remove Rows</w:t>
            </w:r>
          </w:p>
        </w:tc>
        <w:tc>
          <w:tcPr>
            <w:tcW w:w="0" w:type="auto"/>
            <w:hideMark/>
          </w:tcPr>
          <w:p w14:paraId="0AB2D345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095FBC56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At least one contact</w:t>
            </w:r>
          </w:p>
        </w:tc>
      </w:tr>
      <w:tr w:rsidR="00E3212B" w:rsidRPr="005170DF" w14:paraId="562B5D20" w14:textId="77777777" w:rsidTr="00E3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2245" w14:textId="77777777" w:rsidR="005170DF" w:rsidRPr="005170DF" w:rsidRDefault="005170DF" w:rsidP="00A41B56">
            <w:r w:rsidRPr="005170DF">
              <w:t>Uploaded Documents</w:t>
            </w:r>
          </w:p>
        </w:tc>
        <w:tc>
          <w:tcPr>
            <w:tcW w:w="0" w:type="auto"/>
            <w:hideMark/>
          </w:tcPr>
          <w:p w14:paraId="7C3E6883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File Upload</w:t>
            </w:r>
          </w:p>
        </w:tc>
        <w:tc>
          <w:tcPr>
            <w:tcW w:w="0" w:type="auto"/>
            <w:hideMark/>
          </w:tcPr>
          <w:p w14:paraId="013C5351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Drag &amp; Drop</w:t>
            </w:r>
          </w:p>
        </w:tc>
        <w:tc>
          <w:tcPr>
            <w:tcW w:w="0" w:type="auto"/>
            <w:hideMark/>
          </w:tcPr>
          <w:p w14:paraId="0255094B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70DF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hideMark/>
          </w:tcPr>
          <w:p w14:paraId="135244F0" w14:textId="77777777" w:rsidR="005170DF" w:rsidRPr="005170DF" w:rsidRDefault="005170DF" w:rsidP="00A41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0DF">
              <w:t>PDF, JPG, PNG, DOCX only</w:t>
            </w:r>
          </w:p>
        </w:tc>
      </w:tr>
    </w:tbl>
    <w:p w14:paraId="03F5F851" w14:textId="16C32EA2" w:rsidR="00464988" w:rsidRDefault="00464988" w:rsidP="00A41B56"/>
    <w:p w14:paraId="58E0B8CB" w14:textId="36B998D3" w:rsidR="00464988" w:rsidRDefault="00464988" w:rsidP="00A41B56"/>
    <w:p w14:paraId="6A1D9CE5" w14:textId="54763C9A" w:rsidR="00BE5E18" w:rsidRDefault="00BE5E18" w:rsidP="00EF19E8">
      <w:pPr>
        <w:pStyle w:val="Heading3"/>
      </w:pPr>
      <w:r>
        <w:lastRenderedPageBreak/>
        <w:br w:type="page"/>
      </w:r>
    </w:p>
    <w:p w14:paraId="7789C33A" w14:textId="123103B4" w:rsidR="00D715C1" w:rsidRPr="007573BB" w:rsidRDefault="00B52316" w:rsidP="00A41B56">
      <w:pPr>
        <w:pStyle w:val="Heading1"/>
      </w:pPr>
      <w:bookmarkStart w:id="870" w:name="_Toc63579921"/>
      <w:bookmarkStart w:id="871" w:name="_Toc204773634"/>
      <w:r w:rsidRPr="007573BB">
        <w:lastRenderedPageBreak/>
        <w:t>Architecture</w:t>
      </w:r>
      <w:bookmarkEnd w:id="870"/>
      <w:bookmarkEnd w:id="871"/>
    </w:p>
    <w:p w14:paraId="60EA47AB" w14:textId="41FA6612" w:rsidR="00B10707" w:rsidRDefault="00B10707" w:rsidP="00A41B56">
      <w:r>
        <w:br w:type="page"/>
      </w:r>
    </w:p>
    <w:p w14:paraId="7363AE52" w14:textId="7E8C39E5" w:rsidR="008C7DAC" w:rsidRDefault="008C7DAC" w:rsidP="00A41B56">
      <w:bookmarkStart w:id="872" w:name="_Toc312698711"/>
      <w:bookmarkStart w:id="873" w:name="_Toc261857747"/>
    </w:p>
    <w:p w14:paraId="5322EEE0" w14:textId="7B2D7C58" w:rsidR="001771FC" w:rsidRPr="00413220" w:rsidRDefault="008D680C" w:rsidP="00A41B56">
      <w:pPr>
        <w:pStyle w:val="Heading1"/>
      </w:pPr>
      <w:bookmarkStart w:id="874" w:name="_Toc63579936"/>
      <w:bookmarkStart w:id="875" w:name="_Toc204773635"/>
      <w:bookmarkEnd w:id="872"/>
      <w:bookmarkEnd w:id="873"/>
      <w:proofErr w:type="spellStart"/>
      <w:r>
        <w:t>Appendinx</w:t>
      </w:r>
      <w:proofErr w:type="spellEnd"/>
      <w:r>
        <w:t xml:space="preserve"> A: </w:t>
      </w:r>
      <w:r w:rsidR="001771FC" w:rsidRPr="007573BB">
        <w:t>Database Table</w:t>
      </w:r>
      <w:r w:rsidR="00413220" w:rsidRPr="007573BB">
        <w:t>s Design</w:t>
      </w:r>
      <w:bookmarkEnd w:id="874"/>
      <w:bookmarkEnd w:id="875"/>
    </w:p>
    <w:p w14:paraId="38569DDA" w14:textId="269D7861" w:rsidR="001771FC" w:rsidRDefault="001771FC" w:rsidP="00A41B56">
      <w:pPr>
        <w:pStyle w:val="TOC1"/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A6AC0B8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F2862B" w14:textId="77777777" w:rsidR="001771FC" w:rsidRPr="0061129D" w:rsidRDefault="001771FC" w:rsidP="00A41B56">
            <w:r w:rsidRPr="0061129D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20587" w14:textId="77777777" w:rsidR="001771FC" w:rsidRPr="00BE5AC7" w:rsidRDefault="001771FC" w:rsidP="00A41B56">
            <w:bookmarkStart w:id="876" w:name="vinus_pai_dbo.AllowanceAttachment"/>
            <w:bookmarkEnd w:id="876"/>
            <w:proofErr w:type="spellStart"/>
            <w:r w:rsidRPr="00BE5AC7">
              <w:t>AllowanceAttachment</w:t>
            </w:r>
            <w:proofErr w:type="spellEnd"/>
          </w:p>
        </w:tc>
      </w:tr>
      <w:tr w:rsidR="001771FC" w:rsidRPr="00BE5AC7" w14:paraId="5B46E471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7020EB" w14:textId="77777777" w:rsidR="001771FC" w:rsidRPr="0061129D" w:rsidRDefault="001771FC" w:rsidP="00A41B56">
            <w:r w:rsidRPr="0061129D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BBB8D" w14:textId="77777777" w:rsidR="001771FC" w:rsidRPr="00BE5AC7" w:rsidRDefault="001771FC" w:rsidP="00A41B56">
            <w:r w:rsidRPr="00BE5AC7">
              <w:t>Contains references to the attachment associated with an allowance</w:t>
            </w:r>
          </w:p>
        </w:tc>
      </w:tr>
    </w:tbl>
    <w:p w14:paraId="49B6A32F" w14:textId="77777777" w:rsidR="001771FC" w:rsidRPr="00BE5AC7" w:rsidRDefault="001771FC" w:rsidP="00A41B56"/>
    <w:p w14:paraId="7E9F1DA2" w14:textId="77777777" w:rsidR="001771FC" w:rsidRPr="00BE5AC7" w:rsidRDefault="001771FC" w:rsidP="00A41B56"/>
    <w:p w14:paraId="3940CEB5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1129D" w14:paraId="61FCFBDF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BD2A" w14:textId="77777777" w:rsidR="001771FC" w:rsidRPr="0061129D" w:rsidRDefault="001771FC" w:rsidP="00A41B56">
            <w:r w:rsidRPr="0061129D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ABB4" w14:textId="77777777" w:rsidR="001771FC" w:rsidRPr="0061129D" w:rsidRDefault="001771FC" w:rsidP="00A41B56">
            <w:r w:rsidRPr="0061129D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021D" w14:textId="77777777" w:rsidR="001771FC" w:rsidRPr="0061129D" w:rsidRDefault="001771FC" w:rsidP="00A41B56">
            <w:r w:rsidRPr="0061129D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F7B0" w14:textId="77777777" w:rsidR="001771FC" w:rsidRPr="0061129D" w:rsidRDefault="001771FC" w:rsidP="00A41B56">
            <w:r w:rsidRPr="0061129D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FD2B" w14:textId="77777777" w:rsidR="001771FC" w:rsidRPr="0061129D" w:rsidRDefault="001771FC" w:rsidP="00A41B56">
            <w:r w:rsidRPr="0061129D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397B" w14:textId="77777777" w:rsidR="001771FC" w:rsidRPr="0061129D" w:rsidRDefault="001771FC" w:rsidP="00A41B56">
            <w:r w:rsidRPr="0061129D">
              <w:t>Data Type</w:t>
            </w:r>
          </w:p>
        </w:tc>
      </w:tr>
      <w:tr w:rsidR="001771FC" w:rsidRPr="00BE5AC7" w14:paraId="3B94772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579232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906F7D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11FAC1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CDB0F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B521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A26EF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402106E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AC6604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D28689" w14:textId="77777777" w:rsidR="001771FC" w:rsidRPr="00BE5AC7" w:rsidRDefault="001771FC" w:rsidP="00A41B56">
            <w:proofErr w:type="spellStart"/>
            <w:r w:rsidRPr="00BE5AC7">
              <w:t>AllowanceID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8022D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C6641B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B484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0FEDC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712CB7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22362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4362D" w14:textId="77777777" w:rsidR="001771FC" w:rsidRPr="00BE5AC7" w:rsidRDefault="001771FC" w:rsidP="00A41B56">
            <w:proofErr w:type="spellStart"/>
            <w:r w:rsidRPr="00BE5AC7">
              <w:t>AttachmentID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F327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3EE794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46DA0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72067" w14:textId="77777777" w:rsidR="001771FC" w:rsidRPr="00BE5AC7" w:rsidRDefault="001771FC" w:rsidP="00A41B56">
            <w:r w:rsidRPr="00BE5AC7">
              <w:t>VARCHAR (40)</w:t>
            </w:r>
          </w:p>
        </w:tc>
      </w:tr>
      <w:tr w:rsidR="001771FC" w:rsidRPr="00BE5AC7" w14:paraId="1519D66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134E1F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A8CB36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88A93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CF76B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A5A5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8B23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8261BC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43E366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7784B1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A3C7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5E639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207BB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6173B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2904B055" w14:textId="77777777" w:rsidR="001771FC" w:rsidRPr="00BE5AC7" w:rsidRDefault="001771FC" w:rsidP="00A41B56"/>
    <w:p w14:paraId="33ED7D34" w14:textId="77777777" w:rsidR="001771FC" w:rsidRPr="00BE5AC7" w:rsidRDefault="001771FC" w:rsidP="00A41B56"/>
    <w:p w14:paraId="38E902F1" w14:textId="77777777" w:rsidR="001771FC" w:rsidRPr="00BE5AC7" w:rsidRDefault="001771FC" w:rsidP="00A41B56">
      <w:r w:rsidRPr="00BE5AC7">
        <w:rPr>
          <w:rStyle w:val="Charactertcap2"/>
          <w:rFonts w:ascii="Arial Narrow" w:hAnsi="Arial Narrow"/>
          <w:sz w:val="22"/>
          <w:szCs w:val="22"/>
        </w:rPr>
        <w:t>Foreign Keys (referring to)</w:t>
      </w:r>
    </w:p>
    <w:tbl>
      <w:tblPr>
        <w:tblStyle w:val="Tablew254"/>
        <w:tblW w:w="8842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4"/>
        <w:gridCol w:w="1171"/>
        <w:gridCol w:w="1002"/>
        <w:gridCol w:w="1344"/>
        <w:gridCol w:w="2921"/>
      </w:tblGrid>
      <w:tr w:rsidR="001771FC" w:rsidRPr="0061129D" w14:paraId="00383945" w14:textId="77777777" w:rsidTr="00313262">
        <w:trPr>
          <w:trHeight w:val="266"/>
          <w:tblHeader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A33A" w14:textId="77777777" w:rsidR="001771FC" w:rsidRPr="0061129D" w:rsidRDefault="001771FC" w:rsidP="00A41B56">
            <w:r w:rsidRPr="0061129D">
              <w:t>Name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D371" w14:textId="77777777" w:rsidR="001771FC" w:rsidRPr="0061129D" w:rsidRDefault="001771FC" w:rsidP="00A41B56">
            <w:proofErr w:type="spellStart"/>
            <w:r w:rsidRPr="0061129D">
              <w:t>Refering</w:t>
            </w:r>
            <w:proofErr w:type="spellEnd"/>
            <w:r w:rsidRPr="0061129D">
              <w:t xml:space="preserve"> To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7B0E" w14:textId="77777777" w:rsidR="001771FC" w:rsidRPr="0061129D" w:rsidRDefault="001771FC" w:rsidP="00A41B56">
            <w:r w:rsidRPr="0061129D">
              <w:t>Mandatory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9C3B" w14:textId="77777777" w:rsidR="001771FC" w:rsidRPr="0061129D" w:rsidRDefault="001771FC" w:rsidP="00A41B56">
            <w:r w:rsidRPr="0061129D">
              <w:t>Columns</w:t>
            </w:r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5C99" w14:textId="77777777" w:rsidR="001771FC" w:rsidRPr="0061129D" w:rsidRDefault="001771FC" w:rsidP="00A41B56">
            <w:r w:rsidRPr="0061129D">
              <w:t>Referred Columns</w:t>
            </w:r>
          </w:p>
        </w:tc>
      </w:tr>
      <w:tr w:rsidR="001771FC" w:rsidRPr="00BE5AC7" w14:paraId="5921C405" w14:textId="77777777" w:rsidTr="00313262">
        <w:trPr>
          <w:trHeight w:val="51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1E5F32" w14:textId="77777777" w:rsidR="00313262" w:rsidRPr="00BE5AC7" w:rsidRDefault="001771FC" w:rsidP="00A41B56">
            <w:proofErr w:type="spellStart"/>
            <w:r w:rsidRPr="00BE5AC7">
              <w:t>FK_AllowanceAttachment</w:t>
            </w:r>
            <w:proofErr w:type="spellEnd"/>
          </w:p>
          <w:p w14:paraId="07F9BDD3" w14:textId="7D8C8D87" w:rsidR="001771FC" w:rsidRPr="00BE5AC7" w:rsidRDefault="001771FC" w:rsidP="00A41B56">
            <w:r w:rsidRPr="00BE5AC7">
              <w:t>_allowances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3EC26" w14:textId="77777777" w:rsidR="001771FC" w:rsidRPr="00BE5AC7" w:rsidRDefault="001771FC" w:rsidP="00A41B56">
            <w:r w:rsidRPr="00BE5AC7">
              <w:t>Allowances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B71AE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FE7D9" w14:textId="77777777" w:rsidR="001771FC" w:rsidRPr="00BE5AC7" w:rsidRDefault="001771FC" w:rsidP="00A41B56">
            <w:proofErr w:type="spellStart"/>
            <w:r w:rsidRPr="00BE5AC7">
              <w:t>AllowanceID</w:t>
            </w:r>
            <w:proofErr w:type="spellEnd"/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E3C72" w14:textId="77777777" w:rsidR="001771FC" w:rsidRPr="00BE5AC7" w:rsidRDefault="001771FC" w:rsidP="00A41B56">
            <w:r w:rsidRPr="00BE5AC7">
              <w:t>ID</w:t>
            </w:r>
          </w:p>
        </w:tc>
      </w:tr>
      <w:tr w:rsidR="001771FC" w:rsidRPr="00BE5AC7" w14:paraId="241C9412" w14:textId="77777777" w:rsidTr="00313262">
        <w:trPr>
          <w:trHeight w:val="512"/>
        </w:trPr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CD9CF" w14:textId="77777777" w:rsidR="00313262" w:rsidRPr="00BE5AC7" w:rsidRDefault="001771FC" w:rsidP="00A41B56">
            <w:proofErr w:type="spellStart"/>
            <w:r w:rsidRPr="00BE5AC7">
              <w:t>FK_AllowanceAttachment</w:t>
            </w:r>
            <w:proofErr w:type="spellEnd"/>
          </w:p>
          <w:p w14:paraId="7F69CF27" w14:textId="6C36AB0C" w:rsidR="001771FC" w:rsidRPr="00BE5AC7" w:rsidRDefault="001771FC" w:rsidP="00A41B56">
            <w:r w:rsidRPr="00BE5AC7">
              <w:t>_Attachment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3CF51F" w14:textId="77777777" w:rsidR="001771FC" w:rsidRPr="00BE5AC7" w:rsidRDefault="001771FC" w:rsidP="00A41B56">
            <w:r w:rsidRPr="00BE5AC7">
              <w:t>Attachment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9453B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5D83AE" w14:textId="77777777" w:rsidR="001771FC" w:rsidRPr="00BE5AC7" w:rsidRDefault="001771FC" w:rsidP="00A41B56">
            <w:proofErr w:type="spellStart"/>
            <w:r w:rsidRPr="00BE5AC7">
              <w:t>AttachmentID</w:t>
            </w:r>
            <w:proofErr w:type="spellEnd"/>
          </w:p>
        </w:tc>
        <w:tc>
          <w:tcPr>
            <w:tcW w:w="3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17403" w14:textId="77777777" w:rsidR="001771FC" w:rsidRPr="00BE5AC7" w:rsidRDefault="001771FC" w:rsidP="00A41B56">
            <w:r w:rsidRPr="00BE5AC7">
              <w:t>ID</w:t>
            </w:r>
          </w:p>
        </w:tc>
      </w:tr>
    </w:tbl>
    <w:p w14:paraId="77694F7A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166C92C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1AEC77" w14:textId="77777777" w:rsidR="001771FC" w:rsidRPr="0061129D" w:rsidRDefault="001771FC" w:rsidP="00A41B56">
            <w:r w:rsidRPr="0061129D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E4F80" w14:textId="77777777" w:rsidR="001771FC" w:rsidRPr="00BE5AC7" w:rsidRDefault="001771FC" w:rsidP="00A41B56">
            <w:r w:rsidRPr="00BE5AC7">
              <w:t>Attachment</w:t>
            </w:r>
          </w:p>
        </w:tc>
      </w:tr>
      <w:tr w:rsidR="001771FC" w:rsidRPr="00BE5AC7" w14:paraId="3D185E9A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8B03E" w14:textId="77777777" w:rsidR="001771FC" w:rsidRPr="0061129D" w:rsidRDefault="001771FC" w:rsidP="00A41B56">
            <w:r w:rsidRPr="0061129D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9E1856" w14:textId="77777777" w:rsidR="001771FC" w:rsidRPr="00BE5AC7" w:rsidRDefault="001771FC" w:rsidP="00A41B56">
            <w:r w:rsidRPr="00BE5AC7">
              <w:t>A master table that contains information about an upload attachment</w:t>
            </w:r>
          </w:p>
        </w:tc>
      </w:tr>
    </w:tbl>
    <w:p w14:paraId="6AF21F19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59FE429" w14:textId="77777777" w:rsidR="001771FC" w:rsidRPr="00BE5AC7" w:rsidRDefault="001771FC" w:rsidP="00A41B56"/>
    <w:p w14:paraId="4200F041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1129D" w14:paraId="05299E9C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D504" w14:textId="77777777" w:rsidR="001771FC" w:rsidRPr="0061129D" w:rsidRDefault="001771FC" w:rsidP="00A41B56">
            <w:r w:rsidRPr="0061129D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C767" w14:textId="77777777" w:rsidR="001771FC" w:rsidRPr="0061129D" w:rsidRDefault="001771FC" w:rsidP="00A41B56">
            <w:r w:rsidRPr="0061129D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A929" w14:textId="77777777" w:rsidR="001771FC" w:rsidRPr="0061129D" w:rsidRDefault="001771FC" w:rsidP="00A41B56">
            <w:r w:rsidRPr="0061129D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7591" w14:textId="77777777" w:rsidR="001771FC" w:rsidRPr="0061129D" w:rsidRDefault="001771FC" w:rsidP="00A41B56">
            <w:r w:rsidRPr="0061129D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1630" w14:textId="77777777" w:rsidR="001771FC" w:rsidRPr="0061129D" w:rsidRDefault="001771FC" w:rsidP="00A41B56">
            <w:r w:rsidRPr="0061129D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1977" w14:textId="77777777" w:rsidR="001771FC" w:rsidRPr="0061129D" w:rsidRDefault="001771FC" w:rsidP="00A41B56">
            <w:r w:rsidRPr="0061129D">
              <w:t>Data Type</w:t>
            </w:r>
          </w:p>
        </w:tc>
      </w:tr>
      <w:tr w:rsidR="001771FC" w:rsidRPr="00BE5AC7" w14:paraId="4650CA5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678E1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480EAA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796E5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4861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69E5D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A36B1C" w14:textId="77777777" w:rsidR="001771FC" w:rsidRPr="00BE5AC7" w:rsidRDefault="001771FC" w:rsidP="00A41B56">
            <w:r w:rsidRPr="00BE5AC7">
              <w:t>VARCHAR (40)</w:t>
            </w:r>
          </w:p>
        </w:tc>
      </w:tr>
      <w:tr w:rsidR="001771FC" w:rsidRPr="00BE5AC7" w14:paraId="3CEC9EE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6F5C26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2EF0E6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DC924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3944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BBC79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42859" w14:textId="77777777" w:rsidR="001771FC" w:rsidRPr="00BE5AC7" w:rsidRDefault="001771FC" w:rsidP="00A41B56">
            <w:r w:rsidRPr="00BE5AC7">
              <w:t>NVARCHAR (200)</w:t>
            </w:r>
          </w:p>
        </w:tc>
      </w:tr>
      <w:tr w:rsidR="001771FC" w:rsidRPr="00BE5AC7" w14:paraId="151B0DB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98D3D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C3E45" w14:textId="77777777" w:rsidR="001771FC" w:rsidRPr="00BE5AC7" w:rsidRDefault="001771FC" w:rsidP="00A41B56">
            <w:proofErr w:type="spellStart"/>
            <w:r w:rsidRPr="00BE5AC7">
              <w:t>FileBytes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7DA02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4DB4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CB26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25903C" w14:textId="77777777" w:rsidR="001771FC" w:rsidRPr="00BE5AC7" w:rsidRDefault="001771FC" w:rsidP="00A41B56">
            <w:r w:rsidRPr="00BE5AC7">
              <w:t>VARBINARY (-1)</w:t>
            </w:r>
          </w:p>
        </w:tc>
      </w:tr>
      <w:tr w:rsidR="001771FC" w:rsidRPr="00BE5AC7" w14:paraId="6FB6036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E9D6A2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BE4B0" w14:textId="77777777" w:rsidR="001771FC" w:rsidRPr="00BE5AC7" w:rsidRDefault="001771FC" w:rsidP="00A41B56">
            <w:r w:rsidRPr="00BE5AC7">
              <w:t>Extension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E0F3A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F2A1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2EED4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51A1B8" w14:textId="77777777" w:rsidR="001771FC" w:rsidRPr="00BE5AC7" w:rsidRDefault="001771FC" w:rsidP="00A41B56">
            <w:r w:rsidRPr="00BE5AC7">
              <w:t>NVARCHAR (30)</w:t>
            </w:r>
          </w:p>
        </w:tc>
      </w:tr>
      <w:tr w:rsidR="001771FC" w:rsidRPr="00BE5AC7" w14:paraId="5609CD9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CA40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DDA97" w14:textId="77777777" w:rsidR="001771FC" w:rsidRPr="00BE5AC7" w:rsidRDefault="001771FC" w:rsidP="00A41B56">
            <w:proofErr w:type="spellStart"/>
            <w:r w:rsidRPr="00BE5AC7">
              <w:t>MIMEType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57AD3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D196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E573D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9ADC7F" w14:textId="77777777" w:rsidR="001771FC" w:rsidRPr="00BE5AC7" w:rsidRDefault="001771FC" w:rsidP="00A41B56">
            <w:r w:rsidRPr="00BE5AC7">
              <w:t>NVARCHAR (30)</w:t>
            </w:r>
          </w:p>
        </w:tc>
      </w:tr>
      <w:tr w:rsidR="001771FC" w:rsidRPr="00BE5AC7" w14:paraId="7EFFD84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216223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EC6B7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A007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50D8F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FEEE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9D84E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1850F7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9C1AA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75985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A2171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5C83A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34782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F1ACF5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48AF279D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028F94A5" w14:textId="77777777" w:rsidR="001771FC" w:rsidRPr="00BE5AC7" w:rsidRDefault="001771FC" w:rsidP="00A41B56"/>
    <w:p w14:paraId="594632EA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8994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6"/>
        <w:gridCol w:w="2079"/>
        <w:gridCol w:w="1060"/>
        <w:gridCol w:w="1344"/>
        <w:gridCol w:w="935"/>
      </w:tblGrid>
      <w:tr w:rsidR="001771FC" w:rsidRPr="00CE7D35" w14:paraId="6CF2D4E1" w14:textId="77777777" w:rsidTr="00CE7D35">
        <w:trPr>
          <w:trHeight w:val="314"/>
          <w:tblHeader/>
        </w:trPr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24F5" w14:textId="77777777" w:rsidR="001771FC" w:rsidRPr="00CE7D35" w:rsidRDefault="001771FC" w:rsidP="00A41B56">
            <w:r w:rsidRPr="00CE7D35">
              <w:t>Name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B5B3" w14:textId="77777777" w:rsidR="001771FC" w:rsidRPr="00CE7D35" w:rsidRDefault="001771FC" w:rsidP="00A41B56">
            <w:r w:rsidRPr="00CE7D35">
              <w:t>Referred From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6FC1870A" w14:textId="77777777" w:rsidR="001771FC" w:rsidRPr="00CE7D35" w:rsidRDefault="001771FC" w:rsidP="00A41B56">
            <w:r w:rsidRPr="00CE7D35">
              <w:t>Mandatory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83DD" w14:textId="77777777" w:rsidR="001771FC" w:rsidRPr="00CE7D35" w:rsidRDefault="001771FC" w:rsidP="00A41B56">
            <w:r w:rsidRPr="00CE7D35">
              <w:t>Columns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B197" w14:textId="77777777" w:rsidR="001771FC" w:rsidRPr="00CE7D35" w:rsidRDefault="001771FC" w:rsidP="00A41B56">
            <w:r w:rsidRPr="00CE7D35">
              <w:t>Referred Columns</w:t>
            </w:r>
          </w:p>
        </w:tc>
      </w:tr>
      <w:tr w:rsidR="001771FC" w:rsidRPr="00BE5AC7" w14:paraId="168E5E17" w14:textId="77777777" w:rsidTr="00CE7D35">
        <w:trPr>
          <w:trHeight w:val="345"/>
        </w:trPr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DDB2A6" w14:textId="77777777" w:rsidR="001771FC" w:rsidRPr="00BE5AC7" w:rsidRDefault="001771FC" w:rsidP="00A41B56">
            <w:proofErr w:type="spellStart"/>
            <w:r w:rsidRPr="00BE5AC7">
              <w:t>FK_AllowanceAttachment_Attachment</w:t>
            </w:r>
            <w:proofErr w:type="spellEnd"/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1B6E55" w14:textId="77777777" w:rsidR="001771FC" w:rsidRPr="00BE5AC7" w:rsidRDefault="001771FC" w:rsidP="00A41B56">
            <w:proofErr w:type="spellStart"/>
            <w:r w:rsidRPr="00BE5AC7">
              <w:t>AllowanceAttachment</w:t>
            </w:r>
            <w:proofErr w:type="spellEnd"/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49F8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48C00E" w14:textId="77777777" w:rsidR="001771FC" w:rsidRPr="00BE5AC7" w:rsidRDefault="001771FC" w:rsidP="00A41B56">
            <w:proofErr w:type="spellStart"/>
            <w:r w:rsidRPr="00BE5AC7">
              <w:t>AttachmentID</w:t>
            </w:r>
            <w:proofErr w:type="spellEnd"/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FCB3E6" w14:textId="77777777" w:rsidR="001771FC" w:rsidRPr="00BE5AC7" w:rsidRDefault="001771FC" w:rsidP="00A41B56">
            <w:r w:rsidRPr="00BE5AC7">
              <w:t>ID</w:t>
            </w:r>
          </w:p>
        </w:tc>
      </w:tr>
    </w:tbl>
    <w:p w14:paraId="6EBC6288" w14:textId="77777777" w:rsidR="001771FC" w:rsidRPr="00BE5AC7" w:rsidRDefault="001771FC" w:rsidP="00A41B56"/>
    <w:p w14:paraId="4C1CF4DD" w14:textId="77777777" w:rsidR="001771FC" w:rsidRPr="00BE5AC7" w:rsidRDefault="001771FC" w:rsidP="00A41B56"/>
    <w:p w14:paraId="0DEAAD10" w14:textId="77777777" w:rsidR="001771FC" w:rsidRPr="00BE5AC7" w:rsidRDefault="001771FC" w:rsidP="00A41B56"/>
    <w:p w14:paraId="7EFDEC11" w14:textId="77777777" w:rsidR="001771FC" w:rsidRPr="00BE5AC7" w:rsidRDefault="001771FC" w:rsidP="00A41B56"/>
    <w:p w14:paraId="6E563D49" w14:textId="77777777" w:rsidR="001771FC" w:rsidRPr="00BE5AC7" w:rsidRDefault="001771FC" w:rsidP="00A41B56"/>
    <w:p w14:paraId="7D7A161F" w14:textId="77777777" w:rsidR="001771FC" w:rsidRPr="00BE5AC7" w:rsidRDefault="001771FC" w:rsidP="00A41B56"/>
    <w:p w14:paraId="4FAFA629" w14:textId="77777777" w:rsidR="001771FC" w:rsidRPr="00BE5AC7" w:rsidRDefault="001771FC" w:rsidP="00A41B56"/>
    <w:p w14:paraId="20865953" w14:textId="77777777" w:rsidR="001771FC" w:rsidRPr="00BE5AC7" w:rsidRDefault="001771FC" w:rsidP="00A41B56"/>
    <w:p w14:paraId="5D1D843E" w14:textId="77777777" w:rsidR="00B425AD" w:rsidRPr="00B425AD" w:rsidRDefault="00B425AD" w:rsidP="00A41B56"/>
    <w:p w14:paraId="74631BFF" w14:textId="77777777" w:rsidR="00CE7D35" w:rsidRDefault="00CE7D35" w:rsidP="00A41B56"/>
    <w:p w14:paraId="424FE18C" w14:textId="77777777" w:rsidR="00CE7D35" w:rsidRDefault="00CE7D35" w:rsidP="00A41B56"/>
    <w:p w14:paraId="64E3B004" w14:textId="77777777" w:rsidR="00CE7D35" w:rsidRDefault="00CE7D35" w:rsidP="00A41B56"/>
    <w:p w14:paraId="1128FEBC" w14:textId="77777777" w:rsidR="00CE7D35" w:rsidRDefault="00CE7D35" w:rsidP="00A41B56"/>
    <w:p w14:paraId="4B59B181" w14:textId="77777777" w:rsidR="00CE7D35" w:rsidRDefault="00CE7D35" w:rsidP="00A41B56"/>
    <w:p w14:paraId="2BBD05F6" w14:textId="77777777" w:rsidR="00CE7D35" w:rsidRDefault="00CE7D35" w:rsidP="00A41B56"/>
    <w:p w14:paraId="7BAA7375" w14:textId="77777777" w:rsidR="00CE7D35" w:rsidRDefault="00CE7D35" w:rsidP="00A41B56"/>
    <w:p w14:paraId="3A9D9F54" w14:textId="77777777" w:rsidR="00CE7D35" w:rsidRDefault="00CE7D35" w:rsidP="00A41B56"/>
    <w:p w14:paraId="3E622423" w14:textId="77777777" w:rsidR="00CE7D35" w:rsidRDefault="00CE7D35" w:rsidP="00A41B56"/>
    <w:p w14:paraId="6BBBF732" w14:textId="77777777" w:rsidR="00CE7D35" w:rsidRDefault="00CE7D35" w:rsidP="00A41B56"/>
    <w:p w14:paraId="1EE3577C" w14:textId="77777777" w:rsidR="00CE7D35" w:rsidRDefault="00CE7D35" w:rsidP="00A41B56"/>
    <w:p w14:paraId="1D0D64A7" w14:textId="77777777" w:rsidR="00CE7D35" w:rsidRDefault="00CE7D35" w:rsidP="00A41B56"/>
    <w:p w14:paraId="626F33F2" w14:textId="77777777" w:rsidR="00CE7D35" w:rsidRDefault="00CE7D35" w:rsidP="00A41B56"/>
    <w:p w14:paraId="35D7EB31" w14:textId="77777777" w:rsidR="00CE7D35" w:rsidRDefault="00CE7D35" w:rsidP="00A41B56"/>
    <w:p w14:paraId="71F635B5" w14:textId="77777777" w:rsidR="00CE7D35" w:rsidRDefault="00CE7D35" w:rsidP="00A41B56"/>
    <w:p w14:paraId="37878C0F" w14:textId="77777777" w:rsidR="00CE7D35" w:rsidRDefault="00CE7D35" w:rsidP="00A41B56"/>
    <w:p w14:paraId="4D498719" w14:textId="77777777" w:rsidR="00CE7D35" w:rsidRDefault="00CE7D35" w:rsidP="00A41B56"/>
    <w:p w14:paraId="16DFC9E7" w14:textId="77777777" w:rsidR="00CE7D35" w:rsidRDefault="00CE7D35" w:rsidP="00A41B56"/>
    <w:p w14:paraId="24C859BD" w14:textId="77777777" w:rsidR="00CE7D35" w:rsidRDefault="00CE7D35" w:rsidP="00A41B56"/>
    <w:p w14:paraId="4283F804" w14:textId="77777777" w:rsidR="00CE7D35" w:rsidRDefault="00CE7D35" w:rsidP="00A41B56"/>
    <w:p w14:paraId="1CFC36D8" w14:textId="77777777" w:rsidR="00CE7D35" w:rsidRPr="00BE5AC7" w:rsidRDefault="00CE7D35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5E5EE2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7161D" w14:textId="77777777" w:rsidR="001771FC" w:rsidRPr="008F68B3" w:rsidRDefault="001771FC" w:rsidP="00A41B56">
            <w:r w:rsidRPr="008F68B3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83D57" w14:textId="77777777" w:rsidR="001771FC" w:rsidRPr="00BE5AC7" w:rsidRDefault="001771FC" w:rsidP="00A41B56">
            <w:proofErr w:type="spellStart"/>
            <w:r w:rsidRPr="00BE5AC7">
              <w:t>AuditTrail</w:t>
            </w:r>
            <w:proofErr w:type="spellEnd"/>
          </w:p>
        </w:tc>
      </w:tr>
      <w:tr w:rsidR="001771FC" w:rsidRPr="00BE5AC7" w14:paraId="32EBF7E9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EEF756" w14:textId="77777777" w:rsidR="001771FC" w:rsidRPr="008F68B3" w:rsidRDefault="001771FC" w:rsidP="00A41B56">
            <w:r w:rsidRPr="008F68B3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3608D" w14:textId="77777777" w:rsidR="001771FC" w:rsidRPr="00BE5AC7" w:rsidRDefault="001771FC" w:rsidP="00A41B56">
            <w:r w:rsidRPr="00BE5AC7">
              <w:t>A tracking table for all add/update/delete action which were done through the attendance system.</w:t>
            </w:r>
          </w:p>
        </w:tc>
      </w:tr>
    </w:tbl>
    <w:p w14:paraId="21928029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0C4B688F" w14:textId="77777777" w:rsidR="001771FC" w:rsidRPr="00BE5AC7" w:rsidRDefault="001771FC" w:rsidP="00A41B56"/>
    <w:p w14:paraId="43F6EA40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8F68B3" w14:paraId="0466648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6AD8" w14:textId="77777777" w:rsidR="001771FC" w:rsidRPr="008F68B3" w:rsidRDefault="001771FC" w:rsidP="00A41B56">
            <w:r w:rsidRPr="008F68B3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D942" w14:textId="77777777" w:rsidR="001771FC" w:rsidRPr="008F68B3" w:rsidRDefault="001771FC" w:rsidP="00A41B56">
            <w:r w:rsidRPr="008F68B3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64F6" w14:textId="77777777" w:rsidR="001771FC" w:rsidRPr="008F68B3" w:rsidRDefault="001771FC" w:rsidP="00A41B56">
            <w:r w:rsidRPr="008F68B3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FCBE" w14:textId="77777777" w:rsidR="001771FC" w:rsidRPr="008F68B3" w:rsidRDefault="001771FC" w:rsidP="00A41B56">
            <w:r w:rsidRPr="008F68B3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FAE4" w14:textId="77777777" w:rsidR="001771FC" w:rsidRPr="008F68B3" w:rsidRDefault="001771FC" w:rsidP="00A41B56">
            <w:r w:rsidRPr="008F68B3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A597" w14:textId="77777777" w:rsidR="001771FC" w:rsidRPr="008F68B3" w:rsidRDefault="001771FC" w:rsidP="00A41B56">
            <w:r w:rsidRPr="008F68B3">
              <w:t>Data Type</w:t>
            </w:r>
          </w:p>
        </w:tc>
      </w:tr>
      <w:tr w:rsidR="001771FC" w:rsidRPr="00BE5AC7" w14:paraId="06B7D82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2A69C0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7D020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8529C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36159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E749C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061DF3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0C7A0EE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EB56B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6A4D19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1C8EC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9E21D6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4FBC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B4CB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80FD72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99626B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6181CE" w14:textId="77777777" w:rsidR="001771FC" w:rsidRPr="00BE5AC7" w:rsidRDefault="001771FC" w:rsidP="00A41B56">
            <w:proofErr w:type="spellStart"/>
            <w:r w:rsidRPr="00BE5AC7">
              <w:t>AuditTrailTableFieldID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BD9AF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FF65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A28F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18E6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F2A620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BD2087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5811C" w14:textId="77777777" w:rsidR="001771FC" w:rsidRPr="00BE5AC7" w:rsidRDefault="001771FC" w:rsidP="00A41B56">
            <w:proofErr w:type="spellStart"/>
            <w:r w:rsidRPr="00BE5AC7">
              <w:t>OldValue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86CD2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78B0E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6504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27188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4EE4C07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F3E11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D13BB" w14:textId="77777777" w:rsidR="001771FC" w:rsidRPr="00BE5AC7" w:rsidRDefault="001771FC" w:rsidP="00A41B56">
            <w:proofErr w:type="spellStart"/>
            <w:r w:rsidRPr="00BE5AC7">
              <w:t>NewValue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EAA2A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EE9F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116D0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90CBBB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6555E51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9697B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106701" w14:textId="77777777" w:rsidR="001771FC" w:rsidRPr="00BE5AC7" w:rsidRDefault="001771FC" w:rsidP="00A41B56">
            <w:proofErr w:type="spellStart"/>
            <w:r w:rsidRPr="00BE5AC7">
              <w:t>ChangedBy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C6A9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A27C98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92CD9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E5721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F60492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41B6C9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E0F4B" w14:textId="77777777" w:rsidR="001771FC" w:rsidRPr="00BE5AC7" w:rsidRDefault="001771FC" w:rsidP="00A41B56">
            <w:proofErr w:type="spellStart"/>
            <w:r w:rsidRPr="00BE5AC7">
              <w:t>ChangeTime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6D74A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124A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87E96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12840A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10B1B1D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23422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6B838" w14:textId="77777777" w:rsidR="001771FC" w:rsidRPr="00BE5AC7" w:rsidRDefault="001771FC" w:rsidP="00A41B56">
            <w:proofErr w:type="spellStart"/>
            <w:r w:rsidRPr="00BE5AC7">
              <w:t>AuditTrailActionID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61B3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E7215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7B617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6601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5594A5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01651F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11714" w14:textId="77777777" w:rsidR="001771FC" w:rsidRPr="00BE5AC7" w:rsidRDefault="001771FC" w:rsidP="00A41B56">
            <w:proofErr w:type="spellStart"/>
            <w:r w:rsidRPr="00BE5AC7">
              <w:t>PrimaryKeyValue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2F125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E5BC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4D86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E0CAE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3F58AA5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852733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D893A" w14:textId="77777777" w:rsidR="001771FC" w:rsidRPr="00BE5AC7" w:rsidRDefault="001771FC" w:rsidP="00A41B56">
            <w:proofErr w:type="spellStart"/>
            <w:r w:rsidRPr="00BE5AC7">
              <w:t>ClientIPAddress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C6244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B7A9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A937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77D24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627D164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8AAFE8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B1FE3" w14:textId="77777777" w:rsidR="001771FC" w:rsidRPr="00BE5AC7" w:rsidRDefault="001771FC" w:rsidP="00A41B56">
            <w:proofErr w:type="spellStart"/>
            <w:r w:rsidRPr="00BE5AC7">
              <w:t>ChangedEmployeeID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321A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FDE5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425A9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96323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73CD409E" w14:textId="77777777" w:rsidR="001771FC" w:rsidRPr="00BE5AC7" w:rsidRDefault="001771FC" w:rsidP="00A41B56"/>
    <w:p w14:paraId="2434D387" w14:textId="77777777" w:rsidR="001771FC" w:rsidRPr="00BE5AC7" w:rsidRDefault="001771FC" w:rsidP="00A41B56"/>
    <w:p w14:paraId="19A3ABB3" w14:textId="77777777" w:rsidR="001771FC" w:rsidRPr="00BE5AC7" w:rsidRDefault="001771FC" w:rsidP="00A41B56">
      <w:r w:rsidRPr="00BE5AC7">
        <w:rPr>
          <w:rStyle w:val="Charactertcap2"/>
          <w:rFonts w:ascii="Arial Narrow" w:hAnsi="Arial Narrow"/>
          <w:sz w:val="22"/>
          <w:szCs w:val="22"/>
        </w:rPr>
        <w:t>Foreign Keys (referring to)</w:t>
      </w:r>
    </w:p>
    <w:tbl>
      <w:tblPr>
        <w:tblStyle w:val="Tablew254"/>
        <w:tblW w:w="904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59"/>
        <w:gridCol w:w="1812"/>
        <w:gridCol w:w="1467"/>
        <w:gridCol w:w="1730"/>
        <w:gridCol w:w="1275"/>
      </w:tblGrid>
      <w:tr w:rsidR="001771FC" w:rsidRPr="008F68B3" w14:paraId="1062BFE7" w14:textId="77777777" w:rsidTr="008F68B3">
        <w:trPr>
          <w:trHeight w:val="193"/>
          <w:tblHeader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BAB5" w14:textId="77777777" w:rsidR="001771FC" w:rsidRPr="008F68B3" w:rsidRDefault="001771FC" w:rsidP="00A41B56">
            <w:r w:rsidRPr="008F68B3">
              <w:t>Name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92EF" w14:textId="77777777" w:rsidR="001771FC" w:rsidRPr="008F68B3" w:rsidRDefault="001771FC" w:rsidP="00A41B56">
            <w:proofErr w:type="spellStart"/>
            <w:r w:rsidRPr="008F68B3">
              <w:t>Refering</w:t>
            </w:r>
            <w:proofErr w:type="spellEnd"/>
            <w:r w:rsidRPr="008F68B3">
              <w:t xml:space="preserve"> To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6C0ACB37" w14:textId="77777777" w:rsidR="001771FC" w:rsidRPr="008F68B3" w:rsidRDefault="001771FC" w:rsidP="00A41B56">
            <w:r w:rsidRPr="008F68B3">
              <w:t>Mandatory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E880" w14:textId="77777777" w:rsidR="001771FC" w:rsidRPr="008F68B3" w:rsidRDefault="001771FC" w:rsidP="00A41B56">
            <w:r w:rsidRPr="008F68B3">
              <w:t>Columns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6984" w14:textId="77777777" w:rsidR="001771FC" w:rsidRPr="008F68B3" w:rsidRDefault="001771FC" w:rsidP="00A41B56">
            <w:r w:rsidRPr="008F68B3">
              <w:t>Referred Columns</w:t>
            </w:r>
          </w:p>
        </w:tc>
      </w:tr>
      <w:tr w:rsidR="001771FC" w:rsidRPr="00BE5AC7" w14:paraId="56FF5F5C" w14:textId="77777777" w:rsidTr="008F68B3">
        <w:trPr>
          <w:trHeight w:val="202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68B751" w14:textId="77777777" w:rsidR="001771FC" w:rsidRPr="00BE5AC7" w:rsidRDefault="001771FC" w:rsidP="00A41B56">
            <w:proofErr w:type="spellStart"/>
            <w:r w:rsidRPr="00BE5AC7">
              <w:t>FK_AuditTrail_AuditTrail</w:t>
            </w:r>
            <w:proofErr w:type="spellEnd"/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4D7352" w14:textId="77777777" w:rsidR="001771FC" w:rsidRPr="00BE5AC7" w:rsidRDefault="001771FC" w:rsidP="00A41B56">
            <w:proofErr w:type="spellStart"/>
            <w:r w:rsidRPr="00BE5AC7">
              <w:t>AuditTrailAction</w:t>
            </w:r>
            <w:proofErr w:type="spellEnd"/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DE2E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06E17C" w14:textId="77777777" w:rsidR="001771FC" w:rsidRPr="00BE5AC7" w:rsidRDefault="001771FC" w:rsidP="00A41B56">
            <w:proofErr w:type="spellStart"/>
            <w:r w:rsidRPr="00BE5AC7">
              <w:t>AuditTrailActionID</w:t>
            </w:r>
            <w:proofErr w:type="spellEnd"/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5078C" w14:textId="77777777" w:rsidR="001771FC" w:rsidRPr="00BE5AC7" w:rsidRDefault="001771FC" w:rsidP="00A41B56">
            <w:r w:rsidRPr="00BE5AC7">
              <w:t>ID</w:t>
            </w:r>
          </w:p>
        </w:tc>
      </w:tr>
      <w:tr w:rsidR="001771FC" w:rsidRPr="00BE5AC7" w14:paraId="7ED9917B" w14:textId="77777777" w:rsidTr="008F68B3">
        <w:trPr>
          <w:trHeight w:val="202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FA3852" w14:textId="77777777" w:rsidR="001771FC" w:rsidRPr="00BE5AC7" w:rsidRDefault="001771FC" w:rsidP="00A41B56">
            <w:proofErr w:type="spellStart"/>
            <w:r w:rsidRPr="00BE5AC7">
              <w:t>FK_AuditTrail_User</w:t>
            </w:r>
            <w:proofErr w:type="spellEnd"/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F6AD9" w14:textId="77777777" w:rsidR="001771FC" w:rsidRPr="00BE5AC7" w:rsidRDefault="001771FC" w:rsidP="00A41B56">
            <w:r w:rsidRPr="00BE5AC7">
              <w:t>User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2BE2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4D3C7" w14:textId="77777777" w:rsidR="001771FC" w:rsidRPr="00BE5AC7" w:rsidRDefault="001771FC" w:rsidP="00A41B56">
            <w:proofErr w:type="spellStart"/>
            <w:r w:rsidRPr="00BE5AC7">
              <w:t>ChangedBy</w:t>
            </w:r>
            <w:proofErr w:type="spellEnd"/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3D4054" w14:textId="77777777" w:rsidR="001771FC" w:rsidRPr="00BE5AC7" w:rsidRDefault="001771FC" w:rsidP="00A41B56">
            <w:r w:rsidRPr="00BE5AC7">
              <w:t>ID</w:t>
            </w:r>
          </w:p>
        </w:tc>
      </w:tr>
      <w:tr w:rsidR="001771FC" w:rsidRPr="00BE5AC7" w14:paraId="0CCEF071" w14:textId="77777777" w:rsidTr="008F68B3">
        <w:trPr>
          <w:trHeight w:val="212"/>
        </w:trPr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AF1A02" w14:textId="77777777" w:rsidR="001771FC" w:rsidRPr="00BE5AC7" w:rsidRDefault="001771FC" w:rsidP="00A41B56">
            <w:proofErr w:type="spellStart"/>
            <w:r w:rsidRPr="00BE5AC7">
              <w:t>FK_AuditTrail_AuditTrailTable</w:t>
            </w:r>
            <w:proofErr w:type="spellEnd"/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85C886" w14:textId="77777777" w:rsidR="001771FC" w:rsidRPr="00BE5AC7" w:rsidRDefault="001771FC" w:rsidP="00A41B56">
            <w:proofErr w:type="spellStart"/>
            <w:r w:rsidRPr="00BE5AC7">
              <w:t>AuditTrailTable</w:t>
            </w:r>
            <w:proofErr w:type="spellEnd"/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A71A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6FD9E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C6A19" w14:textId="77777777" w:rsidR="001771FC" w:rsidRPr="00BE5AC7" w:rsidRDefault="001771FC" w:rsidP="00A41B56">
            <w:r w:rsidRPr="00BE5AC7">
              <w:t>ID</w:t>
            </w:r>
          </w:p>
        </w:tc>
      </w:tr>
    </w:tbl>
    <w:p w14:paraId="79EACABB" w14:textId="77777777" w:rsidR="001771FC" w:rsidRPr="00BE5AC7" w:rsidRDefault="001771FC" w:rsidP="00A41B56">
      <w:r w:rsidRPr="00BE5AC7">
        <w:t xml:space="preserve"> </w:t>
      </w:r>
    </w:p>
    <w:p w14:paraId="3F70642A" w14:textId="77777777" w:rsidR="004635D9" w:rsidRPr="004635D9" w:rsidRDefault="004635D9" w:rsidP="00A41B56"/>
    <w:p w14:paraId="7628426F" w14:textId="77777777" w:rsidR="008F68B3" w:rsidRDefault="008F68B3" w:rsidP="00A41B56"/>
    <w:p w14:paraId="1438EA5B" w14:textId="77777777" w:rsidR="008F68B3" w:rsidRDefault="008F68B3" w:rsidP="00A41B56"/>
    <w:p w14:paraId="596C6B7C" w14:textId="77777777" w:rsidR="008F68B3" w:rsidRDefault="008F68B3" w:rsidP="00A41B56"/>
    <w:p w14:paraId="354C37CD" w14:textId="77777777" w:rsidR="008F68B3" w:rsidRDefault="008F68B3" w:rsidP="00A41B56"/>
    <w:p w14:paraId="31803847" w14:textId="77777777" w:rsidR="008F68B3" w:rsidRPr="00BE5AC7" w:rsidRDefault="008F68B3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B53D55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F7F64" w14:textId="77777777" w:rsidR="001771FC" w:rsidRPr="008F68B3" w:rsidRDefault="001771FC" w:rsidP="00A41B56">
            <w:r w:rsidRPr="008F68B3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6FAE4" w14:textId="77777777" w:rsidR="001771FC" w:rsidRPr="00BE5AC7" w:rsidRDefault="001771FC" w:rsidP="00A41B56">
            <w:proofErr w:type="spellStart"/>
            <w:r w:rsidRPr="00BE5AC7">
              <w:t>AuditTrailAction</w:t>
            </w:r>
            <w:proofErr w:type="spellEnd"/>
          </w:p>
        </w:tc>
      </w:tr>
      <w:tr w:rsidR="001771FC" w:rsidRPr="00BE5AC7" w14:paraId="4619614A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B721F" w14:textId="77777777" w:rsidR="001771FC" w:rsidRPr="008F68B3" w:rsidRDefault="001771FC" w:rsidP="00A41B56">
            <w:r w:rsidRPr="008F68B3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C5E61A" w14:textId="77777777" w:rsidR="001771FC" w:rsidRPr="00BE5AC7" w:rsidRDefault="001771FC" w:rsidP="00A41B56">
            <w:r w:rsidRPr="00BE5AC7">
              <w:t>A lookup table that contains the name of the actions tracked through audit trail process</w:t>
            </w:r>
          </w:p>
        </w:tc>
      </w:tr>
    </w:tbl>
    <w:p w14:paraId="56B638A9" w14:textId="77777777" w:rsidR="001771FC" w:rsidRPr="00BE5AC7" w:rsidRDefault="001771FC" w:rsidP="00A41B56"/>
    <w:p w14:paraId="27A89100" w14:textId="77777777" w:rsidR="001771FC" w:rsidRPr="00BE5AC7" w:rsidRDefault="001771FC" w:rsidP="00A41B56"/>
    <w:p w14:paraId="08CF6C2B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8F68B3" w14:paraId="16461D7F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65D2" w14:textId="77777777" w:rsidR="001771FC" w:rsidRPr="008F68B3" w:rsidRDefault="001771FC" w:rsidP="00A41B56">
            <w:r w:rsidRPr="008F68B3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E59B" w14:textId="77777777" w:rsidR="001771FC" w:rsidRPr="008F68B3" w:rsidRDefault="001771FC" w:rsidP="00A41B56">
            <w:r w:rsidRPr="008F68B3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4D9D" w14:textId="77777777" w:rsidR="001771FC" w:rsidRPr="008F68B3" w:rsidRDefault="001771FC" w:rsidP="00A41B56">
            <w:r w:rsidRPr="008F68B3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65DE" w14:textId="77777777" w:rsidR="001771FC" w:rsidRPr="008F68B3" w:rsidRDefault="001771FC" w:rsidP="00A41B56">
            <w:r w:rsidRPr="008F68B3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A35A" w14:textId="77777777" w:rsidR="001771FC" w:rsidRPr="008F68B3" w:rsidRDefault="001771FC" w:rsidP="00A41B56">
            <w:r w:rsidRPr="008F68B3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AC41" w14:textId="77777777" w:rsidR="001771FC" w:rsidRPr="008F68B3" w:rsidRDefault="001771FC" w:rsidP="00A41B56">
            <w:r w:rsidRPr="008F68B3">
              <w:t>Data Type</w:t>
            </w:r>
          </w:p>
        </w:tc>
      </w:tr>
      <w:tr w:rsidR="001771FC" w:rsidRPr="00BE5AC7" w14:paraId="65E52C9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E6497C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9DE44E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4C380A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0E97D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42CD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99C34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1E813F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ED4593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2D744" w14:textId="77777777" w:rsidR="001771FC" w:rsidRPr="00BE5AC7" w:rsidRDefault="001771FC" w:rsidP="00A41B56">
            <w:proofErr w:type="spellStart"/>
            <w:r w:rsidRPr="00BE5AC7">
              <w:t>ActionNameArabic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5934C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499CE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159DE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570858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4316A97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5328FA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57B96B" w14:textId="77777777" w:rsidR="001771FC" w:rsidRPr="00BE5AC7" w:rsidRDefault="001771FC" w:rsidP="00A41B56">
            <w:proofErr w:type="spellStart"/>
            <w:r w:rsidRPr="00BE5AC7">
              <w:t>ActionNameEnglish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70F2F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26F22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24DA5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95ECD" w14:textId="77777777" w:rsidR="001771FC" w:rsidRPr="00BE5AC7" w:rsidRDefault="001771FC" w:rsidP="00A41B56">
            <w:r w:rsidRPr="00BE5AC7">
              <w:t>NVARCHAR (50)</w:t>
            </w:r>
          </w:p>
        </w:tc>
      </w:tr>
    </w:tbl>
    <w:p w14:paraId="57708057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11F86D57" w14:textId="77777777" w:rsidR="001771FC" w:rsidRPr="00BE5AC7" w:rsidRDefault="001771FC" w:rsidP="00A41B56"/>
    <w:p w14:paraId="02874D05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9892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28"/>
        <w:gridCol w:w="2060"/>
        <w:gridCol w:w="1779"/>
        <w:gridCol w:w="1779"/>
        <w:gridCol w:w="1646"/>
      </w:tblGrid>
      <w:tr w:rsidR="001771FC" w:rsidRPr="008F68B3" w14:paraId="1D9CBBBB" w14:textId="77777777" w:rsidTr="008F68B3">
        <w:trPr>
          <w:trHeight w:val="253"/>
          <w:tblHeader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64F4" w14:textId="77777777" w:rsidR="001771FC" w:rsidRPr="008F68B3" w:rsidRDefault="001771FC" w:rsidP="00A41B56">
            <w:r w:rsidRPr="008F68B3">
              <w:t>Name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9798" w14:textId="77777777" w:rsidR="001771FC" w:rsidRPr="008F68B3" w:rsidRDefault="001771FC" w:rsidP="00A41B56">
            <w:r w:rsidRPr="008F68B3">
              <w:t>Referred From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7E4F807A" w14:textId="77777777" w:rsidR="001771FC" w:rsidRPr="008F68B3" w:rsidRDefault="001771FC" w:rsidP="00A41B56">
            <w:r w:rsidRPr="008F68B3">
              <w:t>Mandatory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B57E" w14:textId="77777777" w:rsidR="001771FC" w:rsidRPr="008F68B3" w:rsidRDefault="001771FC" w:rsidP="00A41B56">
            <w:r w:rsidRPr="008F68B3">
              <w:t>Columns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6F46" w14:textId="77777777" w:rsidR="001771FC" w:rsidRPr="008F68B3" w:rsidRDefault="001771FC" w:rsidP="00A41B56">
            <w:r w:rsidRPr="008F68B3">
              <w:t>Referred Columns</w:t>
            </w:r>
          </w:p>
        </w:tc>
      </w:tr>
      <w:tr w:rsidR="001771FC" w:rsidRPr="00BE5AC7" w14:paraId="545B8424" w14:textId="77777777" w:rsidTr="008F68B3">
        <w:trPr>
          <w:trHeight w:val="279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AAC9C" w14:textId="77777777" w:rsidR="001771FC" w:rsidRPr="00BE5AC7" w:rsidRDefault="001771FC" w:rsidP="00A41B56">
            <w:proofErr w:type="spellStart"/>
            <w:r w:rsidRPr="00BE5AC7">
              <w:t>FK_AuditTrail_AuditTrail</w:t>
            </w:r>
            <w:proofErr w:type="spellEnd"/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1C8E94" w14:textId="77777777" w:rsidR="001771FC" w:rsidRPr="00BE5AC7" w:rsidRDefault="001771FC" w:rsidP="00A41B56">
            <w:proofErr w:type="spellStart"/>
            <w:r w:rsidRPr="00BE5AC7">
              <w:t>AuditTrail</w:t>
            </w:r>
            <w:proofErr w:type="spellEnd"/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6763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11902" w14:textId="77777777" w:rsidR="001771FC" w:rsidRPr="00BE5AC7" w:rsidRDefault="001771FC" w:rsidP="00A41B56">
            <w:proofErr w:type="spellStart"/>
            <w:r w:rsidRPr="00BE5AC7">
              <w:t>AuditTrailActionID</w:t>
            </w:r>
            <w:proofErr w:type="spellEnd"/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93678" w14:textId="77777777" w:rsidR="001771FC" w:rsidRPr="00BE5AC7" w:rsidRDefault="001771FC" w:rsidP="00A41B56">
            <w:r w:rsidRPr="00BE5AC7">
              <w:t>ID</w:t>
            </w:r>
          </w:p>
        </w:tc>
      </w:tr>
    </w:tbl>
    <w:p w14:paraId="55E93E4E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4837116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081F62" w14:textId="77777777" w:rsidR="001771FC" w:rsidRPr="00C13AE2" w:rsidRDefault="001771FC" w:rsidP="00A41B56">
            <w:r w:rsidRPr="00C13AE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A8E5C5" w14:textId="77777777" w:rsidR="001771FC" w:rsidRPr="00BE5AC7" w:rsidRDefault="001771FC" w:rsidP="00A41B56">
            <w:proofErr w:type="spellStart"/>
            <w:r w:rsidRPr="00BE5AC7">
              <w:t>AuditTrailField</w:t>
            </w:r>
            <w:proofErr w:type="spellEnd"/>
          </w:p>
        </w:tc>
      </w:tr>
      <w:tr w:rsidR="001771FC" w:rsidRPr="00BE5AC7" w14:paraId="5C1FD12C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62D83" w14:textId="77777777" w:rsidR="001771FC" w:rsidRPr="00C13AE2" w:rsidRDefault="001771FC" w:rsidP="00A41B56">
            <w:r w:rsidRPr="00C13AE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5CE73C" w14:textId="77777777" w:rsidR="001771FC" w:rsidRPr="00BE5AC7" w:rsidRDefault="001771FC" w:rsidP="00A41B56">
            <w:r w:rsidRPr="00BE5AC7">
              <w:t>A lookup table that contains the name of the database fields  to be tracked through audit trail process</w:t>
            </w:r>
          </w:p>
        </w:tc>
      </w:tr>
    </w:tbl>
    <w:p w14:paraId="4BA85FCC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156FF4A5" w14:textId="77777777" w:rsidR="001771FC" w:rsidRPr="00BE5AC7" w:rsidRDefault="001771FC" w:rsidP="00A41B56"/>
    <w:p w14:paraId="03092820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C13AE2" w14:paraId="08FE922B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005C" w14:textId="77777777" w:rsidR="001771FC" w:rsidRPr="00C13AE2" w:rsidRDefault="001771FC" w:rsidP="00A41B56">
            <w:r w:rsidRPr="00C13AE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8DC3" w14:textId="77777777" w:rsidR="001771FC" w:rsidRPr="00C13AE2" w:rsidRDefault="001771FC" w:rsidP="00A41B56">
            <w:r w:rsidRPr="00C13AE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2F22" w14:textId="77777777" w:rsidR="001771FC" w:rsidRPr="00C13AE2" w:rsidRDefault="001771FC" w:rsidP="00A41B56">
            <w:r w:rsidRPr="00C13AE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F529" w14:textId="77777777" w:rsidR="001771FC" w:rsidRPr="00C13AE2" w:rsidRDefault="001771FC" w:rsidP="00A41B56">
            <w:r w:rsidRPr="00C13AE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D626" w14:textId="77777777" w:rsidR="001771FC" w:rsidRPr="00C13AE2" w:rsidRDefault="001771FC" w:rsidP="00A41B56">
            <w:r w:rsidRPr="00C13AE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48BF" w14:textId="77777777" w:rsidR="001771FC" w:rsidRPr="00C13AE2" w:rsidRDefault="001771FC" w:rsidP="00A41B56">
            <w:r w:rsidRPr="00C13AE2">
              <w:t>Data Type</w:t>
            </w:r>
          </w:p>
        </w:tc>
      </w:tr>
      <w:tr w:rsidR="001771FC" w:rsidRPr="00BE5AC7" w14:paraId="7ED53B4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3A39BD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5D164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FEB8F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0B2BE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9F47A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8CC7AE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D4218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FB6D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25F174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ACD47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5EE312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39F23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E2F8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271EB0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53602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15BA26" w14:textId="77777777" w:rsidR="001771FC" w:rsidRPr="00BE5AC7" w:rsidRDefault="001771FC" w:rsidP="00A41B56">
            <w:proofErr w:type="spellStart"/>
            <w:r w:rsidRPr="00BE5AC7">
              <w:t>DBFieldName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93325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FE70E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ECE6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0EF87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67694FB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25558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0D6BB" w14:textId="77777777" w:rsidR="001771FC" w:rsidRPr="00BE5AC7" w:rsidRDefault="001771FC" w:rsidP="00A41B56">
            <w:proofErr w:type="spellStart"/>
            <w:r w:rsidRPr="00BE5AC7">
              <w:t>EnglishName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A7B8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1E1B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7C934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BD3CD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67BCE9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3FD37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609BC" w14:textId="77777777" w:rsidR="001771FC" w:rsidRPr="00BE5AC7" w:rsidRDefault="001771FC" w:rsidP="00A41B56">
            <w:proofErr w:type="spellStart"/>
            <w:r w:rsidRPr="00BE5AC7">
              <w:t>ArabicName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A05A9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BF74B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EE97D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439522" w14:textId="77777777" w:rsidR="001771FC" w:rsidRPr="00BE5AC7" w:rsidRDefault="001771FC" w:rsidP="00A41B56">
            <w:r w:rsidRPr="00BE5AC7">
              <w:t>NVARCHAR (100)</w:t>
            </w:r>
          </w:p>
        </w:tc>
      </w:tr>
    </w:tbl>
    <w:p w14:paraId="55497906" w14:textId="77777777" w:rsidR="001771FC" w:rsidRPr="00BE5AC7" w:rsidRDefault="001771FC" w:rsidP="001771FC">
      <w:pPr>
        <w:pStyle w:val="p2"/>
        <w:rPr>
          <w:rFonts w:ascii="Arial Narrow" w:hAnsi="Arial Narrow"/>
          <w:sz w:val="22"/>
          <w:szCs w:val="22"/>
        </w:rPr>
      </w:pPr>
    </w:p>
    <w:p w14:paraId="7EB4BEAE" w14:textId="77777777" w:rsidR="001771FC" w:rsidRPr="00BE5AC7" w:rsidRDefault="001771FC" w:rsidP="00A41B56"/>
    <w:p w14:paraId="770421CD" w14:textId="77777777" w:rsidR="001771FC" w:rsidRPr="00BE5AC7" w:rsidRDefault="001771FC" w:rsidP="00A41B56">
      <w:r w:rsidRPr="00BE5AC7">
        <w:rPr>
          <w:rStyle w:val="Charactertcap2"/>
          <w:rFonts w:ascii="Arial Narrow" w:hAnsi="Arial Narrow"/>
          <w:sz w:val="22"/>
          <w:szCs w:val="22"/>
        </w:rPr>
        <w:t>Foreign Keys (referring to)</w:t>
      </w:r>
    </w:p>
    <w:tbl>
      <w:tblPr>
        <w:tblStyle w:val="Tablew254"/>
        <w:tblW w:w="1003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86"/>
        <w:gridCol w:w="1942"/>
        <w:gridCol w:w="1666"/>
        <w:gridCol w:w="1724"/>
        <w:gridCol w:w="1515"/>
      </w:tblGrid>
      <w:tr w:rsidR="001771FC" w:rsidRPr="00C13AE2" w14:paraId="77591F5F" w14:textId="77777777" w:rsidTr="00C13AE2">
        <w:trPr>
          <w:trHeight w:val="219"/>
          <w:tblHeader/>
        </w:trPr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BAC4" w14:textId="77777777" w:rsidR="001771FC" w:rsidRPr="00C13AE2" w:rsidRDefault="001771FC" w:rsidP="00A41B56">
            <w:r w:rsidRPr="00C13AE2">
              <w:t>Name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F6CE" w14:textId="77777777" w:rsidR="001771FC" w:rsidRPr="00C13AE2" w:rsidRDefault="001771FC" w:rsidP="00A41B56">
            <w:proofErr w:type="spellStart"/>
            <w:r w:rsidRPr="00C13AE2">
              <w:t>Refering</w:t>
            </w:r>
            <w:proofErr w:type="spellEnd"/>
            <w:r w:rsidRPr="00C13AE2">
              <w:t xml:space="preserve"> To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2726EB38" w14:textId="77777777" w:rsidR="001771FC" w:rsidRPr="00C13AE2" w:rsidRDefault="001771FC" w:rsidP="00A41B56">
            <w:r w:rsidRPr="00C13AE2">
              <w:t>Mandatory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8788" w14:textId="77777777" w:rsidR="001771FC" w:rsidRPr="00C13AE2" w:rsidRDefault="001771FC" w:rsidP="00A41B56">
            <w:r w:rsidRPr="00C13AE2">
              <w:t>Columns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2B1F" w14:textId="77777777" w:rsidR="001771FC" w:rsidRPr="00C13AE2" w:rsidRDefault="001771FC" w:rsidP="00A41B56">
            <w:r w:rsidRPr="00C13AE2">
              <w:t>Referred Columns</w:t>
            </w:r>
          </w:p>
        </w:tc>
      </w:tr>
      <w:tr w:rsidR="001771FC" w:rsidRPr="00BE5AC7" w14:paraId="4A7FB2C7" w14:textId="77777777" w:rsidTr="00C13AE2">
        <w:trPr>
          <w:trHeight w:val="241"/>
        </w:trPr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57AEB" w14:textId="77777777" w:rsidR="001771FC" w:rsidRPr="00BE5AC7" w:rsidRDefault="001771FC" w:rsidP="00A41B56">
            <w:proofErr w:type="spellStart"/>
            <w:r w:rsidRPr="00BE5AC7">
              <w:t>FK_AuditTrailField_AuditTrailTable</w:t>
            </w:r>
            <w:proofErr w:type="spellEnd"/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196982" w14:textId="77777777" w:rsidR="001771FC" w:rsidRPr="00BE5AC7" w:rsidRDefault="001771FC" w:rsidP="00A41B56">
            <w:proofErr w:type="spellStart"/>
            <w:r w:rsidRPr="00BE5AC7">
              <w:t>AuditTrailTable</w:t>
            </w:r>
            <w:proofErr w:type="spellEnd"/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1556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670F17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BAACB0" w14:textId="77777777" w:rsidR="001771FC" w:rsidRPr="00BE5AC7" w:rsidRDefault="001771FC" w:rsidP="00A41B56">
            <w:r w:rsidRPr="00BE5AC7">
              <w:t>ID</w:t>
            </w:r>
          </w:p>
        </w:tc>
      </w:tr>
    </w:tbl>
    <w:p w14:paraId="1FFA6A24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FF92068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6A57E" w14:textId="77777777" w:rsidR="001771FC" w:rsidRPr="009C1947" w:rsidRDefault="001771FC" w:rsidP="00A41B56">
            <w:r w:rsidRPr="009C1947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7B861" w14:textId="77777777" w:rsidR="001771FC" w:rsidRPr="00BE5AC7" w:rsidRDefault="001771FC" w:rsidP="00A41B56">
            <w:proofErr w:type="spellStart"/>
            <w:r w:rsidRPr="00BE5AC7">
              <w:t>AuditTrailTable</w:t>
            </w:r>
            <w:proofErr w:type="spellEnd"/>
          </w:p>
        </w:tc>
      </w:tr>
      <w:tr w:rsidR="001771FC" w:rsidRPr="00BE5AC7" w14:paraId="678F7AC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5CEDFA" w14:textId="77777777" w:rsidR="001771FC" w:rsidRPr="009C1947" w:rsidRDefault="001771FC" w:rsidP="00A41B56">
            <w:r w:rsidRPr="009C1947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2727F" w14:textId="77777777" w:rsidR="001771FC" w:rsidRPr="00BE5AC7" w:rsidRDefault="001771FC" w:rsidP="00A41B56">
            <w:r w:rsidRPr="00BE5AC7">
              <w:t>A lookup table that contains the name of the database table to be tracked through audit trail process</w:t>
            </w:r>
          </w:p>
        </w:tc>
      </w:tr>
    </w:tbl>
    <w:p w14:paraId="066716AB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3BDD4BD4" w14:textId="77777777" w:rsidR="001771FC" w:rsidRPr="00BE5AC7" w:rsidRDefault="001771FC" w:rsidP="00A41B56"/>
    <w:p w14:paraId="33B2D637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9C1947" w14:paraId="68F4E695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B96B" w14:textId="77777777" w:rsidR="001771FC" w:rsidRPr="009C1947" w:rsidRDefault="001771FC" w:rsidP="00A41B56">
            <w:r w:rsidRPr="009C1947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3BF9" w14:textId="77777777" w:rsidR="001771FC" w:rsidRPr="009C1947" w:rsidRDefault="001771FC" w:rsidP="00A41B56">
            <w:r w:rsidRPr="009C1947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B445" w14:textId="77777777" w:rsidR="001771FC" w:rsidRPr="009C1947" w:rsidRDefault="001771FC" w:rsidP="00A41B56">
            <w:r w:rsidRPr="009C1947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9BB9" w14:textId="77777777" w:rsidR="001771FC" w:rsidRPr="009C1947" w:rsidRDefault="001771FC" w:rsidP="00A41B56">
            <w:r w:rsidRPr="009C1947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EE30" w14:textId="77777777" w:rsidR="001771FC" w:rsidRPr="009C1947" w:rsidRDefault="001771FC" w:rsidP="00A41B56">
            <w:r w:rsidRPr="009C1947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6314" w14:textId="77777777" w:rsidR="001771FC" w:rsidRPr="009C1947" w:rsidRDefault="001771FC" w:rsidP="00A41B56">
            <w:r w:rsidRPr="009C1947">
              <w:t>Data Type</w:t>
            </w:r>
          </w:p>
        </w:tc>
      </w:tr>
      <w:tr w:rsidR="001771FC" w:rsidRPr="00BE5AC7" w14:paraId="413182F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EC6B0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58F847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3960F5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9747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04E56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E1456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C429A0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7A678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223B9" w14:textId="77777777" w:rsidR="001771FC" w:rsidRPr="00BE5AC7" w:rsidRDefault="001771FC" w:rsidP="00A41B56">
            <w:proofErr w:type="spellStart"/>
            <w:r w:rsidRPr="00BE5AC7">
              <w:t>DBName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131D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6209C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1EF19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27DC7E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76F2601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1CBB1D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433202" w14:textId="77777777" w:rsidR="001771FC" w:rsidRPr="00BE5AC7" w:rsidRDefault="001771FC" w:rsidP="00A41B56">
            <w:proofErr w:type="spellStart"/>
            <w:r w:rsidRPr="00BE5AC7">
              <w:t>NameEnglish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254D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DD74F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DD6F7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AF1FE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6D4E297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5DECE9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567F48" w14:textId="77777777" w:rsidR="001771FC" w:rsidRPr="00BE5AC7" w:rsidRDefault="001771FC" w:rsidP="00A41B56">
            <w:proofErr w:type="spellStart"/>
            <w:r w:rsidRPr="00BE5AC7">
              <w:t>NameArabic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DE8C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85C2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B35A8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475F6" w14:textId="77777777" w:rsidR="001771FC" w:rsidRPr="00BE5AC7" w:rsidRDefault="001771FC" w:rsidP="00A41B56">
            <w:r w:rsidRPr="00BE5AC7">
              <w:t>NVARCHAR (100)</w:t>
            </w:r>
          </w:p>
        </w:tc>
      </w:tr>
    </w:tbl>
    <w:p w14:paraId="6A98D467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0419531B" w14:textId="77777777" w:rsidR="001771FC" w:rsidRPr="00BE5AC7" w:rsidRDefault="001771FC" w:rsidP="00A41B56"/>
    <w:p w14:paraId="5A95E48F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9624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86"/>
        <w:gridCol w:w="1762"/>
        <w:gridCol w:w="1510"/>
        <w:gridCol w:w="1642"/>
        <w:gridCol w:w="1524"/>
      </w:tblGrid>
      <w:tr w:rsidR="001771FC" w:rsidRPr="009C1947" w14:paraId="7EE7FBB6" w14:textId="77777777" w:rsidTr="009C1947">
        <w:trPr>
          <w:trHeight w:val="259"/>
          <w:tblHeader/>
        </w:trPr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332A" w14:textId="77777777" w:rsidR="001771FC" w:rsidRPr="009C1947" w:rsidRDefault="001771FC" w:rsidP="00A41B56">
            <w:r w:rsidRPr="009C1947">
              <w:t>Name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DB4" w14:textId="77777777" w:rsidR="001771FC" w:rsidRPr="009C1947" w:rsidRDefault="001771FC" w:rsidP="00A41B56">
            <w:r w:rsidRPr="009C1947">
              <w:t>Referred From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25538E5D" w14:textId="77777777" w:rsidR="001771FC" w:rsidRPr="009C1947" w:rsidRDefault="001771FC" w:rsidP="00A41B56">
            <w:r w:rsidRPr="009C1947">
              <w:t>Mandatory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55E3" w14:textId="77777777" w:rsidR="001771FC" w:rsidRPr="009C1947" w:rsidRDefault="001771FC" w:rsidP="00A41B56">
            <w:r w:rsidRPr="009C1947">
              <w:t>Columns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9F9C" w14:textId="77777777" w:rsidR="001771FC" w:rsidRPr="009C1947" w:rsidRDefault="001771FC" w:rsidP="00A41B56">
            <w:r w:rsidRPr="009C1947">
              <w:t>Referred Columns</w:t>
            </w:r>
          </w:p>
        </w:tc>
      </w:tr>
      <w:tr w:rsidR="001771FC" w:rsidRPr="00BE5AC7" w14:paraId="2AD3E512" w14:textId="77777777" w:rsidTr="009C1947">
        <w:trPr>
          <w:trHeight w:val="272"/>
        </w:trPr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05F5E" w14:textId="77777777" w:rsidR="001771FC" w:rsidRPr="00BE5AC7" w:rsidRDefault="001771FC" w:rsidP="00A41B56">
            <w:proofErr w:type="spellStart"/>
            <w:r w:rsidRPr="00BE5AC7">
              <w:t>FK_AuditTrail_AuditTrailTable</w:t>
            </w:r>
            <w:proofErr w:type="spellEnd"/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476281" w14:textId="77777777" w:rsidR="001771FC" w:rsidRPr="00BE5AC7" w:rsidRDefault="001771FC" w:rsidP="00A41B56">
            <w:proofErr w:type="spellStart"/>
            <w:r w:rsidRPr="00BE5AC7">
              <w:t>AuditTrail</w:t>
            </w:r>
            <w:proofErr w:type="spellEnd"/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C20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129E93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A35F0" w14:textId="77777777" w:rsidR="001771FC" w:rsidRPr="00BE5AC7" w:rsidRDefault="001771FC" w:rsidP="00A41B56">
            <w:r w:rsidRPr="00BE5AC7">
              <w:t>ID</w:t>
            </w:r>
          </w:p>
        </w:tc>
      </w:tr>
      <w:tr w:rsidR="001771FC" w:rsidRPr="00BE5AC7" w14:paraId="222F1E42" w14:textId="77777777" w:rsidTr="009C1947">
        <w:trPr>
          <w:trHeight w:val="285"/>
        </w:trPr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07B5D0" w14:textId="77777777" w:rsidR="001771FC" w:rsidRPr="00BE5AC7" w:rsidRDefault="001771FC" w:rsidP="00A41B56">
            <w:proofErr w:type="spellStart"/>
            <w:r w:rsidRPr="00BE5AC7">
              <w:t>FK_AuditTrailField_AuditTrailTable</w:t>
            </w:r>
            <w:proofErr w:type="spellEnd"/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6B0F9" w14:textId="77777777" w:rsidR="001771FC" w:rsidRPr="00BE5AC7" w:rsidRDefault="001771FC" w:rsidP="00A41B56">
            <w:proofErr w:type="spellStart"/>
            <w:r w:rsidRPr="00BE5AC7">
              <w:t>AuditTrailField</w:t>
            </w:r>
            <w:proofErr w:type="spellEnd"/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0141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F1204" w14:textId="77777777" w:rsidR="001771FC" w:rsidRPr="00BE5AC7" w:rsidRDefault="001771FC" w:rsidP="00A41B56">
            <w:proofErr w:type="spellStart"/>
            <w:r w:rsidRPr="00BE5AC7">
              <w:t>AuditTrailTableID</w:t>
            </w:r>
            <w:proofErr w:type="spellEnd"/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2F9A0" w14:textId="77777777" w:rsidR="001771FC" w:rsidRPr="00BE5AC7" w:rsidRDefault="001771FC" w:rsidP="00A41B56">
            <w:r w:rsidRPr="00BE5AC7">
              <w:t>ID</w:t>
            </w:r>
          </w:p>
        </w:tc>
      </w:tr>
    </w:tbl>
    <w:p w14:paraId="04A8871F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F8AB90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46C21" w14:textId="77777777" w:rsidR="001771FC" w:rsidRPr="00AD66F3" w:rsidRDefault="001771FC" w:rsidP="00A41B56">
            <w:r w:rsidRPr="00AD66F3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C50CD9" w14:textId="77777777" w:rsidR="001771FC" w:rsidRPr="00BE5AC7" w:rsidRDefault="001771FC" w:rsidP="00A41B56">
            <w:proofErr w:type="spellStart"/>
            <w:r w:rsidRPr="00BE5AC7">
              <w:t>EmployeeJobTitle</w:t>
            </w:r>
            <w:proofErr w:type="spellEnd"/>
          </w:p>
        </w:tc>
      </w:tr>
      <w:tr w:rsidR="001771FC" w:rsidRPr="00BE5AC7" w14:paraId="28EE5C80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8ED00" w14:textId="77777777" w:rsidR="001771FC" w:rsidRPr="00AD66F3" w:rsidRDefault="001771FC" w:rsidP="00A41B56">
            <w:r w:rsidRPr="00AD66F3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D90054" w14:textId="77777777" w:rsidR="001771FC" w:rsidRPr="00BE5AC7" w:rsidRDefault="001771FC" w:rsidP="00A41B56">
            <w:r w:rsidRPr="00BE5AC7">
              <w:t>Contains information about an employee and their job title as it appears in portal</w:t>
            </w:r>
          </w:p>
        </w:tc>
      </w:tr>
    </w:tbl>
    <w:p w14:paraId="5B5F670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75FF564B" w14:textId="77777777" w:rsidR="001771FC" w:rsidRPr="00BE5AC7" w:rsidRDefault="001771FC" w:rsidP="00A41B56"/>
    <w:p w14:paraId="5F9E7FA5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AD66F3" w14:paraId="250B5EB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B548" w14:textId="77777777" w:rsidR="001771FC" w:rsidRPr="00AD66F3" w:rsidRDefault="001771FC" w:rsidP="00A41B56">
            <w:r w:rsidRPr="00AD66F3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6AEA" w14:textId="77777777" w:rsidR="001771FC" w:rsidRPr="00AD66F3" w:rsidRDefault="001771FC" w:rsidP="00A41B56">
            <w:r w:rsidRPr="00AD66F3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7217" w14:textId="77777777" w:rsidR="001771FC" w:rsidRPr="00AD66F3" w:rsidRDefault="001771FC" w:rsidP="00A41B56">
            <w:r w:rsidRPr="00AD66F3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C973" w14:textId="77777777" w:rsidR="001771FC" w:rsidRPr="00AD66F3" w:rsidRDefault="001771FC" w:rsidP="00A41B56">
            <w:r w:rsidRPr="00AD66F3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2C99" w14:textId="77777777" w:rsidR="001771FC" w:rsidRPr="00AD66F3" w:rsidRDefault="001771FC" w:rsidP="00A41B56">
            <w:r w:rsidRPr="00AD66F3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D208" w14:textId="77777777" w:rsidR="001771FC" w:rsidRPr="00AD66F3" w:rsidRDefault="001771FC" w:rsidP="00A41B56">
            <w:r w:rsidRPr="00AD66F3">
              <w:t>Data Type</w:t>
            </w:r>
          </w:p>
        </w:tc>
      </w:tr>
      <w:tr w:rsidR="001771FC" w:rsidRPr="00BE5AC7" w14:paraId="6EA0D5F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3C615A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6F843F" w14:textId="77777777" w:rsidR="001771FC" w:rsidRPr="00BE5AC7" w:rsidRDefault="001771FC" w:rsidP="00A41B56">
            <w:proofErr w:type="spellStart"/>
            <w:r w:rsidRPr="00BE5AC7">
              <w:t>EmployeeNumber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315AD3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7626B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B93BE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3C414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41522F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3E80FD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72C60" w14:textId="77777777" w:rsidR="001771FC" w:rsidRPr="00BE5AC7" w:rsidRDefault="001771FC" w:rsidP="00A41B56">
            <w:proofErr w:type="spellStart"/>
            <w:r w:rsidRPr="00BE5AC7">
              <w:t>FullName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E16C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DC70B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DCF1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E6351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2E5B665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EA75F5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BFBE3" w14:textId="77777777" w:rsidR="001771FC" w:rsidRPr="00BE5AC7" w:rsidRDefault="001771FC" w:rsidP="00A41B56">
            <w:proofErr w:type="spellStart"/>
            <w:r w:rsidRPr="00BE5AC7">
              <w:t>DepartmentID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BB230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3BD58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A896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F6490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652DA5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71A2D9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11BC0" w14:textId="77777777" w:rsidR="001771FC" w:rsidRPr="00BE5AC7" w:rsidRDefault="001771FC" w:rsidP="00A41B56">
            <w:proofErr w:type="spellStart"/>
            <w:r w:rsidRPr="00BE5AC7">
              <w:t>UpdateDate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2621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95E2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ACC8B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C0AB1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0E4C83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8F956C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42B33" w14:textId="77777777" w:rsidR="001771FC" w:rsidRPr="00BE5AC7" w:rsidRDefault="001771FC" w:rsidP="00A41B56">
            <w:r w:rsidRPr="00BE5AC7">
              <w:t>Status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A0AA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D6D12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2990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54EBBF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419BAC8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0D66C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E9FCF" w14:textId="77777777" w:rsidR="001771FC" w:rsidRPr="00BE5AC7" w:rsidRDefault="001771FC" w:rsidP="00A41B56">
            <w:proofErr w:type="spellStart"/>
            <w:r w:rsidRPr="00BE5AC7">
              <w:t>TerminationDate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95B95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F4231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2CCC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784B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211731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5E872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32280" w14:textId="77777777" w:rsidR="001771FC" w:rsidRPr="00BE5AC7" w:rsidRDefault="001771FC" w:rsidP="00A41B56">
            <w:proofErr w:type="spellStart"/>
            <w:r w:rsidRPr="00BE5AC7">
              <w:t>JobName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F4E1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94583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084FB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6888D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00A26BA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952CF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AA909" w14:textId="77777777" w:rsidR="001771FC" w:rsidRPr="00BE5AC7" w:rsidRDefault="001771FC" w:rsidP="00A41B56">
            <w:proofErr w:type="spellStart"/>
            <w:r w:rsidRPr="00BE5AC7">
              <w:t>JobID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3B64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5A7E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96188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829A5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720958F5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3A58D490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A6A70A" w14:textId="77777777" w:rsidR="001771FC" w:rsidRPr="00AD66F3" w:rsidRDefault="001771FC" w:rsidP="00A41B56">
            <w:r w:rsidRPr="00AD66F3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30F8F" w14:textId="77777777" w:rsidR="001771FC" w:rsidRPr="00BE5AC7" w:rsidRDefault="001771FC" w:rsidP="00A41B56">
            <w:proofErr w:type="spellStart"/>
            <w:r w:rsidRPr="00BE5AC7">
              <w:t>ErrorLog</w:t>
            </w:r>
            <w:proofErr w:type="spellEnd"/>
          </w:p>
        </w:tc>
      </w:tr>
      <w:tr w:rsidR="001771FC" w:rsidRPr="00BE5AC7" w14:paraId="1526E15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F7CA3" w14:textId="77777777" w:rsidR="001771FC" w:rsidRPr="00AD66F3" w:rsidRDefault="001771FC" w:rsidP="00A41B56">
            <w:r w:rsidRPr="00AD66F3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D81BC" w14:textId="77777777" w:rsidR="001771FC" w:rsidRPr="00BE5AC7" w:rsidRDefault="001771FC" w:rsidP="00A41B56">
            <w:r w:rsidRPr="00BE5AC7">
              <w:t xml:space="preserve">Contains the details of </w:t>
            </w:r>
            <w:proofErr w:type="spellStart"/>
            <w:r w:rsidRPr="00BE5AC7">
              <w:t>erros</w:t>
            </w:r>
            <w:proofErr w:type="spellEnd"/>
            <w:r w:rsidRPr="00BE5AC7">
              <w:t xml:space="preserve"> happening in the application server</w:t>
            </w:r>
          </w:p>
        </w:tc>
      </w:tr>
    </w:tbl>
    <w:p w14:paraId="0F9F8A7E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7690CCFA" w14:textId="77777777" w:rsidR="001771FC" w:rsidRPr="00BE5AC7" w:rsidRDefault="001771FC" w:rsidP="00A41B56"/>
    <w:p w14:paraId="2C147E6B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AD66F3" w14:paraId="2B74A553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A26B" w14:textId="77777777" w:rsidR="001771FC" w:rsidRPr="00AD66F3" w:rsidRDefault="001771FC" w:rsidP="00A41B56">
            <w:r w:rsidRPr="00AD66F3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AAA6" w14:textId="77777777" w:rsidR="001771FC" w:rsidRPr="00AD66F3" w:rsidRDefault="001771FC" w:rsidP="00A41B56">
            <w:r w:rsidRPr="00AD66F3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A2F5" w14:textId="77777777" w:rsidR="001771FC" w:rsidRPr="00AD66F3" w:rsidRDefault="001771FC" w:rsidP="00A41B56">
            <w:r w:rsidRPr="00AD66F3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6633" w14:textId="77777777" w:rsidR="001771FC" w:rsidRPr="00AD66F3" w:rsidRDefault="001771FC" w:rsidP="00A41B56">
            <w:r w:rsidRPr="00AD66F3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7A28" w14:textId="77777777" w:rsidR="001771FC" w:rsidRPr="00AD66F3" w:rsidRDefault="001771FC" w:rsidP="00A41B56">
            <w:r w:rsidRPr="00AD66F3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4340" w14:textId="77777777" w:rsidR="001771FC" w:rsidRPr="00AD66F3" w:rsidRDefault="001771FC" w:rsidP="00A41B56">
            <w:r w:rsidRPr="00AD66F3">
              <w:t>Data Type</w:t>
            </w:r>
          </w:p>
        </w:tc>
      </w:tr>
      <w:tr w:rsidR="001771FC" w:rsidRPr="00BE5AC7" w14:paraId="10A0AE0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F72809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7B4AB" w14:textId="77777777" w:rsidR="001771FC" w:rsidRPr="00BE5AC7" w:rsidRDefault="001771FC" w:rsidP="00A41B56">
            <w:proofErr w:type="spellStart"/>
            <w:r w:rsidRPr="00BE5AC7">
              <w:t>ErrorLogID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ABDF7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068F4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B2D1C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6DAB1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26E5B6B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4090B6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FC9E56" w14:textId="77777777" w:rsidR="001771FC" w:rsidRPr="00BE5AC7" w:rsidRDefault="001771FC" w:rsidP="00A41B56">
            <w:r w:rsidRPr="00BE5AC7">
              <w:t>Message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2BC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C31F6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774A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61F44A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26C349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A0543D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CC915D" w14:textId="77777777" w:rsidR="001771FC" w:rsidRPr="00BE5AC7" w:rsidRDefault="001771FC" w:rsidP="00A41B56">
            <w:proofErr w:type="spellStart"/>
            <w:r w:rsidRPr="00BE5AC7">
              <w:t>StackTrace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F1512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36A7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D8163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DA3F82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61B7084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DA185D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E56E4B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C50A2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3BBB5" w14:textId="77777777" w:rsidR="001771FC" w:rsidRPr="00BE5AC7" w:rsidRDefault="001771FC" w:rsidP="00A41B56">
            <w:r w:rsidRPr="00BE5AC7">
              <w:t>F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4EF6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C1751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3A7D62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C50905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F7E95F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C0B23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818D2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0A1E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1EFBA0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58CF9CBD" w14:textId="77777777" w:rsidR="001771FC" w:rsidRPr="00BE5AC7" w:rsidRDefault="001771FC" w:rsidP="001771FC">
      <w:pPr>
        <w:pStyle w:val="p2"/>
        <w:rPr>
          <w:rFonts w:ascii="Arial Narrow" w:hAnsi="Arial Narrow"/>
          <w:sz w:val="22"/>
          <w:szCs w:val="22"/>
        </w:rPr>
      </w:pPr>
    </w:p>
    <w:p w14:paraId="2FBCE131" w14:textId="77777777" w:rsidR="001771FC" w:rsidRPr="00BE5AC7" w:rsidRDefault="001771FC" w:rsidP="00A41B56"/>
    <w:p w14:paraId="7C17E92B" w14:textId="77777777" w:rsidR="001771FC" w:rsidRPr="00BE5AC7" w:rsidRDefault="001771FC" w:rsidP="00A41B56">
      <w:r w:rsidRPr="00BE5AC7">
        <w:rPr>
          <w:rStyle w:val="Charactertcap2"/>
          <w:rFonts w:ascii="Arial Narrow" w:hAnsi="Arial Narrow"/>
          <w:sz w:val="22"/>
          <w:szCs w:val="22"/>
        </w:rPr>
        <w:t>Foreign Keys (referring to)</w:t>
      </w:r>
    </w:p>
    <w:tbl>
      <w:tblPr>
        <w:tblStyle w:val="Tablew254"/>
        <w:tblW w:w="10025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938"/>
        <w:gridCol w:w="2329"/>
        <w:gridCol w:w="1003"/>
        <w:gridCol w:w="1905"/>
        <w:gridCol w:w="1850"/>
      </w:tblGrid>
      <w:tr w:rsidR="001771FC" w:rsidRPr="00AD66F3" w14:paraId="54F8A25B" w14:textId="77777777" w:rsidTr="00AD66F3">
        <w:trPr>
          <w:trHeight w:val="307"/>
          <w:tblHeader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04B1" w14:textId="77777777" w:rsidR="001771FC" w:rsidRPr="00AD66F3" w:rsidRDefault="001771FC" w:rsidP="00A41B56">
            <w:r w:rsidRPr="00AD66F3">
              <w:t>Name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CDB2" w14:textId="77777777" w:rsidR="001771FC" w:rsidRPr="00AD66F3" w:rsidRDefault="001771FC" w:rsidP="00A41B56">
            <w:proofErr w:type="spellStart"/>
            <w:r w:rsidRPr="00AD66F3">
              <w:t>Refering</w:t>
            </w:r>
            <w:proofErr w:type="spellEnd"/>
            <w:r w:rsidRPr="00AD66F3">
              <w:t xml:space="preserve"> To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05DF" w14:textId="77777777" w:rsidR="001771FC" w:rsidRPr="00AD66F3" w:rsidRDefault="001771FC" w:rsidP="00A41B56">
            <w:r w:rsidRPr="00AD66F3">
              <w:t>Mandatory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1E8B" w14:textId="77777777" w:rsidR="001771FC" w:rsidRPr="00AD66F3" w:rsidRDefault="001771FC" w:rsidP="00A41B56">
            <w:r w:rsidRPr="00AD66F3">
              <w:t>Columns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8EDE" w14:textId="77777777" w:rsidR="001771FC" w:rsidRPr="00AD66F3" w:rsidRDefault="001771FC" w:rsidP="00A41B56">
            <w:r w:rsidRPr="00AD66F3">
              <w:t>Referred Columns</w:t>
            </w:r>
          </w:p>
        </w:tc>
      </w:tr>
      <w:tr w:rsidR="001771FC" w:rsidRPr="00BE5AC7" w14:paraId="12159314" w14:textId="77777777" w:rsidTr="00AD66F3">
        <w:trPr>
          <w:trHeight w:val="321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795061" w14:textId="77777777" w:rsidR="001771FC" w:rsidRPr="00BE5AC7" w:rsidRDefault="001771FC" w:rsidP="00A41B56">
            <w:proofErr w:type="spellStart"/>
            <w:r w:rsidRPr="00BE5AC7">
              <w:t>FK_ErrorLog_Employees</w:t>
            </w:r>
            <w:proofErr w:type="spellEnd"/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0D727B" w14:textId="77777777" w:rsidR="001771FC" w:rsidRPr="00BE5AC7" w:rsidRDefault="001771FC" w:rsidP="00A41B56">
            <w:r w:rsidRPr="00BE5AC7">
              <w:t>Employees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D98F9" w14:textId="77777777" w:rsidR="001771FC" w:rsidRPr="00BE5AC7" w:rsidRDefault="001771FC" w:rsidP="00A41B56"/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125C73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71995F" w14:textId="77777777" w:rsidR="001771FC" w:rsidRPr="00BE5AC7" w:rsidRDefault="001771FC" w:rsidP="00A41B56">
            <w:r w:rsidRPr="00BE5AC7">
              <w:t>ID</w:t>
            </w:r>
          </w:p>
        </w:tc>
      </w:tr>
    </w:tbl>
    <w:p w14:paraId="60B81744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0A5D59F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183F7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1062A9" w14:textId="77777777" w:rsidR="001771FC" w:rsidRPr="00BE5AC7" w:rsidRDefault="001771FC" w:rsidP="00A41B56">
            <w:r w:rsidRPr="00BE5AC7">
              <w:t>Privilege</w:t>
            </w:r>
          </w:p>
        </w:tc>
      </w:tr>
      <w:tr w:rsidR="001771FC" w:rsidRPr="00BE5AC7" w14:paraId="1CC126B5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0101A4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A8B1FF" w14:textId="77777777" w:rsidR="001771FC" w:rsidRPr="00BE5AC7" w:rsidRDefault="001771FC" w:rsidP="00A41B56">
            <w:r w:rsidRPr="00BE5AC7">
              <w:t>Contains the privileges that will be assigned to a role, in order to control  what the user can access in the system</w:t>
            </w:r>
          </w:p>
        </w:tc>
      </w:tr>
    </w:tbl>
    <w:p w14:paraId="38F6A188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89FBC97" w14:textId="77777777" w:rsidR="001771FC" w:rsidRPr="00BE5AC7" w:rsidRDefault="001771FC" w:rsidP="00A41B56"/>
    <w:p w14:paraId="5312D30F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1E5DC78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B700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3898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DE88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3E8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BF5A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E91C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5A80273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47C6D4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A387B0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992828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6495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5975E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0C5E0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DCB30F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6CEEFB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18B4AD" w14:textId="77777777" w:rsidR="001771FC" w:rsidRPr="00BE5AC7" w:rsidRDefault="001771FC" w:rsidP="00A41B56">
            <w:r w:rsidRPr="00BE5AC7">
              <w:t>Controller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8321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7124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54C07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7DE63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2DFE32E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215124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327F68" w14:textId="77777777" w:rsidR="001771FC" w:rsidRPr="00BE5AC7" w:rsidRDefault="001771FC" w:rsidP="00A41B56">
            <w:r w:rsidRPr="00BE5AC7">
              <w:t>Action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EB4D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D545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1916B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A7D84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44D3E76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2BA62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E4F081" w14:textId="77777777" w:rsidR="001771FC" w:rsidRPr="00BE5AC7" w:rsidRDefault="001771FC" w:rsidP="00A41B56">
            <w:proofErr w:type="spellStart"/>
            <w:r w:rsidRPr="00BE5AC7">
              <w:t>DisplayNameArabic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EB79D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D825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D687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E8869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0346753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624526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382A5" w14:textId="77777777" w:rsidR="001771FC" w:rsidRPr="00BE5AC7" w:rsidRDefault="001771FC" w:rsidP="00A41B56">
            <w:proofErr w:type="spellStart"/>
            <w:r w:rsidRPr="00BE5AC7">
              <w:t>DisplayNameEnglish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B7C47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9D35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2E7C7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69A75D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5685C8A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BEEC3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D38DA1" w14:textId="77777777" w:rsidR="001771FC" w:rsidRPr="00BE5AC7" w:rsidRDefault="001771FC" w:rsidP="00A41B56">
            <w:proofErr w:type="spellStart"/>
            <w:r w:rsidRPr="00BE5AC7">
              <w:t>DescriptionArabic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ED1B5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3F189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9E97D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3313A8" w14:textId="77777777" w:rsidR="001771FC" w:rsidRPr="00BE5AC7" w:rsidRDefault="001771FC" w:rsidP="00A41B56">
            <w:r w:rsidRPr="00BE5AC7">
              <w:t>NVARCHAR (500)</w:t>
            </w:r>
          </w:p>
        </w:tc>
      </w:tr>
      <w:tr w:rsidR="001771FC" w:rsidRPr="00BE5AC7" w14:paraId="3465CAE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6EB5F5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47604D" w14:textId="77777777" w:rsidR="001771FC" w:rsidRPr="00BE5AC7" w:rsidRDefault="001771FC" w:rsidP="00A41B56">
            <w:proofErr w:type="spellStart"/>
            <w:r w:rsidRPr="00BE5AC7">
              <w:t>DescriptionEnglish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46642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7E1C5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130BF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BE6642" w14:textId="77777777" w:rsidR="001771FC" w:rsidRPr="00BE5AC7" w:rsidRDefault="001771FC" w:rsidP="00A41B56">
            <w:r w:rsidRPr="00BE5AC7">
              <w:t>NVARCHAR (500)</w:t>
            </w:r>
          </w:p>
        </w:tc>
      </w:tr>
      <w:tr w:rsidR="001771FC" w:rsidRPr="00BE5AC7" w14:paraId="6CF3497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266426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DCEA49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14BC4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86B2E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89FE9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F9BDCE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4C56854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54CA55A4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445C19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DFA5C" w14:textId="77777777" w:rsidR="001771FC" w:rsidRPr="00BE5AC7" w:rsidRDefault="001771FC" w:rsidP="00A41B56">
            <w:proofErr w:type="spellStart"/>
            <w:r w:rsidRPr="00BE5AC7">
              <w:t>Registeration</w:t>
            </w:r>
            <w:proofErr w:type="spellEnd"/>
          </w:p>
        </w:tc>
      </w:tr>
      <w:tr w:rsidR="001771FC" w:rsidRPr="00BE5AC7" w14:paraId="042AA86C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445396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47879E" w14:textId="77777777" w:rsidR="001771FC" w:rsidRPr="00BE5AC7" w:rsidRDefault="001771FC" w:rsidP="00A41B56">
            <w:r w:rsidRPr="00BE5AC7">
              <w:t xml:space="preserve">Contains information regarding the enrollment of an employee in the mobile registration process in order to enable or disable them from using the </w:t>
            </w:r>
            <w:proofErr w:type="spellStart"/>
            <w:r w:rsidRPr="00BE5AC7">
              <w:t>GeoAttendance</w:t>
            </w:r>
            <w:proofErr w:type="spellEnd"/>
            <w:r w:rsidRPr="00BE5AC7">
              <w:t xml:space="preserve"> mobile application</w:t>
            </w:r>
          </w:p>
        </w:tc>
      </w:tr>
    </w:tbl>
    <w:p w14:paraId="738BD98C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5725D767" w14:textId="77777777" w:rsidR="001771FC" w:rsidRPr="00BE5AC7" w:rsidRDefault="001771FC" w:rsidP="00A41B56"/>
    <w:p w14:paraId="61C57AE2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4DA19766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2297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E9AE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5E34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A7E5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ACBF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E9D7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2EFF795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A0A08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9FC261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F0C52C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C9233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57F27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FD3C50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52FE3F3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DDF15E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16DED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63019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0549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93BA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7274F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5A7481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CC546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B8FE87" w14:textId="77777777" w:rsidR="001771FC" w:rsidRPr="00BE5AC7" w:rsidRDefault="001771FC" w:rsidP="00A41B56">
            <w:r w:rsidRPr="00BE5AC7">
              <w:t>Code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092A5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A9B59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7B92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778EA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AAF9B0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85B4DB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782FBA" w14:textId="77777777" w:rsidR="001771FC" w:rsidRPr="00BE5AC7" w:rsidRDefault="001771FC" w:rsidP="00A41B56">
            <w:proofErr w:type="spellStart"/>
            <w:r w:rsidRPr="00BE5AC7">
              <w:t>IsActive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CBB80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FCCF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80E0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00A80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39EC334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DC37A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0247C" w14:textId="77777777" w:rsidR="001771FC" w:rsidRPr="00BE5AC7" w:rsidRDefault="001771FC" w:rsidP="00A41B56">
            <w:proofErr w:type="spellStart"/>
            <w:r w:rsidRPr="00BE5AC7">
              <w:t>deviceId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49DF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BC17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93AA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B3B3C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6410881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790E41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24A211" w14:textId="77777777" w:rsidR="001771FC" w:rsidRPr="00BE5AC7" w:rsidRDefault="001771FC" w:rsidP="00A41B56">
            <w:proofErr w:type="spellStart"/>
            <w:r w:rsidRPr="00BE5AC7">
              <w:t>IsOtpSent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A207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C819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3AE6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36E588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69F7C6F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42CE72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F6ECAA" w14:textId="77777777" w:rsidR="001771FC" w:rsidRPr="00BE5AC7" w:rsidRDefault="001771FC" w:rsidP="00A41B56">
            <w:proofErr w:type="spellStart"/>
            <w:r w:rsidRPr="00BE5AC7">
              <w:t>NotificationToken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21C4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62FC6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79A88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303DC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6BFFADF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8ECD6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C2B84A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4D3F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E45F7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2FC6B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E7ADB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020701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C14248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18997F" w14:textId="77777777" w:rsidR="001771FC" w:rsidRPr="00BE5AC7" w:rsidRDefault="001771FC" w:rsidP="00A41B56">
            <w:proofErr w:type="spellStart"/>
            <w:r w:rsidRPr="00BE5AC7">
              <w:t>OSName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C5991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E0BC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677D2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393E85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1371ECD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94B9E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D2C0" w14:textId="77777777" w:rsidR="001771FC" w:rsidRPr="00BE5AC7" w:rsidRDefault="001771FC" w:rsidP="00A41B56">
            <w:proofErr w:type="spellStart"/>
            <w:r w:rsidRPr="00BE5AC7">
              <w:t>OSVersion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DFEE3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C34F8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E14A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FB301E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063B8CD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984E00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F51192" w14:textId="77777777" w:rsidR="001771FC" w:rsidRPr="00BE5AC7" w:rsidRDefault="001771FC" w:rsidP="00A41B56">
            <w:proofErr w:type="spellStart"/>
            <w:r w:rsidRPr="00BE5AC7">
              <w:t>AppVersion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AFD10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2BBD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1D90E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4BFD27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56CE3E6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9725D8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938E1D" w14:textId="77777777" w:rsidR="001771FC" w:rsidRPr="00BE5AC7" w:rsidRDefault="001771FC" w:rsidP="00A41B56">
            <w:proofErr w:type="spellStart"/>
            <w:r w:rsidRPr="00BE5AC7">
              <w:t>LastSeenDateTime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F9C5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CA89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C9F9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C4466A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413DC76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34FC778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183C51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CEF793" w14:textId="77777777" w:rsidR="001771FC" w:rsidRPr="00BE5AC7" w:rsidRDefault="001771FC" w:rsidP="00A41B56">
            <w:r w:rsidRPr="00BE5AC7">
              <w:t>Role</w:t>
            </w:r>
          </w:p>
        </w:tc>
      </w:tr>
      <w:tr w:rsidR="001771FC" w:rsidRPr="00BE5AC7" w14:paraId="18353575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24790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05121" w14:textId="77777777" w:rsidR="001771FC" w:rsidRPr="00BE5AC7" w:rsidRDefault="001771FC" w:rsidP="00A41B56">
            <w:r w:rsidRPr="00BE5AC7">
              <w:t>Contains the roles that are created in the system, which will be assigned to an employee in order to control what they can access in the system</w:t>
            </w:r>
          </w:p>
        </w:tc>
      </w:tr>
    </w:tbl>
    <w:p w14:paraId="4C50948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A5E123F" w14:textId="77777777" w:rsidR="001771FC" w:rsidRPr="00BE5AC7" w:rsidRDefault="001771FC" w:rsidP="00A41B56"/>
    <w:p w14:paraId="15EEDE9F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547F04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242D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7E7C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0E00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DD41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FCDA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02F3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0EF230F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D8CE7F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76B2A8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B0ACAD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D33E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1DE51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A5CAD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284BCB5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D3E9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6C594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B6848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06E6A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CAF2E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D45848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2AD1009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505A5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7695DB" w14:textId="77777777" w:rsidR="001771FC" w:rsidRPr="00BE5AC7" w:rsidRDefault="001771FC" w:rsidP="00A41B56">
            <w:r w:rsidRPr="00BE5AC7">
              <w:t>Description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5FE9C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98040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F7C1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A8B913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7727BBC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118AD6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7FAA0" w14:textId="77777777" w:rsidR="001771FC" w:rsidRPr="00BE5AC7" w:rsidRDefault="001771FC" w:rsidP="00A41B56">
            <w:proofErr w:type="spellStart"/>
            <w:r w:rsidRPr="00BE5AC7">
              <w:t>IsVisible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269F8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2918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55A43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898E5F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5BFE3CF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5BEFB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088704" w14:textId="77777777" w:rsidR="001771FC" w:rsidRPr="00BE5AC7" w:rsidRDefault="001771FC" w:rsidP="00A41B56">
            <w:proofErr w:type="spellStart"/>
            <w:r w:rsidRPr="00BE5AC7">
              <w:t>IsDeleted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0732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D883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1E730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309CDA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6E74B11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50361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0F768D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44090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1AB9C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6645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53E49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911EA0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BBC450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6E0A4" w14:textId="77777777" w:rsidR="001771FC" w:rsidRPr="00BE5AC7" w:rsidRDefault="001771FC" w:rsidP="00A41B56">
            <w:proofErr w:type="spellStart"/>
            <w:r w:rsidRPr="00BE5AC7">
              <w:t>UpdatedAt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C4DA8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05D0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FEF77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97DF4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A97CD5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4C206E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4E88A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9C20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5AD2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1BCB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18DC0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38C385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ADBDED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C0AD6" w14:textId="77777777" w:rsidR="001771FC" w:rsidRPr="00BE5AC7" w:rsidRDefault="001771FC" w:rsidP="00A41B56">
            <w:proofErr w:type="spellStart"/>
            <w:r w:rsidRPr="00BE5AC7">
              <w:t>IsActive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8702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2B1A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528D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EC47D3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6559BDB6" w14:textId="77777777" w:rsidR="001771FC" w:rsidRPr="00BE5AC7" w:rsidRDefault="001771FC" w:rsidP="00A41B56"/>
    <w:p w14:paraId="3ECFEF2C" w14:textId="77777777" w:rsidR="001771FC" w:rsidRPr="00BE5AC7" w:rsidRDefault="001771FC" w:rsidP="00A41B56"/>
    <w:p w14:paraId="4A172EB8" w14:textId="77777777" w:rsidR="001771FC" w:rsidRPr="00BE5AC7" w:rsidRDefault="001771FC" w:rsidP="00A41B56"/>
    <w:p w14:paraId="76682A79" w14:textId="77777777" w:rsidR="001771FC" w:rsidRPr="00BE5AC7" w:rsidRDefault="001771FC" w:rsidP="00A41B56"/>
    <w:p w14:paraId="153257CD" w14:textId="77777777" w:rsidR="001771FC" w:rsidRPr="00BE5AC7" w:rsidRDefault="001771FC" w:rsidP="00A41B56"/>
    <w:p w14:paraId="475F000E" w14:textId="77777777" w:rsidR="001771FC" w:rsidRPr="00BE5AC7" w:rsidRDefault="001771FC" w:rsidP="00A41B56"/>
    <w:p w14:paraId="2291F5D9" w14:textId="77777777" w:rsidR="001771FC" w:rsidRPr="00BE5AC7" w:rsidRDefault="001771FC" w:rsidP="001771FC">
      <w:pPr>
        <w:pStyle w:val="p10"/>
        <w:rPr>
          <w:rFonts w:ascii="Arial Narrow" w:hAnsi="Arial Narrow"/>
          <w:sz w:val="22"/>
          <w:szCs w:val="22"/>
        </w:rPr>
      </w:pPr>
      <w:r w:rsidRPr="00BE5AC7">
        <w:rPr>
          <w:rFonts w:ascii="Arial Narrow" w:hAnsi="Arial Narrow"/>
          <w:sz w:val="22"/>
          <w:szCs w:val="22"/>
        </w:rPr>
        <w:t xml:space="preserve"> </w:t>
      </w:r>
    </w:p>
    <w:p w14:paraId="54915ABA" w14:textId="77777777" w:rsidR="001771FC" w:rsidRPr="00BE5AC7" w:rsidRDefault="001771FC" w:rsidP="00A41B56"/>
    <w:p w14:paraId="675263B1" w14:textId="77777777" w:rsidR="00DF391C" w:rsidRPr="00DF391C" w:rsidRDefault="00DF391C" w:rsidP="00A41B56"/>
    <w:p w14:paraId="0E5DD1FC" w14:textId="77777777" w:rsidR="006E47D2" w:rsidRDefault="006E47D2" w:rsidP="00A41B56"/>
    <w:p w14:paraId="7547DD3C" w14:textId="77777777" w:rsidR="006E47D2" w:rsidRDefault="006E47D2" w:rsidP="00A41B56"/>
    <w:p w14:paraId="3B7646C8" w14:textId="77777777" w:rsidR="006E47D2" w:rsidRDefault="006E47D2" w:rsidP="00A41B56"/>
    <w:p w14:paraId="0E3A52C6" w14:textId="77777777" w:rsidR="006E47D2" w:rsidRDefault="006E47D2" w:rsidP="00A41B56"/>
    <w:p w14:paraId="2A543EF3" w14:textId="77777777" w:rsidR="006E47D2" w:rsidRDefault="006E47D2" w:rsidP="00A41B56"/>
    <w:p w14:paraId="783F5D81" w14:textId="77777777" w:rsidR="006E47D2" w:rsidRDefault="006E47D2" w:rsidP="00A41B56"/>
    <w:p w14:paraId="54DB5AAF" w14:textId="77777777" w:rsidR="006E47D2" w:rsidRDefault="006E47D2" w:rsidP="00A41B56"/>
    <w:p w14:paraId="7D3C6022" w14:textId="77777777" w:rsidR="006E47D2" w:rsidRDefault="006E47D2" w:rsidP="00A41B56"/>
    <w:p w14:paraId="2666FE87" w14:textId="77777777" w:rsidR="006E47D2" w:rsidRDefault="006E47D2" w:rsidP="00A41B56"/>
    <w:p w14:paraId="0C897B96" w14:textId="77777777" w:rsidR="006E47D2" w:rsidRDefault="006E47D2" w:rsidP="00A41B56"/>
    <w:p w14:paraId="4C708761" w14:textId="77777777" w:rsidR="006E47D2" w:rsidRDefault="006E47D2" w:rsidP="00A41B56"/>
    <w:p w14:paraId="53CE3D0D" w14:textId="77777777" w:rsidR="006E47D2" w:rsidRDefault="006E47D2" w:rsidP="00A41B56"/>
    <w:p w14:paraId="36CF6F52" w14:textId="77777777" w:rsidR="006E47D2" w:rsidRDefault="006E47D2" w:rsidP="00A41B56"/>
    <w:p w14:paraId="296FDC85" w14:textId="77777777" w:rsidR="006E47D2" w:rsidRDefault="006E47D2" w:rsidP="00A41B56"/>
    <w:p w14:paraId="14F6DF33" w14:textId="77777777" w:rsidR="006E47D2" w:rsidRDefault="006E47D2" w:rsidP="00A41B56"/>
    <w:p w14:paraId="10A85F26" w14:textId="77777777" w:rsidR="006E47D2" w:rsidRDefault="006E47D2" w:rsidP="00A41B56"/>
    <w:p w14:paraId="719AE6FC" w14:textId="77777777" w:rsidR="006E47D2" w:rsidRDefault="006E47D2" w:rsidP="00A41B56"/>
    <w:p w14:paraId="2E29E23A" w14:textId="77777777" w:rsidR="006E47D2" w:rsidRDefault="006E47D2" w:rsidP="00A41B56"/>
    <w:p w14:paraId="686A27CC" w14:textId="77777777" w:rsidR="006E47D2" w:rsidRDefault="006E47D2" w:rsidP="00A41B56"/>
    <w:p w14:paraId="5F67152A" w14:textId="77777777" w:rsidR="006E47D2" w:rsidRDefault="006E47D2" w:rsidP="00A41B56"/>
    <w:p w14:paraId="76079DD8" w14:textId="77777777" w:rsidR="006E47D2" w:rsidRDefault="006E47D2" w:rsidP="00A41B56"/>
    <w:p w14:paraId="25D4D382" w14:textId="77777777" w:rsidR="006E47D2" w:rsidRPr="00BE5AC7" w:rsidRDefault="006E47D2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5E8A17C4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75A23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9CC94" w14:textId="77777777" w:rsidR="001771FC" w:rsidRPr="00BE5AC7" w:rsidRDefault="001771FC" w:rsidP="00A41B56">
            <w:proofErr w:type="spellStart"/>
            <w:r w:rsidRPr="00BE5AC7">
              <w:t>RolePrivilege</w:t>
            </w:r>
            <w:proofErr w:type="spellEnd"/>
          </w:p>
        </w:tc>
      </w:tr>
      <w:tr w:rsidR="001771FC" w:rsidRPr="00BE5AC7" w14:paraId="2E5885AB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E9769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395DA" w14:textId="77777777" w:rsidR="001771FC" w:rsidRPr="00BE5AC7" w:rsidRDefault="001771FC" w:rsidP="00A41B56">
            <w:r w:rsidRPr="00BE5AC7">
              <w:t>Contains the information for each role and its associated privileges</w:t>
            </w:r>
          </w:p>
        </w:tc>
      </w:tr>
    </w:tbl>
    <w:p w14:paraId="150CB0D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2E7DE2D" w14:textId="77777777" w:rsidR="001771FC" w:rsidRPr="00BE5AC7" w:rsidRDefault="001771FC" w:rsidP="00A41B56"/>
    <w:p w14:paraId="34432A2F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624BBCDF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0BA5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5FC1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4C65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C45D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FF6D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B1B2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1BB5C11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9B498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1EF2E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187E2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6D09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EC91C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A0B111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65E2600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BDD9D0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9D275" w14:textId="77777777" w:rsidR="001771FC" w:rsidRPr="00BE5AC7" w:rsidRDefault="001771FC" w:rsidP="00A41B56">
            <w:proofErr w:type="spellStart"/>
            <w:r w:rsidRPr="00BE5AC7">
              <w:t>GroupID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BC0C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503A5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DAC23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58C09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6CD41B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B3607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A46E94" w14:textId="77777777" w:rsidR="001771FC" w:rsidRPr="00BE5AC7" w:rsidRDefault="001771FC" w:rsidP="00A41B56">
            <w:proofErr w:type="spellStart"/>
            <w:r w:rsidRPr="00BE5AC7">
              <w:t>PrivilegeID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2FAE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079A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736A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8C01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A27754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FC947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9658F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7A04B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33A7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7CA1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0B7C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81767F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CB2E24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B5CC88" w14:textId="77777777" w:rsidR="001771FC" w:rsidRPr="00BE5AC7" w:rsidRDefault="001771FC" w:rsidP="00A41B56">
            <w:proofErr w:type="spellStart"/>
            <w:r w:rsidRPr="00BE5AC7">
              <w:t>UpdatedAt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7452C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97655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16BEE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A65BAA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34FD4FF2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580C31B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F0B447" w14:textId="77777777" w:rsidR="001771FC" w:rsidRPr="006E47D2" w:rsidRDefault="001771FC" w:rsidP="00A41B56">
            <w:r w:rsidRPr="006E47D2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0FEEE" w14:textId="77777777" w:rsidR="001771FC" w:rsidRPr="00BE5AC7" w:rsidRDefault="001771FC" w:rsidP="00A41B56">
            <w:proofErr w:type="spellStart"/>
            <w:r w:rsidRPr="00BE5AC7">
              <w:t>SignatureLocation</w:t>
            </w:r>
            <w:proofErr w:type="spellEnd"/>
          </w:p>
        </w:tc>
      </w:tr>
      <w:tr w:rsidR="001771FC" w:rsidRPr="00BE5AC7" w14:paraId="6C9643B6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9CA0F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986D5" w14:textId="77777777" w:rsidR="001771FC" w:rsidRPr="00BE5AC7" w:rsidRDefault="001771FC" w:rsidP="00A41B56">
            <w:r w:rsidRPr="00BE5AC7">
              <w:t xml:space="preserve">Contains information regarding signatures which are done through the </w:t>
            </w:r>
            <w:proofErr w:type="spellStart"/>
            <w:r w:rsidRPr="00BE5AC7">
              <w:t>GeoAttendance</w:t>
            </w:r>
            <w:proofErr w:type="spellEnd"/>
            <w:r w:rsidRPr="00BE5AC7">
              <w:t xml:space="preserve"> mobile application</w:t>
            </w:r>
          </w:p>
        </w:tc>
      </w:tr>
    </w:tbl>
    <w:p w14:paraId="5BB08F0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1F6B1D2A" w14:textId="77777777" w:rsidR="001771FC" w:rsidRPr="00BE5AC7" w:rsidRDefault="001771FC" w:rsidP="00A41B56"/>
    <w:p w14:paraId="6B4A9B23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5A3289D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877A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0D3E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C6A9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11A4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AF06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48FB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5DD5E9A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DDFF73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DC786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C5D55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95772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099F0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7041E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52E2A84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71CE7C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B5FF0" w14:textId="77777777" w:rsidR="001771FC" w:rsidRPr="00BE5AC7" w:rsidRDefault="001771FC" w:rsidP="00A41B56">
            <w:proofErr w:type="spellStart"/>
            <w:r w:rsidRPr="00BE5AC7">
              <w:t>SignatureID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6C3B7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318CA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D053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EE954D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577C31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D9410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60A79" w14:textId="77777777" w:rsidR="001771FC" w:rsidRPr="00BE5AC7" w:rsidRDefault="001771FC" w:rsidP="00A41B56">
            <w:r w:rsidRPr="00BE5AC7">
              <w:t>Latitude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CC839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E05A0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B485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42099D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564D5BE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461B0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A45B0F" w14:textId="77777777" w:rsidR="001771FC" w:rsidRPr="00BE5AC7" w:rsidRDefault="001771FC" w:rsidP="00A41B56">
            <w:r w:rsidRPr="00BE5AC7">
              <w:t>Longitude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45F1D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AAE9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E81A7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4C11A2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3A50AAF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CC7866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33D112" w14:textId="77777777" w:rsidR="001771FC" w:rsidRPr="00BE5AC7" w:rsidRDefault="001771FC" w:rsidP="00A41B56">
            <w:proofErr w:type="spellStart"/>
            <w:r w:rsidRPr="00BE5AC7">
              <w:t>EmployeeNumber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88EA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5AB4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77CFD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DC5F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302BD6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B8079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3C8B62" w14:textId="77777777" w:rsidR="001771FC" w:rsidRPr="00BE5AC7" w:rsidRDefault="001771FC" w:rsidP="00A41B56">
            <w:proofErr w:type="spellStart"/>
            <w:r w:rsidRPr="00BE5AC7">
              <w:t>WorkingLocationID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BBF7E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21654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830C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B3710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C732E7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28FF4B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D6C938" w14:textId="77777777" w:rsidR="001771FC" w:rsidRPr="00BE5AC7" w:rsidRDefault="001771FC" w:rsidP="00A41B56">
            <w:proofErr w:type="spellStart"/>
            <w:r w:rsidRPr="00BE5AC7">
              <w:t>SignatureDateTime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2558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C8741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1956F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B053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1A0228E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AB398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8ADAD" w14:textId="77777777" w:rsidR="001771FC" w:rsidRPr="00BE5AC7" w:rsidRDefault="001771FC" w:rsidP="00A41B56">
            <w:r w:rsidRPr="00BE5AC7">
              <w:t>Mode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0BAF6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5997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CBB1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2A49E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3292C7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E6ED4B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2A40DF" w14:textId="77777777" w:rsidR="001771FC" w:rsidRPr="00BE5AC7" w:rsidRDefault="001771FC" w:rsidP="00A41B56">
            <w:proofErr w:type="spellStart"/>
            <w:r w:rsidRPr="00BE5AC7">
              <w:t>IsInsideWorkingLocation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770B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7B33A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79897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9ADD5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61F18F6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C9CDD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3AA1E0" w14:textId="77777777" w:rsidR="001771FC" w:rsidRPr="00BE5AC7" w:rsidRDefault="001771FC" w:rsidP="00A41B56">
            <w:r w:rsidRPr="00BE5AC7">
              <w:t>Description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60F52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AAA14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A0A2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3EFC1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42311C2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188ABE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8F4056" w14:textId="77777777" w:rsidR="001771FC" w:rsidRPr="00BE5AC7" w:rsidRDefault="001771FC" w:rsidP="00A41B56">
            <w:r w:rsidRPr="00BE5AC7">
              <w:t>X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40E9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1820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768DC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9E488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1753E4B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11F50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EB2D8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3EA2C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F7AD7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C6B42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F9202B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66F91D0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7A2B2F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D7505D" w14:textId="77777777" w:rsidR="001771FC" w:rsidRPr="00BE5AC7" w:rsidRDefault="001771FC" w:rsidP="00A41B56">
            <w:r w:rsidRPr="00BE5AC7">
              <w:t>Type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32D2A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C84CD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3813A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5758DE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4CB3109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DA9FD4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327A82" w14:textId="77777777" w:rsidR="001771FC" w:rsidRPr="00BE5AC7" w:rsidRDefault="001771FC" w:rsidP="00A41B56">
            <w:r w:rsidRPr="00BE5AC7">
              <w:t>Accuracy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295A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8526D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04FB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6FD7B5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01BCF8F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9183C0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780403" w14:textId="77777777" w:rsidR="001771FC" w:rsidRPr="00BE5AC7" w:rsidRDefault="001771FC" w:rsidP="00A41B56">
            <w:r w:rsidRPr="00BE5AC7">
              <w:t>Altitude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3EC7D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84B03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9CBA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B7C2E8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52C968C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A764BC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064B2" w14:textId="77777777" w:rsidR="001771FC" w:rsidRPr="00BE5AC7" w:rsidRDefault="001771FC" w:rsidP="00A41B56">
            <w:proofErr w:type="spellStart"/>
            <w:r w:rsidRPr="00BE5AC7">
              <w:t>AltitudeAccuracy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B3E22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F78B5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A98A0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203CCD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4D222B3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C662A2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29261" w14:textId="77777777" w:rsidR="001771FC" w:rsidRPr="00BE5AC7" w:rsidRDefault="001771FC" w:rsidP="00A41B56">
            <w:proofErr w:type="spellStart"/>
            <w:r w:rsidRPr="00BE5AC7">
              <w:t>IsAccepted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766F8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A245A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579BF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753AE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32E0406F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F7BDD56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4B44B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559683" w14:textId="77777777" w:rsidR="001771FC" w:rsidRPr="00BE5AC7" w:rsidRDefault="001771FC" w:rsidP="00A41B56">
            <w:proofErr w:type="spellStart"/>
            <w:r w:rsidRPr="00BE5AC7">
              <w:t>SignaturePhoto</w:t>
            </w:r>
            <w:proofErr w:type="spellEnd"/>
          </w:p>
        </w:tc>
      </w:tr>
      <w:tr w:rsidR="001771FC" w:rsidRPr="00BE5AC7" w14:paraId="67578EB6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E6D322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E7D3E" w14:textId="77777777" w:rsidR="001771FC" w:rsidRPr="00BE5AC7" w:rsidRDefault="001771FC" w:rsidP="00A41B56">
            <w:r w:rsidRPr="00BE5AC7">
              <w:t xml:space="preserve">Contains the photo taken by an employee when signing in or signing out through the </w:t>
            </w:r>
            <w:proofErr w:type="spellStart"/>
            <w:r w:rsidRPr="00BE5AC7">
              <w:t>Geoattendance</w:t>
            </w:r>
            <w:proofErr w:type="spellEnd"/>
            <w:r w:rsidRPr="00BE5AC7">
              <w:t xml:space="preserve"> mobile application</w:t>
            </w:r>
          </w:p>
        </w:tc>
      </w:tr>
    </w:tbl>
    <w:p w14:paraId="250AB82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746A5ED" w14:textId="77777777" w:rsidR="001771FC" w:rsidRPr="00BE5AC7" w:rsidRDefault="001771FC" w:rsidP="00A41B56"/>
    <w:p w14:paraId="5C584A11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068FCF18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4744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D46C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E91C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A1A7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4C45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F3A4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71C8381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089094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9F54D6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64BC3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15769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721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4B1098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D44364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D806A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41ED3" w14:textId="77777777" w:rsidR="001771FC" w:rsidRPr="00BE5AC7" w:rsidRDefault="001771FC" w:rsidP="00A41B56">
            <w:proofErr w:type="spellStart"/>
            <w:r w:rsidRPr="00BE5AC7">
              <w:t>SignatureID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AF66F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0DAAD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5F817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F5EAF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899C9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28014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87402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7243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4B09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65DB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55909E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BF7AAD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C6A925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3D153" w14:textId="77777777" w:rsidR="001771FC" w:rsidRPr="00BE5AC7" w:rsidRDefault="001771FC" w:rsidP="00A41B56">
            <w:proofErr w:type="spellStart"/>
            <w:r w:rsidRPr="00BE5AC7">
              <w:t>FileBytes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231A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8692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35E21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2E802A" w14:textId="77777777" w:rsidR="001771FC" w:rsidRPr="00BE5AC7" w:rsidRDefault="001771FC" w:rsidP="00A41B56">
            <w:r w:rsidRPr="00BE5AC7">
              <w:t>VARBINARY (-1)</w:t>
            </w:r>
          </w:p>
        </w:tc>
      </w:tr>
      <w:tr w:rsidR="001771FC" w:rsidRPr="00BE5AC7" w14:paraId="626A728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62D7CC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FD7C15" w14:textId="77777777" w:rsidR="001771FC" w:rsidRPr="00BE5AC7" w:rsidRDefault="001771FC" w:rsidP="00A41B56">
            <w:proofErr w:type="spellStart"/>
            <w:r w:rsidRPr="00BE5AC7">
              <w:t>SignaturePhotoDateTime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8E1CB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EE8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9E48F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14395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EA572B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8CF95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04A7D" w14:textId="77777777" w:rsidR="001771FC" w:rsidRPr="00BE5AC7" w:rsidRDefault="001771FC" w:rsidP="00A41B56">
            <w:proofErr w:type="spellStart"/>
            <w:r w:rsidRPr="00BE5AC7">
              <w:t>FileName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6829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3BB06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EAE39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ADE78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2A00336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2FB200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C6EB6" w14:textId="77777777" w:rsidR="001771FC" w:rsidRPr="00BE5AC7" w:rsidRDefault="001771FC" w:rsidP="00A41B56">
            <w:r w:rsidRPr="00BE5AC7">
              <w:t>Extension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C0053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96268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506D9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A342B" w14:textId="77777777" w:rsidR="001771FC" w:rsidRPr="00BE5AC7" w:rsidRDefault="001771FC" w:rsidP="00A41B56">
            <w:r w:rsidRPr="00BE5AC7">
              <w:t>NVARCHAR (30)</w:t>
            </w:r>
          </w:p>
        </w:tc>
      </w:tr>
    </w:tbl>
    <w:p w14:paraId="64C1ECAF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16A01EAB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A1DAB9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0F3A7" w14:textId="77777777" w:rsidR="001771FC" w:rsidRPr="00BE5AC7" w:rsidRDefault="001771FC" w:rsidP="00A41B56">
            <w:proofErr w:type="spellStart"/>
            <w:r w:rsidRPr="00BE5AC7">
              <w:t>SignatureReason</w:t>
            </w:r>
            <w:proofErr w:type="spellEnd"/>
          </w:p>
        </w:tc>
      </w:tr>
      <w:tr w:rsidR="001771FC" w:rsidRPr="00BE5AC7" w14:paraId="0924993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C54729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47BCDA" w14:textId="77777777" w:rsidR="001771FC" w:rsidRPr="00BE5AC7" w:rsidRDefault="001771FC" w:rsidP="00A41B56">
            <w:r w:rsidRPr="00BE5AC7">
              <w:t>A lookup table for the signature reasons that are displayed in the map dashboard</w:t>
            </w:r>
          </w:p>
        </w:tc>
      </w:tr>
    </w:tbl>
    <w:p w14:paraId="5C16984A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9DD2965" w14:textId="77777777" w:rsidR="001771FC" w:rsidRPr="00BE5AC7" w:rsidRDefault="001771FC" w:rsidP="00A41B56"/>
    <w:p w14:paraId="6489F1B7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07184CB3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D425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610B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8F0F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E6E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13B4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B00A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26BC970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31311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F5B2E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99ABAF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5C265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8130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DCBB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CF39C5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AAAD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786533" w14:textId="77777777" w:rsidR="001771FC" w:rsidRPr="00BE5AC7" w:rsidRDefault="001771FC" w:rsidP="00A41B56">
            <w:proofErr w:type="spellStart"/>
            <w:r w:rsidRPr="00BE5AC7">
              <w:t>ArabicName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CF3BB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33457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D63A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449E4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59671E0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0F696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0E1EA" w14:textId="77777777" w:rsidR="001771FC" w:rsidRPr="00BE5AC7" w:rsidRDefault="001771FC" w:rsidP="00A41B56">
            <w:proofErr w:type="spellStart"/>
            <w:r w:rsidRPr="00BE5AC7">
              <w:t>EnglishName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A7869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E2BA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E3C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14F0CF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404797D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F7AA70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5277DC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CFF5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CDDA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807E8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83BF1E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15993148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1E9AA541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045BA4" w14:textId="77777777" w:rsidR="001771FC" w:rsidRPr="006E47D2" w:rsidRDefault="001771FC" w:rsidP="00A41B56">
            <w:r w:rsidRPr="006E47D2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3C7D2B" w14:textId="77777777" w:rsidR="001771FC" w:rsidRPr="00BE5AC7" w:rsidRDefault="001771FC" w:rsidP="00A41B56">
            <w:r w:rsidRPr="00BE5AC7">
              <w:t>User</w:t>
            </w:r>
          </w:p>
        </w:tc>
      </w:tr>
      <w:tr w:rsidR="001771FC" w:rsidRPr="00BE5AC7" w14:paraId="73ED58B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25ECB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BB63B8" w14:textId="77777777" w:rsidR="001771FC" w:rsidRPr="00BE5AC7" w:rsidRDefault="001771FC" w:rsidP="00A41B56">
            <w:r w:rsidRPr="00BE5AC7">
              <w:t>Contains information regarding the users allowed to use the attendance system</w:t>
            </w:r>
          </w:p>
        </w:tc>
      </w:tr>
    </w:tbl>
    <w:p w14:paraId="7372552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0438A03E" w14:textId="77777777" w:rsidR="001771FC" w:rsidRPr="00BE5AC7" w:rsidRDefault="001771FC" w:rsidP="00A41B56"/>
    <w:p w14:paraId="0B68287E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65959E87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2591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0391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ADFC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945C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51FB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EBBD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156D118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EF9E53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99A499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C889A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1621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BC3C7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6922EA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28B415E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60318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F17926" w14:textId="77777777" w:rsidR="001771FC" w:rsidRPr="00BE5AC7" w:rsidRDefault="001771FC" w:rsidP="00A41B56">
            <w:proofErr w:type="spellStart"/>
            <w:r w:rsidRPr="00BE5AC7">
              <w:t>UserName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180F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7C8B1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106F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5E7A2" w14:textId="77777777" w:rsidR="001771FC" w:rsidRPr="00BE5AC7" w:rsidRDefault="001771FC" w:rsidP="00A41B56">
            <w:r w:rsidRPr="00BE5AC7">
              <w:t>NVARCHAR (100)</w:t>
            </w:r>
          </w:p>
        </w:tc>
      </w:tr>
      <w:tr w:rsidR="001771FC" w:rsidRPr="00BE5AC7" w14:paraId="406B095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B84563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4AA8F9" w14:textId="77777777" w:rsidR="001771FC" w:rsidRPr="00BE5AC7" w:rsidRDefault="001771FC" w:rsidP="00A41B56">
            <w:r w:rsidRPr="00BE5AC7">
              <w:t>Password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159A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87B6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424F3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E5F168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1D39402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52DB85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BC79FF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10F1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BDA6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7DDD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5580C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682335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601D45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4FC3DF" w14:textId="77777777" w:rsidR="001771FC" w:rsidRPr="00BE5AC7" w:rsidRDefault="001771FC" w:rsidP="00A41B56">
            <w:proofErr w:type="spellStart"/>
            <w:r w:rsidRPr="00BE5AC7">
              <w:t>LastSeenAt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1A19C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5ACF7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D6C81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C7512E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7EC82F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88472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DDC35" w14:textId="77777777" w:rsidR="001771FC" w:rsidRPr="00BE5AC7" w:rsidRDefault="001771FC" w:rsidP="00A41B56">
            <w:proofErr w:type="spellStart"/>
            <w:r w:rsidRPr="00BE5AC7">
              <w:t>RoleID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5D27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7163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B00D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9AE91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ABBC2A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97B13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A361F8" w14:textId="77777777" w:rsidR="001771FC" w:rsidRPr="00BE5AC7" w:rsidRDefault="001771FC" w:rsidP="00A41B56">
            <w:proofErr w:type="spellStart"/>
            <w:r w:rsidRPr="00BE5AC7">
              <w:t>CreatedAt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2275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DACEB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984E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D12E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2F1713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263445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AFDAC3" w14:textId="77777777" w:rsidR="001771FC" w:rsidRPr="00BE5AC7" w:rsidRDefault="001771FC" w:rsidP="00A41B56">
            <w:proofErr w:type="spellStart"/>
            <w:r w:rsidRPr="00BE5AC7">
              <w:t>UpdatedAt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83E4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B524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FAE0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42CA5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E24183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0F218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585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177C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0CEA6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A4F5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253C2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556AA0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C0B3B2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BA675E" w14:textId="77777777" w:rsidR="001771FC" w:rsidRPr="00BE5AC7" w:rsidRDefault="001771FC" w:rsidP="00A41B56">
            <w:proofErr w:type="spellStart"/>
            <w:r w:rsidRPr="00BE5AC7">
              <w:t>IsDeleted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1C415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459D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F64FE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648532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667BF5F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69B39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3DC620" w14:textId="77777777" w:rsidR="001771FC" w:rsidRPr="00BE5AC7" w:rsidRDefault="001771FC" w:rsidP="00A41B56">
            <w:proofErr w:type="spellStart"/>
            <w:r w:rsidRPr="00BE5AC7">
              <w:t>IsActive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E6B38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256A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42196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4959A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3C989180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4412A3E1" w14:textId="77777777" w:rsidR="001771FC" w:rsidRPr="00BE5AC7" w:rsidRDefault="001771FC" w:rsidP="00A41B56"/>
    <w:p w14:paraId="1A25DA6A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953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40"/>
        <w:gridCol w:w="2214"/>
        <w:gridCol w:w="1002"/>
        <w:gridCol w:w="1809"/>
        <w:gridCol w:w="1768"/>
      </w:tblGrid>
      <w:tr w:rsidR="001771FC" w:rsidRPr="006E47D2" w14:paraId="7EAA8375" w14:textId="77777777" w:rsidTr="006E47D2">
        <w:trPr>
          <w:trHeight w:val="298"/>
          <w:tblHeader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C8A9" w14:textId="77777777" w:rsidR="001771FC" w:rsidRPr="006E47D2" w:rsidRDefault="001771FC" w:rsidP="00A41B56">
            <w:r w:rsidRPr="006E47D2">
              <w:t>Name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BF0E" w14:textId="77777777" w:rsidR="001771FC" w:rsidRPr="006E47D2" w:rsidRDefault="001771FC" w:rsidP="00A41B56">
            <w:r w:rsidRPr="006E47D2">
              <w:t>Referred From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56C0" w14:textId="77777777" w:rsidR="001771FC" w:rsidRPr="006E47D2" w:rsidRDefault="001771FC" w:rsidP="00A41B56">
            <w:r w:rsidRPr="006E47D2">
              <w:t>Mandatory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D55A" w14:textId="77777777" w:rsidR="001771FC" w:rsidRPr="006E47D2" w:rsidRDefault="001771FC" w:rsidP="00A41B56">
            <w:r w:rsidRPr="006E47D2">
              <w:t>Columns</w:t>
            </w:r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89C2" w14:textId="77777777" w:rsidR="001771FC" w:rsidRPr="006E47D2" w:rsidRDefault="001771FC" w:rsidP="00A41B56">
            <w:r w:rsidRPr="006E47D2">
              <w:t>Referred Columns</w:t>
            </w:r>
          </w:p>
        </w:tc>
      </w:tr>
      <w:tr w:rsidR="001771FC" w:rsidRPr="00BE5AC7" w14:paraId="3897C992" w14:textId="77777777" w:rsidTr="006E47D2">
        <w:trPr>
          <w:trHeight w:val="298"/>
        </w:trPr>
        <w:tc>
          <w:tcPr>
            <w:tcW w:w="2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82113E" w14:textId="77777777" w:rsidR="001771FC" w:rsidRPr="00BE5AC7" w:rsidRDefault="001771FC" w:rsidP="00A41B56">
            <w:proofErr w:type="spellStart"/>
            <w:r w:rsidRPr="00BE5AC7">
              <w:t>FK_AuditTrail_User</w:t>
            </w:r>
            <w:proofErr w:type="spellEnd"/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C6D8A" w14:textId="77777777" w:rsidR="001771FC" w:rsidRPr="00BE5AC7" w:rsidRDefault="001771FC" w:rsidP="00A41B56">
            <w:proofErr w:type="spellStart"/>
            <w:r w:rsidRPr="00BE5AC7">
              <w:t>AuditTrail</w:t>
            </w:r>
            <w:proofErr w:type="spellEnd"/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62FDE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37EA8" w14:textId="77777777" w:rsidR="001771FC" w:rsidRPr="00BE5AC7" w:rsidRDefault="001771FC" w:rsidP="00A41B56">
            <w:proofErr w:type="spellStart"/>
            <w:r w:rsidRPr="00BE5AC7">
              <w:t>ChangedBy</w:t>
            </w:r>
            <w:proofErr w:type="spellEnd"/>
          </w:p>
        </w:tc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EB08B" w14:textId="77777777" w:rsidR="001771FC" w:rsidRPr="00BE5AC7" w:rsidRDefault="001771FC" w:rsidP="00A41B56">
            <w:r w:rsidRPr="00BE5AC7">
              <w:t>ID</w:t>
            </w:r>
          </w:p>
        </w:tc>
      </w:tr>
    </w:tbl>
    <w:p w14:paraId="321CB04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B1698D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40750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94846" w14:textId="77777777" w:rsidR="001771FC" w:rsidRPr="00BE5AC7" w:rsidRDefault="001771FC" w:rsidP="00A41B56">
            <w:proofErr w:type="spellStart"/>
            <w:r w:rsidRPr="00BE5AC7">
              <w:t>WorkingTeamSignature</w:t>
            </w:r>
            <w:proofErr w:type="spellEnd"/>
          </w:p>
        </w:tc>
      </w:tr>
      <w:tr w:rsidR="001771FC" w:rsidRPr="00BE5AC7" w14:paraId="6791751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F17FA3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BA77C5" w14:textId="77777777" w:rsidR="001771FC" w:rsidRPr="00BE5AC7" w:rsidRDefault="001771FC" w:rsidP="00A41B56">
            <w:r w:rsidRPr="00BE5AC7">
              <w:t xml:space="preserve">Contains information regarding working teams signatures which are done through the </w:t>
            </w:r>
            <w:proofErr w:type="spellStart"/>
            <w:r w:rsidRPr="00BE5AC7">
              <w:t>GeoAttendance</w:t>
            </w:r>
            <w:proofErr w:type="spellEnd"/>
            <w:r w:rsidRPr="00BE5AC7">
              <w:t xml:space="preserve"> mobile application</w:t>
            </w:r>
          </w:p>
        </w:tc>
      </w:tr>
    </w:tbl>
    <w:p w14:paraId="5245D9DB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5CC392FA" w14:textId="77777777" w:rsidR="001771FC" w:rsidRPr="00BE5AC7" w:rsidRDefault="001771FC" w:rsidP="00A41B56"/>
    <w:p w14:paraId="55EA7AA7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50C9326F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3FD9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1FE1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CF7C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C3C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883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B4B5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5F176EE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A0AC62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20033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CE5AC7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7D4B3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BCB09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05345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70F0DB2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06A967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D9635" w14:textId="77777777" w:rsidR="001771FC" w:rsidRPr="00BE5AC7" w:rsidRDefault="001771FC" w:rsidP="00A41B56">
            <w:proofErr w:type="spellStart"/>
            <w:r w:rsidRPr="00BE5AC7">
              <w:t>EmployeeNumber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98352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3C51C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AA1C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BE132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1CFAD6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13BB1C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FE0282" w14:textId="77777777" w:rsidR="001771FC" w:rsidRPr="00BE5AC7" w:rsidRDefault="001771FC" w:rsidP="00A41B56">
            <w:proofErr w:type="spellStart"/>
            <w:r w:rsidRPr="00BE5AC7">
              <w:t>SignatureDateTime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2E6D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4E364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85CEF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0920C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577A6B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D0AFD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DB3DF8" w14:textId="77777777" w:rsidR="001771FC" w:rsidRPr="00BE5AC7" w:rsidRDefault="001771FC" w:rsidP="00A41B56">
            <w:proofErr w:type="spellStart"/>
            <w:r w:rsidRPr="00BE5AC7">
              <w:t>DeviceID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E5041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B04F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5AD91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4815C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72C844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43A269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A4739" w14:textId="77777777" w:rsidR="001771FC" w:rsidRPr="00BE5AC7" w:rsidRDefault="001771FC" w:rsidP="00A41B56">
            <w:r w:rsidRPr="00BE5AC7">
              <w:t>Mode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4B2E9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46813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7DD3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4E76B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5AF79C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DB43B3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C114CE" w14:textId="77777777" w:rsidR="001771FC" w:rsidRPr="00BE5AC7" w:rsidRDefault="001771FC" w:rsidP="00A41B56">
            <w:proofErr w:type="spellStart"/>
            <w:r w:rsidRPr="00BE5AC7">
              <w:t>CreateAt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7D02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9D75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6F6A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13A8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968414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DEAED1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E54943" w14:textId="77777777" w:rsidR="001771FC" w:rsidRPr="00BE5AC7" w:rsidRDefault="001771FC" w:rsidP="00A41B56">
            <w:proofErr w:type="spellStart"/>
            <w:r w:rsidRPr="00BE5AC7">
              <w:t>UpdatedAt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38782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6C19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DB1F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424BF1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226717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9C3940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D0F89" w14:textId="77777777" w:rsidR="001771FC" w:rsidRPr="00BE5AC7" w:rsidRDefault="001771FC" w:rsidP="00A41B56">
            <w:proofErr w:type="spellStart"/>
            <w:r w:rsidRPr="00BE5AC7">
              <w:t>DeletedAt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59D8F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4EED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BA50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E66E6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A9F4E6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B8200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171471" w14:textId="77777777" w:rsidR="001771FC" w:rsidRPr="00BE5AC7" w:rsidRDefault="001771FC" w:rsidP="00A41B56">
            <w:proofErr w:type="spellStart"/>
            <w:r w:rsidRPr="00BE5AC7">
              <w:t>ParentSignatureId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7EFB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52AC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B8186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DBD2D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0C8E895A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5C26E7D4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7F851" w14:textId="77777777" w:rsidR="001771FC" w:rsidRPr="006E47D2" w:rsidRDefault="001771FC" w:rsidP="00A41B56">
            <w:r w:rsidRPr="006E47D2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3E253A" w14:textId="77777777" w:rsidR="001771FC" w:rsidRPr="00BE5AC7" w:rsidRDefault="001771FC" w:rsidP="00A41B56">
            <w:proofErr w:type="spellStart"/>
            <w:r w:rsidRPr="00BE5AC7">
              <w:t>WorkingTimeInfo</w:t>
            </w:r>
            <w:proofErr w:type="spellEnd"/>
          </w:p>
        </w:tc>
      </w:tr>
      <w:tr w:rsidR="001771FC" w:rsidRPr="00BE5AC7" w14:paraId="30E538D0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988DF9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B811F" w14:textId="77777777" w:rsidR="001771FC" w:rsidRPr="00BE5AC7" w:rsidRDefault="001771FC" w:rsidP="00A41B56">
            <w:r w:rsidRPr="00BE5AC7">
              <w:t xml:space="preserve">Contains information regarding the created work times in the system, the results in this table are </w:t>
            </w:r>
            <w:proofErr w:type="spellStart"/>
            <w:r w:rsidRPr="00BE5AC7">
              <w:t>dervied</w:t>
            </w:r>
            <w:proofErr w:type="spellEnd"/>
            <w:r w:rsidRPr="00BE5AC7">
              <w:t xml:space="preserve"> from worktimes table</w:t>
            </w:r>
          </w:p>
        </w:tc>
      </w:tr>
    </w:tbl>
    <w:p w14:paraId="64C14007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4C23CC9" w14:textId="77777777" w:rsidR="001771FC" w:rsidRPr="00BE5AC7" w:rsidRDefault="001771FC" w:rsidP="00A41B56"/>
    <w:p w14:paraId="0AA2C89C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5606780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B721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3825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9E08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9AC2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D614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6954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57FA1DE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6F64E1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7DDB3D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50824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A2FD2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D71B8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472F9B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C04E7E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5B1E63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97729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4D266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7145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63F5B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D56808" w14:textId="77777777" w:rsidR="001771FC" w:rsidRPr="00BE5AC7" w:rsidRDefault="001771FC" w:rsidP="00A41B56">
            <w:r w:rsidRPr="00BE5AC7">
              <w:t>NVARCHAR (500)</w:t>
            </w:r>
          </w:p>
        </w:tc>
      </w:tr>
      <w:tr w:rsidR="001771FC" w:rsidRPr="00BE5AC7" w14:paraId="653E3E8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425407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E5DB8" w14:textId="77777777" w:rsidR="001771FC" w:rsidRPr="00BE5AC7" w:rsidRDefault="001771FC" w:rsidP="00A41B56">
            <w:proofErr w:type="spellStart"/>
            <w:r w:rsidRPr="00BE5AC7">
              <w:t>DutyStartTime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E392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2864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C6ED4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86959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79D7BF3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F231B7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69FD71" w14:textId="77777777" w:rsidR="001771FC" w:rsidRPr="00BE5AC7" w:rsidRDefault="001771FC" w:rsidP="00A41B56">
            <w:proofErr w:type="spellStart"/>
            <w:r w:rsidRPr="00BE5AC7">
              <w:t>DutyEndTime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CA83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3E7A2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E230F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E6AE5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3B53FE1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05E26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B8D3AA" w14:textId="77777777" w:rsidR="001771FC" w:rsidRPr="00BE5AC7" w:rsidRDefault="001771FC" w:rsidP="00A41B56">
            <w:proofErr w:type="spellStart"/>
            <w:r w:rsidRPr="00BE5AC7">
              <w:t>DutyEarlyStartTime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9CDDE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F9A2C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6D7E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4AB14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304FA30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7EB36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174033" w14:textId="77777777" w:rsidR="001771FC" w:rsidRPr="00BE5AC7" w:rsidRDefault="001771FC" w:rsidP="00A41B56">
            <w:proofErr w:type="spellStart"/>
            <w:r w:rsidRPr="00BE5AC7">
              <w:t>DutyLateEndTime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06A63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4577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C50E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F7FA71" w14:textId="77777777" w:rsidR="001771FC" w:rsidRPr="00BE5AC7" w:rsidRDefault="001771FC" w:rsidP="00A41B56">
            <w:r w:rsidRPr="00BE5AC7">
              <w:t>FLOAT (53)</w:t>
            </w:r>
          </w:p>
        </w:tc>
      </w:tr>
      <w:tr w:rsidR="001771FC" w:rsidRPr="00BE5AC7" w14:paraId="18A389E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2F4066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693FA" w14:textId="77777777" w:rsidR="001771FC" w:rsidRPr="00BE5AC7" w:rsidRDefault="001771FC" w:rsidP="00A41B56">
            <w:proofErr w:type="spellStart"/>
            <w:r w:rsidRPr="00BE5AC7">
              <w:t>LateInMinutes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27884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4F1C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DD31A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C7520D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578CF3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EE19D7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622C6A" w14:textId="77777777" w:rsidR="001771FC" w:rsidRPr="00BE5AC7" w:rsidRDefault="001771FC" w:rsidP="00A41B56">
            <w:proofErr w:type="spellStart"/>
            <w:r w:rsidRPr="00BE5AC7">
              <w:t>EarlyOutMinutes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EBA2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7FCE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BDED2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3EE23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1AC22D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B24128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A5CA5" w14:textId="77777777" w:rsidR="001771FC" w:rsidRPr="00BE5AC7" w:rsidRDefault="001771FC" w:rsidP="00A41B56">
            <w:proofErr w:type="spellStart"/>
            <w:r w:rsidRPr="00BE5AC7">
              <w:t>WorkingDays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40F9D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BE578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315B8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1BA7D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1B7FB5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C0FB8D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3693" w14:textId="77777777" w:rsidR="001771FC" w:rsidRPr="00BE5AC7" w:rsidRDefault="001771FC" w:rsidP="00A41B56">
            <w:proofErr w:type="spellStart"/>
            <w:r w:rsidRPr="00BE5AC7">
              <w:t>IsRecurring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D9AE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BEF7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EEDC4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85A28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1C6AD44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330A15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16A5A9" w14:textId="77777777" w:rsidR="001771FC" w:rsidRPr="00BE5AC7" w:rsidRDefault="001771FC" w:rsidP="00A41B56">
            <w:proofErr w:type="spellStart"/>
            <w:r w:rsidRPr="00BE5AC7">
              <w:t>RecurringDays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E430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BE161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636E0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15A1D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1045D3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5E045A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D9CDC2" w14:textId="77777777" w:rsidR="001771FC" w:rsidRPr="00BE5AC7" w:rsidRDefault="001771FC" w:rsidP="00A41B56">
            <w:proofErr w:type="spellStart"/>
            <w:r w:rsidRPr="00BE5AC7">
              <w:t>RecurringStartDate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755E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680B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65B0F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43F46B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55F52CE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784D70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3F8859" w14:textId="77777777" w:rsidR="001771FC" w:rsidRPr="00BE5AC7" w:rsidRDefault="001771FC" w:rsidP="00A41B56">
            <w:proofErr w:type="spellStart"/>
            <w:r w:rsidRPr="00BE5AC7">
              <w:t>RecurringOffsetDays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5E7CD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770D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1895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5E3A7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C9F24E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9C0E4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F9AC2B" w14:textId="77777777" w:rsidR="001771FC" w:rsidRPr="00BE5AC7" w:rsidRDefault="001771FC" w:rsidP="00A41B56">
            <w:proofErr w:type="spellStart"/>
            <w:r w:rsidRPr="00BE5AC7">
              <w:t>IsDutyEndNextDay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EB01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5F3E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A38A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CB91A4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1B3F9B2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57BA71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9832BB" w14:textId="77777777" w:rsidR="001771FC" w:rsidRPr="00BE5AC7" w:rsidRDefault="001771FC" w:rsidP="00A41B56">
            <w:proofErr w:type="spellStart"/>
            <w:r w:rsidRPr="00BE5AC7">
              <w:t>IsNoVacation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DEF3D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C96E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751C8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D4BC1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766BFE2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05C91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C1D5D" w14:textId="77777777" w:rsidR="001771FC" w:rsidRPr="00BE5AC7" w:rsidRDefault="001771FC" w:rsidP="00A41B56">
            <w:proofErr w:type="spellStart"/>
            <w:r w:rsidRPr="00BE5AC7">
              <w:t>ParentWorkTimeID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DF47D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3A86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F0FC3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09BB8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1246C9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3509B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3803C8" w14:textId="77777777" w:rsidR="001771FC" w:rsidRPr="00BE5AC7" w:rsidRDefault="001771FC" w:rsidP="00A41B56">
            <w:proofErr w:type="spellStart"/>
            <w:r w:rsidRPr="00BE5AC7">
              <w:t>ParentFromDate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5CF5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204BF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0E48B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9AC51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3F4D442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672D3A" w14:textId="77777777" w:rsidR="001771FC" w:rsidRPr="00BE5AC7" w:rsidRDefault="001771FC" w:rsidP="00A41B56">
            <w:r w:rsidRPr="00BE5AC7">
              <w:t>18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F0FBD" w14:textId="77777777" w:rsidR="001771FC" w:rsidRPr="00BE5AC7" w:rsidRDefault="001771FC" w:rsidP="00A41B56">
            <w:proofErr w:type="spellStart"/>
            <w:r w:rsidRPr="00BE5AC7">
              <w:t>ParentToDate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4BC7A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377D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6DDA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D1AFAD" w14:textId="77777777" w:rsidR="001771FC" w:rsidRPr="00BE5AC7" w:rsidRDefault="001771FC" w:rsidP="00A41B56">
            <w:r w:rsidRPr="00BE5AC7">
              <w:t>Date (10)</w:t>
            </w:r>
          </w:p>
        </w:tc>
      </w:tr>
    </w:tbl>
    <w:p w14:paraId="123D8BBB" w14:textId="77777777" w:rsidR="001771FC" w:rsidRPr="00BE5AC7" w:rsidRDefault="001771FC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D3EE47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263171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391D7" w14:textId="77777777" w:rsidR="001771FC" w:rsidRPr="00BE5AC7" w:rsidRDefault="001771FC" w:rsidP="00A41B56">
            <w:proofErr w:type="spellStart"/>
            <w:r w:rsidRPr="00BE5AC7">
              <w:t>Allowance_reasons</w:t>
            </w:r>
            <w:proofErr w:type="spellEnd"/>
          </w:p>
        </w:tc>
      </w:tr>
      <w:tr w:rsidR="001771FC" w:rsidRPr="00BE5AC7" w14:paraId="4B62FBEA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D03ACB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6C5E1B" w14:textId="77777777" w:rsidR="001771FC" w:rsidRPr="00BE5AC7" w:rsidRDefault="001771FC" w:rsidP="00A41B56">
            <w:r w:rsidRPr="00BE5AC7">
              <w:t>A lookup table the contains the allowances reasons used when creating an allowance</w:t>
            </w:r>
          </w:p>
        </w:tc>
      </w:tr>
    </w:tbl>
    <w:p w14:paraId="2F670C23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1F49632C" w14:textId="77777777" w:rsidR="00DF391C" w:rsidRPr="00DF391C" w:rsidRDefault="00DF391C" w:rsidP="00A41B56"/>
    <w:p w14:paraId="6F71404E" w14:textId="77777777" w:rsidR="006E47D2" w:rsidRDefault="006E47D2" w:rsidP="00A41B56"/>
    <w:p w14:paraId="79F46969" w14:textId="77777777" w:rsidR="006E47D2" w:rsidRDefault="006E47D2" w:rsidP="00A41B56"/>
    <w:p w14:paraId="40B5D253" w14:textId="77777777" w:rsidR="006E47D2" w:rsidRDefault="006E47D2" w:rsidP="00A41B56"/>
    <w:p w14:paraId="6D51E573" w14:textId="77777777" w:rsidR="006E47D2" w:rsidRDefault="006E47D2" w:rsidP="00A41B56"/>
    <w:p w14:paraId="18CF050A" w14:textId="77777777" w:rsidR="006E47D2" w:rsidRDefault="006E47D2" w:rsidP="00A41B56"/>
    <w:p w14:paraId="17ED6D80" w14:textId="77777777" w:rsidR="006E47D2" w:rsidRDefault="006E47D2" w:rsidP="00A41B56"/>
    <w:p w14:paraId="1955405F" w14:textId="77777777" w:rsidR="006E47D2" w:rsidRDefault="006E47D2" w:rsidP="00A41B56"/>
    <w:p w14:paraId="6775187B" w14:textId="77777777" w:rsidR="006E47D2" w:rsidRDefault="006E47D2" w:rsidP="00A41B56"/>
    <w:p w14:paraId="32EC62CA" w14:textId="77777777" w:rsidR="006E47D2" w:rsidRDefault="006E47D2" w:rsidP="00A41B56"/>
    <w:p w14:paraId="7B1F15FA" w14:textId="77777777" w:rsidR="006E47D2" w:rsidRPr="00BE5AC7" w:rsidRDefault="006E47D2" w:rsidP="00A41B56"/>
    <w:p w14:paraId="5D6E5B43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8C5808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EFBB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C356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6B05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822B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A648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D8F9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149E4D5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DFA99C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7A89DC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77BA3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1EF75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3269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B1C02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619E69A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91F67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067960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B323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732A4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895C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75D99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35DB210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4933C5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53D433" w14:textId="77777777" w:rsidR="001771FC" w:rsidRPr="00BE5AC7" w:rsidRDefault="001771FC" w:rsidP="00A41B56">
            <w:proofErr w:type="spellStart"/>
            <w:r w:rsidRPr="00BE5AC7">
              <w:t>Conflict_With_Permission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074E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90B91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19DA5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DAD2F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79A697D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8EA2DF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B07A0" w14:textId="1FE2D96A" w:rsidR="001771FC" w:rsidRPr="00BE5AC7" w:rsidRDefault="006B5FAA" w:rsidP="00A41B56">
            <w:proofErr w:type="spellStart"/>
            <w:r>
              <w:t>Contact</w:t>
            </w:r>
            <w:r w:rsidR="001771FC" w:rsidRPr="00BE5AC7">
              <w:t>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304AF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B87DE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C4070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4D684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5A3253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B7BA8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39534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FB61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D8A3A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A688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59B5DF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0C5F51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8B7AD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0B673B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83EDD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474B4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FF9A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B83B41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DF7CAC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77FD1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F4B52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894CD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5511C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987C1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DDC5B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BE0188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2A7249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F0D05" w14:textId="77777777" w:rsidR="001771FC" w:rsidRPr="00BE5AC7" w:rsidRDefault="001771FC" w:rsidP="00A41B56">
            <w:proofErr w:type="spellStart"/>
            <w:r w:rsidRPr="00BE5AC7">
              <w:t>Is_leave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5362F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096C9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9786D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BCEF9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1F18ABA9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p w14:paraId="107E3EF9" w14:textId="77777777" w:rsidR="001771FC" w:rsidRPr="00BE5AC7" w:rsidRDefault="001771FC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31E424E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2A25C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5B7D56" w14:textId="77777777" w:rsidR="001771FC" w:rsidRPr="00BE5AC7" w:rsidRDefault="001771FC" w:rsidP="00A41B56">
            <w:proofErr w:type="spellStart"/>
            <w:r w:rsidRPr="00BE5AC7">
              <w:t>Allowance_types</w:t>
            </w:r>
            <w:proofErr w:type="spellEnd"/>
          </w:p>
        </w:tc>
      </w:tr>
      <w:tr w:rsidR="001771FC" w:rsidRPr="00BE5AC7" w14:paraId="37EC5EC4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67C75F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8561C" w14:textId="77777777" w:rsidR="001771FC" w:rsidRPr="00BE5AC7" w:rsidRDefault="001771FC" w:rsidP="00A41B56">
            <w:r w:rsidRPr="00BE5AC7">
              <w:t>A lookup table that contains the allowances types used when creating an allowance</w:t>
            </w:r>
          </w:p>
        </w:tc>
      </w:tr>
    </w:tbl>
    <w:p w14:paraId="01FC62F1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A6C73F1" w14:textId="77777777" w:rsidR="001771FC" w:rsidRPr="00BE5AC7" w:rsidRDefault="001771FC" w:rsidP="00A41B56"/>
    <w:p w14:paraId="3DA8CDD4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2083D30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105D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8B2A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99C1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769B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C497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BC1B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04F86F3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02B11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20C95F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DA2311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03B8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77DF7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5A284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0502E8D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CF022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9220A2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A9C7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2B67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2DBBB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87D4FE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7AF5351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C6942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4EF64D" w14:textId="77777777" w:rsidR="001771FC" w:rsidRPr="00BE5AC7" w:rsidRDefault="001771FC" w:rsidP="00A41B56">
            <w:proofErr w:type="spellStart"/>
            <w:r w:rsidRPr="00BE5AC7">
              <w:t>Punch_In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B9BF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B7B8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AF74D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23154E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28C14AC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019DF3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1545EC" w14:textId="77777777" w:rsidR="001771FC" w:rsidRPr="00BE5AC7" w:rsidRDefault="001771FC" w:rsidP="00A41B56">
            <w:proofErr w:type="spellStart"/>
            <w:r w:rsidRPr="00BE5AC7">
              <w:t>Punch_Out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855F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7789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F319B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E92C5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5149A56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5DE15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9AEA40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967B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C1EA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22058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BD43A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DD6C1B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5AC286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5564F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2D076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24AD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7F0CE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1FB7B0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EF8346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D35198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EDF733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316E9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6B980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3245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636FB" w14:textId="77777777" w:rsidR="001771FC" w:rsidRPr="00BE5AC7" w:rsidRDefault="001771FC" w:rsidP="00A41B56">
            <w:r w:rsidRPr="00BE5AC7">
              <w:t>NCHAR (10)</w:t>
            </w:r>
          </w:p>
        </w:tc>
      </w:tr>
    </w:tbl>
    <w:p w14:paraId="02FFC2AB" w14:textId="77777777" w:rsidR="001771FC" w:rsidRPr="00BE5AC7" w:rsidRDefault="001771FC" w:rsidP="00A41B56"/>
    <w:p w14:paraId="28DBCCC6" w14:textId="77777777" w:rsidR="001771FC" w:rsidRPr="00BE5AC7" w:rsidRDefault="001771FC" w:rsidP="00A41B56"/>
    <w:p w14:paraId="134B99AF" w14:textId="77777777" w:rsidR="001771FC" w:rsidRPr="00BE5AC7" w:rsidRDefault="001771FC" w:rsidP="00A41B56"/>
    <w:p w14:paraId="56537935" w14:textId="77777777" w:rsidR="001771FC" w:rsidRPr="00BE5AC7" w:rsidRDefault="001771FC" w:rsidP="00A41B56"/>
    <w:p w14:paraId="5B5DCDA7" w14:textId="77777777" w:rsidR="001771FC" w:rsidRPr="00BE5AC7" w:rsidRDefault="001771FC" w:rsidP="00A41B56"/>
    <w:p w14:paraId="38A772FC" w14:textId="77777777" w:rsidR="001771FC" w:rsidRPr="00BE5AC7" w:rsidRDefault="001771FC" w:rsidP="00A41B56"/>
    <w:p w14:paraId="0AF2F5EE" w14:textId="77777777" w:rsidR="001771FC" w:rsidRPr="00BE5AC7" w:rsidRDefault="001771FC" w:rsidP="00A41B56"/>
    <w:p w14:paraId="25D170C6" w14:textId="77777777" w:rsidR="001771FC" w:rsidRPr="00BE5AC7" w:rsidRDefault="001771FC" w:rsidP="00A41B56"/>
    <w:p w14:paraId="6EE01014" w14:textId="77777777" w:rsidR="001771FC" w:rsidRPr="00BE5AC7" w:rsidRDefault="001771FC" w:rsidP="00A41B56"/>
    <w:p w14:paraId="24D5B94B" w14:textId="77777777" w:rsidR="001771FC" w:rsidRPr="00BE5AC7" w:rsidRDefault="001771FC" w:rsidP="00A41B56"/>
    <w:p w14:paraId="3632269F" w14:textId="77777777" w:rsidR="001771FC" w:rsidRPr="00BE5AC7" w:rsidRDefault="001771FC" w:rsidP="00A41B56"/>
    <w:p w14:paraId="3D007A54" w14:textId="77777777" w:rsidR="001771FC" w:rsidRPr="00BE5AC7" w:rsidRDefault="001771FC" w:rsidP="00A41B56"/>
    <w:p w14:paraId="5661B6D1" w14:textId="77777777" w:rsidR="00DF391C" w:rsidRPr="00DF391C" w:rsidRDefault="00DF391C" w:rsidP="00A41B56"/>
    <w:p w14:paraId="3F71B87B" w14:textId="77777777" w:rsidR="006E47D2" w:rsidRDefault="006E47D2" w:rsidP="00A41B56"/>
    <w:p w14:paraId="272D07E8" w14:textId="77777777" w:rsidR="006E47D2" w:rsidRDefault="006E47D2" w:rsidP="00A41B56"/>
    <w:p w14:paraId="422FCBC9" w14:textId="77777777" w:rsidR="006E47D2" w:rsidRDefault="006E47D2" w:rsidP="00A41B56"/>
    <w:p w14:paraId="0E78562F" w14:textId="77777777" w:rsidR="006E47D2" w:rsidRDefault="006E47D2" w:rsidP="00A41B56"/>
    <w:p w14:paraId="40EB1752" w14:textId="77777777" w:rsidR="006E47D2" w:rsidRDefault="006E47D2" w:rsidP="00A41B56"/>
    <w:p w14:paraId="60B53066" w14:textId="77777777" w:rsidR="006E47D2" w:rsidRDefault="006E47D2" w:rsidP="00A41B56"/>
    <w:p w14:paraId="274548EA" w14:textId="77777777" w:rsidR="006E47D2" w:rsidRDefault="006E47D2" w:rsidP="00A41B56"/>
    <w:p w14:paraId="46D71A71" w14:textId="77777777" w:rsidR="006E47D2" w:rsidRDefault="006E47D2" w:rsidP="00A41B56"/>
    <w:p w14:paraId="346CC700" w14:textId="77777777" w:rsidR="006E47D2" w:rsidRDefault="006E47D2" w:rsidP="00A41B56"/>
    <w:p w14:paraId="46FCADD0" w14:textId="77777777" w:rsidR="006E47D2" w:rsidRDefault="006E47D2" w:rsidP="00A41B56"/>
    <w:p w14:paraId="5FBB12A8" w14:textId="77777777" w:rsidR="006E47D2" w:rsidRDefault="006E47D2" w:rsidP="00A41B56"/>
    <w:p w14:paraId="51248BA6" w14:textId="77777777" w:rsidR="006E47D2" w:rsidRDefault="006E47D2" w:rsidP="00A41B56"/>
    <w:p w14:paraId="7770C993" w14:textId="77777777" w:rsidR="006E47D2" w:rsidRDefault="006E47D2" w:rsidP="00A41B56"/>
    <w:p w14:paraId="2C4505B6" w14:textId="77777777" w:rsidR="006E47D2" w:rsidRDefault="006E47D2" w:rsidP="00A41B56"/>
    <w:p w14:paraId="5B724484" w14:textId="77777777" w:rsidR="006E47D2" w:rsidRDefault="006E47D2" w:rsidP="00A41B56"/>
    <w:p w14:paraId="352D0385" w14:textId="77777777" w:rsidR="006E47D2" w:rsidRDefault="006E47D2" w:rsidP="00A41B56"/>
    <w:p w14:paraId="0A2EAABE" w14:textId="77777777" w:rsidR="006E47D2" w:rsidRDefault="006E47D2" w:rsidP="00A41B56"/>
    <w:p w14:paraId="60DBD27A" w14:textId="77777777" w:rsidR="006E47D2" w:rsidRDefault="006E47D2" w:rsidP="00A41B56"/>
    <w:p w14:paraId="1B045C11" w14:textId="77777777" w:rsidR="006E47D2" w:rsidRDefault="006E47D2" w:rsidP="00A41B56"/>
    <w:p w14:paraId="4716E3AF" w14:textId="77777777" w:rsidR="006E47D2" w:rsidRDefault="006E47D2" w:rsidP="00A41B56"/>
    <w:p w14:paraId="56BBACAE" w14:textId="77777777" w:rsidR="006E47D2" w:rsidRDefault="006E47D2" w:rsidP="00A41B56"/>
    <w:p w14:paraId="3E9F3C64" w14:textId="77777777" w:rsidR="006E47D2" w:rsidRPr="00BE5AC7" w:rsidRDefault="006E47D2" w:rsidP="00A41B56"/>
    <w:tbl>
      <w:tblPr>
        <w:tblStyle w:val="Tablew16"/>
        <w:tblW w:w="9040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77"/>
        <w:gridCol w:w="7063"/>
      </w:tblGrid>
      <w:tr w:rsidR="001771FC" w:rsidRPr="00BE5AC7" w14:paraId="5F05E03A" w14:textId="77777777" w:rsidTr="006E47D2">
        <w:trPr>
          <w:trHeight w:val="314"/>
        </w:trPr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AF42A5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7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9CA229" w14:textId="77777777" w:rsidR="001771FC" w:rsidRPr="00BE5AC7" w:rsidRDefault="001771FC" w:rsidP="00A41B56">
            <w:r w:rsidRPr="00BE5AC7">
              <w:t>Allowances</w:t>
            </w:r>
          </w:p>
        </w:tc>
      </w:tr>
      <w:tr w:rsidR="001771FC" w:rsidRPr="00BE5AC7" w14:paraId="7F60AB9F" w14:textId="77777777" w:rsidTr="006E47D2">
        <w:trPr>
          <w:trHeight w:val="613"/>
        </w:trPr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77E908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7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33E18D" w14:textId="77777777" w:rsidR="001771FC" w:rsidRPr="00BE5AC7" w:rsidRDefault="001771FC" w:rsidP="00A41B56">
            <w:r w:rsidRPr="00BE5AC7">
              <w:t>Contains allowances that are assigned to an employee, the allowances are either manually created or imported from the portal.</w:t>
            </w:r>
          </w:p>
        </w:tc>
      </w:tr>
    </w:tbl>
    <w:p w14:paraId="3AA4E4F4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2F03796" w14:textId="77777777" w:rsidR="001771FC" w:rsidRPr="00BE5AC7" w:rsidRDefault="001771FC" w:rsidP="00A41B56"/>
    <w:p w14:paraId="34915241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383A426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5C82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B95A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682B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157D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040C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1D93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0DF66B2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16300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0FAFB8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512F1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446D0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16CE2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07647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7045E2F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792CE7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C782D" w14:textId="77777777" w:rsidR="001771FC" w:rsidRPr="00BE5AC7" w:rsidRDefault="001771FC" w:rsidP="00A41B56">
            <w:proofErr w:type="spellStart"/>
            <w:r w:rsidRPr="00BE5AC7">
              <w:t>Employee_ID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5B438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3A11B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78A5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1380EC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E44EF7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20A958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0D74CE" w14:textId="77777777" w:rsidR="001771FC" w:rsidRPr="00BE5AC7" w:rsidRDefault="001771FC" w:rsidP="00A41B56">
            <w:proofErr w:type="spellStart"/>
            <w:r w:rsidRPr="00BE5AC7">
              <w:t>Allowance_Type_ID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46C28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A177A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82DD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4733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8F1379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A31340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265D7C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DD32B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7A1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A7AA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00D0B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7E85B57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ED5D9C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D22C1" w14:textId="77777777" w:rsidR="001771FC" w:rsidRPr="00BE5AC7" w:rsidRDefault="001771FC" w:rsidP="00A41B56">
            <w:proofErr w:type="spellStart"/>
            <w:r w:rsidRPr="00BE5AC7">
              <w:t>To_Date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9B345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3823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17299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A31C69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CF24FD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FA7D0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25D412" w14:textId="77777777" w:rsidR="001771FC" w:rsidRPr="00BE5AC7" w:rsidRDefault="001771FC" w:rsidP="00A41B56">
            <w:r w:rsidRPr="00BE5AC7">
              <w:t>Notes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45738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DFCB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84462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83376F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3C74493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ED3BD3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F641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1FE4F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9FD14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2BE90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96BA4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83E870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29E1F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F1E97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D580D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C86D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E55B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7B9637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BCB1E9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02471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12BC4C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CE80C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2E617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D640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D22B1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1749B82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607006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67DBB" w14:textId="77777777" w:rsidR="001771FC" w:rsidRPr="00BE5AC7" w:rsidRDefault="001771FC" w:rsidP="00A41B56">
            <w:proofErr w:type="spellStart"/>
            <w:r w:rsidRPr="00BE5AC7">
              <w:t>Late_in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249F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DCA38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7A7C9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0A5AC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94BE15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954B5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A35642" w14:textId="77777777" w:rsidR="001771FC" w:rsidRPr="00BE5AC7" w:rsidRDefault="001771FC" w:rsidP="00A41B56">
            <w:proofErr w:type="spellStart"/>
            <w:r w:rsidRPr="00BE5AC7">
              <w:t>Late_out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30E5C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EC4F9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B7116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36E5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F9AB8D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14849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0EE566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833B7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8D340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1A45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D9A4F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21388D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B164DF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77A058" w14:textId="77777777" w:rsidR="001771FC" w:rsidRPr="00BE5AC7" w:rsidRDefault="001771FC" w:rsidP="00A41B56">
            <w:proofErr w:type="spellStart"/>
            <w:r w:rsidRPr="00BE5AC7">
              <w:t>Allowance_Reason_ID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4F280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EBEF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1460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D83FC7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027567E4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6D1F49C0" w14:textId="77777777" w:rsidR="001771FC" w:rsidRPr="00BE5AC7" w:rsidRDefault="001771FC" w:rsidP="00A41B56"/>
    <w:p w14:paraId="645D463B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9809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2"/>
        <w:gridCol w:w="2216"/>
        <w:gridCol w:w="1002"/>
        <w:gridCol w:w="1570"/>
        <w:gridCol w:w="1519"/>
      </w:tblGrid>
      <w:tr w:rsidR="001771FC" w:rsidRPr="006E47D2" w14:paraId="7786CF86" w14:textId="77777777" w:rsidTr="006E47D2">
        <w:trPr>
          <w:trHeight w:val="253"/>
          <w:tblHeader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4389" w14:textId="77777777" w:rsidR="001771FC" w:rsidRPr="006E47D2" w:rsidRDefault="001771FC" w:rsidP="00A41B56">
            <w:r w:rsidRPr="006E47D2">
              <w:t>Name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D383" w14:textId="77777777" w:rsidR="001771FC" w:rsidRPr="006E47D2" w:rsidRDefault="001771FC" w:rsidP="00A41B56">
            <w:r w:rsidRPr="006E47D2">
              <w:t>Referred From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FBEA" w14:textId="77777777" w:rsidR="001771FC" w:rsidRPr="006E47D2" w:rsidRDefault="001771FC" w:rsidP="00A41B56">
            <w:r w:rsidRPr="006E47D2">
              <w:t>Mandatory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2A1C" w14:textId="77777777" w:rsidR="001771FC" w:rsidRPr="006E47D2" w:rsidRDefault="001771FC" w:rsidP="00A41B56">
            <w:r w:rsidRPr="006E47D2">
              <w:t>Columns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2F70" w14:textId="77777777" w:rsidR="001771FC" w:rsidRPr="006E47D2" w:rsidRDefault="001771FC" w:rsidP="00A41B56">
            <w:r w:rsidRPr="006E47D2">
              <w:t>Referred Columns</w:t>
            </w:r>
          </w:p>
        </w:tc>
      </w:tr>
      <w:tr w:rsidR="001771FC" w:rsidRPr="00BE5AC7" w14:paraId="0A5CBF8C" w14:textId="77777777" w:rsidTr="006E47D2">
        <w:trPr>
          <w:trHeight w:val="253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440D8" w14:textId="77777777" w:rsidR="001771FC" w:rsidRPr="00BE5AC7" w:rsidRDefault="001771FC" w:rsidP="00A41B56">
            <w:proofErr w:type="spellStart"/>
            <w:r w:rsidRPr="00BE5AC7">
              <w:t>FK_AllowanceAttachment_allowances</w:t>
            </w:r>
            <w:proofErr w:type="spellEnd"/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84702" w14:textId="77777777" w:rsidR="001771FC" w:rsidRPr="00BE5AC7" w:rsidRDefault="001771FC" w:rsidP="00A41B56">
            <w:proofErr w:type="spellStart"/>
            <w:r w:rsidRPr="00BE5AC7">
              <w:t>AllowanceAttachment</w:t>
            </w:r>
            <w:proofErr w:type="spellEnd"/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8D57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229D8" w14:textId="77777777" w:rsidR="001771FC" w:rsidRPr="00BE5AC7" w:rsidRDefault="001771FC" w:rsidP="00A41B56">
            <w:proofErr w:type="spellStart"/>
            <w:r w:rsidRPr="00BE5AC7">
              <w:t>AllowanceID</w:t>
            </w:r>
            <w:proofErr w:type="spellEnd"/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C27B9" w14:textId="77777777" w:rsidR="001771FC" w:rsidRPr="00BE5AC7" w:rsidRDefault="001771FC" w:rsidP="00A41B56">
            <w:r w:rsidRPr="00BE5AC7">
              <w:t>ID</w:t>
            </w:r>
          </w:p>
        </w:tc>
      </w:tr>
    </w:tbl>
    <w:p w14:paraId="232D2172" w14:textId="77777777" w:rsidR="001771FC" w:rsidRPr="00BE5AC7" w:rsidRDefault="001771FC" w:rsidP="00A41B56"/>
    <w:p w14:paraId="1568E61D" w14:textId="77777777" w:rsidR="00DF391C" w:rsidRPr="00DF391C" w:rsidRDefault="00DF391C" w:rsidP="00A41B56"/>
    <w:p w14:paraId="188DD599" w14:textId="77777777" w:rsidR="006E47D2" w:rsidRDefault="006E47D2" w:rsidP="00A41B56"/>
    <w:p w14:paraId="2A21E403" w14:textId="77777777" w:rsidR="006E47D2" w:rsidRDefault="006E47D2" w:rsidP="00A41B56"/>
    <w:p w14:paraId="18F3390C" w14:textId="77777777" w:rsidR="006E47D2" w:rsidRDefault="006E47D2" w:rsidP="00A41B56"/>
    <w:p w14:paraId="48B6209E" w14:textId="77777777" w:rsidR="006E47D2" w:rsidRDefault="006E47D2" w:rsidP="00A41B56"/>
    <w:p w14:paraId="4EA5709C" w14:textId="77777777" w:rsidR="006E47D2" w:rsidRDefault="006E47D2" w:rsidP="00A41B56"/>
    <w:p w14:paraId="4C046F0E" w14:textId="77777777" w:rsidR="006E47D2" w:rsidRDefault="006E47D2" w:rsidP="00A41B56"/>
    <w:p w14:paraId="6D0131E4" w14:textId="77777777" w:rsidR="006E47D2" w:rsidRDefault="006E47D2" w:rsidP="00A41B56"/>
    <w:p w14:paraId="7D3CCFDD" w14:textId="77777777" w:rsidR="006E47D2" w:rsidRDefault="006E47D2" w:rsidP="00A41B56"/>
    <w:p w14:paraId="7C39AD80" w14:textId="77777777" w:rsidR="006E47D2" w:rsidRDefault="006E47D2" w:rsidP="00A41B56"/>
    <w:p w14:paraId="69FCA0C2" w14:textId="77777777" w:rsidR="006E47D2" w:rsidRDefault="006E47D2" w:rsidP="00A41B56"/>
    <w:p w14:paraId="4FD1C330" w14:textId="77777777" w:rsidR="006E47D2" w:rsidRDefault="006E47D2" w:rsidP="00A41B56"/>
    <w:p w14:paraId="6FD2F929" w14:textId="77777777" w:rsidR="006E47D2" w:rsidRDefault="006E47D2" w:rsidP="00A41B56"/>
    <w:p w14:paraId="1E3F9FEE" w14:textId="77777777" w:rsidR="006E47D2" w:rsidRDefault="006E47D2" w:rsidP="00A41B56"/>
    <w:p w14:paraId="07F7CE8A" w14:textId="77777777" w:rsidR="006E47D2" w:rsidRDefault="006E47D2" w:rsidP="00A41B56"/>
    <w:p w14:paraId="4EADABBC" w14:textId="77777777" w:rsidR="006E47D2" w:rsidRDefault="006E47D2" w:rsidP="00A41B56"/>
    <w:p w14:paraId="23CD9200" w14:textId="77777777" w:rsidR="006E47D2" w:rsidRDefault="006E47D2" w:rsidP="00A41B56"/>
    <w:p w14:paraId="21B07549" w14:textId="77777777" w:rsidR="006E47D2" w:rsidRDefault="006E47D2" w:rsidP="00A41B56"/>
    <w:p w14:paraId="7D5D7479" w14:textId="77777777" w:rsidR="006E47D2" w:rsidRDefault="006E47D2" w:rsidP="00A41B56"/>
    <w:p w14:paraId="0CE2AB1C" w14:textId="77777777" w:rsidR="006E47D2" w:rsidRPr="00BE5AC7" w:rsidRDefault="006E47D2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70EDF051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5095E3" w14:textId="77777777" w:rsidR="001771FC" w:rsidRPr="006E47D2" w:rsidRDefault="001771FC" w:rsidP="00A41B56">
            <w:r w:rsidRPr="006E47D2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931DE0" w14:textId="77777777" w:rsidR="001771FC" w:rsidRPr="00BE5AC7" w:rsidRDefault="001771FC" w:rsidP="00A41B56">
            <w:proofErr w:type="spellStart"/>
            <w:r w:rsidRPr="00BE5AC7">
              <w:t>Attend_log</w:t>
            </w:r>
            <w:proofErr w:type="spellEnd"/>
          </w:p>
        </w:tc>
      </w:tr>
      <w:tr w:rsidR="001771FC" w:rsidRPr="00BE5AC7" w14:paraId="23786DF3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93A60" w14:textId="77777777" w:rsidR="001771FC" w:rsidRPr="006E47D2" w:rsidRDefault="001771FC" w:rsidP="00A41B56">
            <w:r w:rsidRPr="006E47D2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B164E5" w14:textId="77777777" w:rsidR="001771FC" w:rsidRPr="00BE5AC7" w:rsidRDefault="001771FC" w:rsidP="00A41B56">
            <w:r w:rsidRPr="00BE5AC7">
              <w:t>Contains the daily result of employee attendance calculation and their attendance status during the day</w:t>
            </w:r>
          </w:p>
        </w:tc>
      </w:tr>
    </w:tbl>
    <w:p w14:paraId="5E1EC51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5D7AE315" w14:textId="77777777" w:rsidR="001771FC" w:rsidRPr="00BE5AC7" w:rsidRDefault="001771FC" w:rsidP="00A41B56"/>
    <w:p w14:paraId="4E668886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6E47D2" w14:paraId="04A8B7B9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6C19" w14:textId="77777777" w:rsidR="001771FC" w:rsidRPr="006E47D2" w:rsidRDefault="001771FC" w:rsidP="00A41B56">
            <w:r w:rsidRPr="006E47D2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D8BF" w14:textId="77777777" w:rsidR="001771FC" w:rsidRPr="006E47D2" w:rsidRDefault="001771FC" w:rsidP="00A41B56">
            <w:r w:rsidRPr="006E47D2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CCCF" w14:textId="77777777" w:rsidR="001771FC" w:rsidRPr="006E47D2" w:rsidRDefault="001771FC" w:rsidP="00A41B56">
            <w:r w:rsidRPr="006E47D2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0E98" w14:textId="77777777" w:rsidR="001771FC" w:rsidRPr="006E47D2" w:rsidRDefault="001771FC" w:rsidP="00A41B56">
            <w:r w:rsidRPr="006E47D2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BE8D" w14:textId="77777777" w:rsidR="001771FC" w:rsidRPr="006E47D2" w:rsidRDefault="001771FC" w:rsidP="00A41B56">
            <w:r w:rsidRPr="006E47D2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FF31" w14:textId="77777777" w:rsidR="001771FC" w:rsidRPr="006E47D2" w:rsidRDefault="001771FC" w:rsidP="00A41B56">
            <w:r w:rsidRPr="006E47D2">
              <w:t>Data Type</w:t>
            </w:r>
          </w:p>
        </w:tc>
      </w:tr>
      <w:tr w:rsidR="001771FC" w:rsidRPr="00BE5AC7" w14:paraId="3DC57E8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9CDB2B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90EBD8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B4948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3282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185EF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FF50A4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1B429E0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4619A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71393F" w14:textId="77777777" w:rsidR="001771FC" w:rsidRPr="00BE5AC7" w:rsidRDefault="001771FC" w:rsidP="00A41B56">
            <w:proofErr w:type="spellStart"/>
            <w:r w:rsidRPr="00BE5AC7">
              <w:t>Fingerprint_ID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ADF9B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525E9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0390A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17A0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5B68DD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563AF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BE150D" w14:textId="77777777" w:rsidR="001771FC" w:rsidRPr="00BE5AC7" w:rsidRDefault="001771FC" w:rsidP="00A41B56">
            <w:r w:rsidRPr="00BE5AC7">
              <w:t>Date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3A83D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FB89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B8BC7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22EBA2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F62F06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6CC288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FA92E" w14:textId="77777777" w:rsidR="001771FC" w:rsidRPr="00BE5AC7" w:rsidRDefault="001771FC" w:rsidP="00A41B56">
            <w:proofErr w:type="spellStart"/>
            <w:r w:rsidRPr="00BE5AC7">
              <w:t>Punch_In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A386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11C5F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E38D2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AC2DB8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270B5A5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AD129C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AF9BD3" w14:textId="77777777" w:rsidR="001771FC" w:rsidRPr="00BE5AC7" w:rsidRDefault="001771FC" w:rsidP="00A41B56">
            <w:proofErr w:type="spellStart"/>
            <w:r w:rsidRPr="00BE5AC7">
              <w:t>Punch_Out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F9CD7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4D0B1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AFC45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0C9DB7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73A4990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955B72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E22C2E" w14:textId="77777777" w:rsidR="001771FC" w:rsidRPr="00BE5AC7" w:rsidRDefault="001771FC" w:rsidP="00A41B56">
            <w:proofErr w:type="spellStart"/>
            <w:r w:rsidRPr="00BE5AC7">
              <w:t>Late_In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C5E60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15B9F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8BE70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2B27D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977E92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8FA2A6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5F6C94" w14:textId="77777777" w:rsidR="001771FC" w:rsidRPr="00BE5AC7" w:rsidRDefault="001771FC" w:rsidP="00A41B56">
            <w:proofErr w:type="spellStart"/>
            <w:r w:rsidRPr="00BE5AC7">
              <w:t>Late_Out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D5656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9FC8C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75D0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E7C4DC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5ABCAC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7CCE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D07BF" w14:textId="77777777" w:rsidR="001771FC" w:rsidRPr="00BE5AC7" w:rsidRDefault="001771FC" w:rsidP="00A41B56">
            <w:r w:rsidRPr="00BE5AC7">
              <w:t>Overtime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F02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8118F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6A84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924D4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6ACC78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F054A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CACF48" w14:textId="77777777" w:rsidR="001771FC" w:rsidRPr="00BE5AC7" w:rsidRDefault="001771FC" w:rsidP="00A41B56">
            <w:proofErr w:type="spellStart"/>
            <w:r w:rsidRPr="00BE5AC7">
              <w:t>Overtime_In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7EF07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DC1A6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E20C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6C956A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391B3C1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6FF6A4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5AE93" w14:textId="77777777" w:rsidR="001771FC" w:rsidRPr="00BE5AC7" w:rsidRDefault="001771FC" w:rsidP="00A41B56">
            <w:proofErr w:type="spellStart"/>
            <w:r w:rsidRPr="00BE5AC7">
              <w:t>Overtime_Out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16EB5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4F02F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22EA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3388FE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7704456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DCDA3A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ACD2CB" w14:textId="77777777" w:rsidR="001771FC" w:rsidRPr="00BE5AC7" w:rsidRDefault="001771FC" w:rsidP="00A41B56">
            <w:r w:rsidRPr="00BE5AC7">
              <w:t>Status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F628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14ACE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96F5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1EFAA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3E2570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E6F819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8D124" w14:textId="77777777" w:rsidR="001771FC" w:rsidRPr="00BE5AC7" w:rsidRDefault="001771FC" w:rsidP="00A41B56">
            <w:proofErr w:type="spellStart"/>
            <w:r w:rsidRPr="00BE5AC7">
              <w:t>Status_Name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0C27D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626F0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4A314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1C43E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57C497D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FBCA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824DC" w14:textId="77777777" w:rsidR="001771FC" w:rsidRPr="00BE5AC7" w:rsidRDefault="001771FC" w:rsidP="00A41B56">
            <w:proofErr w:type="spellStart"/>
            <w:r w:rsidRPr="00BE5AC7">
              <w:t>Leave_ID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AF9C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7CB92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D71A8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18A5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E32934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01554B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1D757" w14:textId="77777777" w:rsidR="001771FC" w:rsidRPr="00BE5AC7" w:rsidRDefault="001771FC" w:rsidP="00A41B56">
            <w:proofErr w:type="spellStart"/>
            <w:r w:rsidRPr="00BE5AC7">
              <w:t>Perm_ID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1F0E2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FD1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D55B6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210E6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EF6247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81EE5" w14:textId="77777777" w:rsidR="001771FC" w:rsidRPr="00BE5AC7" w:rsidRDefault="001771FC" w:rsidP="00A41B56">
            <w:r w:rsidRPr="00BE5AC7">
              <w:lastRenderedPageBreak/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D621D0" w14:textId="77777777" w:rsidR="001771FC" w:rsidRPr="00BE5AC7" w:rsidRDefault="001771FC" w:rsidP="00A41B56">
            <w:proofErr w:type="spellStart"/>
            <w:r w:rsidRPr="00BE5AC7">
              <w:t>Duty_ID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DC149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F7BA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07FE2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AEE0E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E40313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154A0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859D7" w14:textId="77777777" w:rsidR="001771FC" w:rsidRPr="00BE5AC7" w:rsidRDefault="001771FC" w:rsidP="00A41B56">
            <w:proofErr w:type="spellStart"/>
            <w:r w:rsidRPr="00BE5AC7">
              <w:t>Allowance_ID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1B4D2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C501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8C07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D88A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E8B2AF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AC7D1F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8D0F2" w14:textId="77777777" w:rsidR="001771FC" w:rsidRPr="00BE5AC7" w:rsidRDefault="001771FC" w:rsidP="00A41B56">
            <w:r w:rsidRPr="00BE5AC7">
              <w:t>Allowance_Id2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4C71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D62B1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3F457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584CE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50B70A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CE30F" w14:textId="77777777" w:rsidR="001771FC" w:rsidRPr="00BE5AC7" w:rsidRDefault="001771FC" w:rsidP="00A41B56">
            <w:r w:rsidRPr="00BE5AC7">
              <w:t>18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9F844C" w14:textId="77777777" w:rsidR="001771FC" w:rsidRPr="00BE5AC7" w:rsidRDefault="001771FC" w:rsidP="00A41B56">
            <w:proofErr w:type="spellStart"/>
            <w:r w:rsidRPr="00BE5AC7">
              <w:t>Shift_Start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A34D3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74A9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567C5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ED1A01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3250781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ECC049" w14:textId="77777777" w:rsidR="001771FC" w:rsidRPr="00BE5AC7" w:rsidRDefault="001771FC" w:rsidP="00A41B56">
            <w:r w:rsidRPr="00BE5AC7">
              <w:t>19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99644B" w14:textId="77777777" w:rsidR="001771FC" w:rsidRPr="00BE5AC7" w:rsidRDefault="001771FC" w:rsidP="00A41B56">
            <w:proofErr w:type="spellStart"/>
            <w:r w:rsidRPr="00BE5AC7">
              <w:t>Shift_End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A97EC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71FAC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F682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ABC23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58D7DC3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1CAB81" w14:textId="77777777" w:rsidR="001771FC" w:rsidRPr="00BE5AC7" w:rsidRDefault="001771FC" w:rsidP="00A41B56">
            <w:r w:rsidRPr="00BE5AC7">
              <w:t>20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EC4BD4" w14:textId="77777777" w:rsidR="001771FC" w:rsidRPr="00BE5AC7" w:rsidRDefault="001771FC" w:rsidP="00A41B56">
            <w:proofErr w:type="spellStart"/>
            <w:r w:rsidRPr="00BE5AC7">
              <w:t>Worktime_ID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5E74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271C0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6A6AE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948C5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1A127C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6F254" w14:textId="77777777" w:rsidR="001771FC" w:rsidRPr="00BE5AC7" w:rsidRDefault="001771FC" w:rsidP="00A41B56">
            <w:r w:rsidRPr="00BE5AC7">
              <w:t>21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2B7900" w14:textId="77777777" w:rsidR="001771FC" w:rsidRPr="00BE5AC7" w:rsidRDefault="001771FC" w:rsidP="00A41B56">
            <w:proofErr w:type="spellStart"/>
            <w:r w:rsidRPr="00BE5AC7">
              <w:t>Is_Weekend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DD1D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7DA9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A3A7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185A8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061B627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7F6AB5" w14:textId="77777777" w:rsidR="001771FC" w:rsidRPr="00BE5AC7" w:rsidRDefault="001771FC" w:rsidP="00A41B56">
            <w:r w:rsidRPr="00BE5AC7">
              <w:t>22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2DA029" w14:textId="77777777" w:rsidR="001771FC" w:rsidRPr="00BE5AC7" w:rsidRDefault="001771FC" w:rsidP="00A41B56">
            <w:proofErr w:type="spellStart"/>
            <w:r w:rsidRPr="00BE5AC7">
              <w:t>Is_Holiday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6608D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E89B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A6B26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73A1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0897B7E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9C285E" w14:textId="77777777" w:rsidR="001771FC" w:rsidRPr="00BE5AC7" w:rsidRDefault="001771FC" w:rsidP="00A41B56">
            <w:r w:rsidRPr="00BE5AC7">
              <w:t>23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59B80" w14:textId="77777777" w:rsidR="001771FC" w:rsidRPr="00BE5AC7" w:rsidRDefault="001771FC" w:rsidP="00A41B56">
            <w:r w:rsidRPr="00BE5AC7">
              <w:t>Saturday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EB794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89BB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99BBA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0D427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07149CA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6192A" w14:textId="77777777" w:rsidR="001771FC" w:rsidRPr="00BE5AC7" w:rsidRDefault="001771FC" w:rsidP="00A41B56">
            <w:r w:rsidRPr="00BE5AC7">
              <w:t>24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045B6" w14:textId="77777777" w:rsidR="001771FC" w:rsidRPr="00BE5AC7" w:rsidRDefault="001771FC" w:rsidP="00A41B56">
            <w:r w:rsidRPr="00BE5AC7">
              <w:t>Friday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6F2EB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5FBC8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1758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96324D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079A5E4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CA5CB4" w14:textId="77777777" w:rsidR="001771FC" w:rsidRPr="00BE5AC7" w:rsidRDefault="001771FC" w:rsidP="00A41B56">
            <w:r w:rsidRPr="00BE5AC7">
              <w:t>25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533B69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1AF2B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DDA8C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0956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0C31E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4A243FD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1F4705" w14:textId="77777777" w:rsidR="001771FC" w:rsidRPr="00BE5AC7" w:rsidRDefault="001771FC" w:rsidP="00A41B56">
            <w:r w:rsidRPr="00BE5AC7">
              <w:t>26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46F5E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1603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B4C33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B21FC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78CB84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556338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B2C641" w14:textId="77777777" w:rsidR="001771FC" w:rsidRPr="00BE5AC7" w:rsidRDefault="001771FC" w:rsidP="00A41B56">
            <w:r w:rsidRPr="00BE5AC7">
              <w:t>27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CA05A" w14:textId="77777777" w:rsidR="001771FC" w:rsidRPr="00BE5AC7" w:rsidRDefault="001771FC" w:rsidP="00A41B56">
            <w:proofErr w:type="spellStart"/>
            <w:r w:rsidRPr="00BE5AC7">
              <w:t>Shift_Name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50768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E0377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BC37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459447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35AEB7B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044DD5" w14:textId="77777777" w:rsidR="001771FC" w:rsidRPr="00BE5AC7" w:rsidRDefault="001771FC" w:rsidP="00A41B56">
            <w:r w:rsidRPr="00BE5AC7">
              <w:t>28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2AEB9F" w14:textId="77777777" w:rsidR="001771FC" w:rsidRPr="00BE5AC7" w:rsidRDefault="001771FC" w:rsidP="00A41B56">
            <w:proofErr w:type="spellStart"/>
            <w:r w:rsidRPr="00BE5AC7">
              <w:t>Punch_Out_Date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E2DB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4CC88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5D75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12AE20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54CB2D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B1398" w14:textId="77777777" w:rsidR="001771FC" w:rsidRPr="00BE5AC7" w:rsidRDefault="001771FC" w:rsidP="00A41B56">
            <w:r w:rsidRPr="00BE5AC7">
              <w:t>29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BB6A76" w14:textId="77777777" w:rsidR="001771FC" w:rsidRPr="00BE5AC7" w:rsidRDefault="001771FC" w:rsidP="00A41B56">
            <w:proofErr w:type="spellStart"/>
            <w:r w:rsidRPr="00BE5AC7">
              <w:t>Shift_End_Date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00C3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1110D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BFDBC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601D30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CD6E93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7604C7" w14:textId="77777777" w:rsidR="001771FC" w:rsidRPr="00BE5AC7" w:rsidRDefault="001771FC" w:rsidP="00A41B56">
            <w:r w:rsidRPr="00BE5AC7">
              <w:t>30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A206E1" w14:textId="77777777" w:rsidR="001771FC" w:rsidRPr="00BE5AC7" w:rsidRDefault="001771FC" w:rsidP="00A41B56">
            <w:proofErr w:type="spellStart"/>
            <w:r w:rsidRPr="00BE5AC7">
              <w:t>Is_Nawbat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ED59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857C7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05B7C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691F00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3ECB7C0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BDAEE2" w14:textId="77777777" w:rsidR="001771FC" w:rsidRPr="00BE5AC7" w:rsidRDefault="001771FC" w:rsidP="00A41B56">
            <w:r w:rsidRPr="00BE5AC7">
              <w:t>31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EAEE04" w14:textId="77777777" w:rsidR="001771FC" w:rsidRPr="00BE5AC7" w:rsidRDefault="001771FC" w:rsidP="00A41B56">
            <w:r w:rsidRPr="00BE5AC7">
              <w:t>Badl_Legan_In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B9E81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09B5F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97798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D5ED2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6362571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61D4F0" w14:textId="77777777" w:rsidR="001771FC" w:rsidRPr="00BE5AC7" w:rsidRDefault="001771FC" w:rsidP="00A41B56">
            <w:r w:rsidRPr="00BE5AC7">
              <w:t>32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2BE1A" w14:textId="77777777" w:rsidR="001771FC" w:rsidRPr="00BE5AC7" w:rsidRDefault="001771FC" w:rsidP="00A41B56">
            <w:proofErr w:type="spellStart"/>
            <w:r w:rsidRPr="00BE5AC7">
              <w:t>Badl_Legan_Out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B3A6C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1267D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5FEB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A89B80" w14:textId="77777777" w:rsidR="001771FC" w:rsidRPr="00BE5AC7" w:rsidRDefault="001771FC" w:rsidP="00A41B56">
            <w:r w:rsidRPr="00BE5AC7">
              <w:t>NVARCHAR (8)</w:t>
            </w:r>
          </w:p>
        </w:tc>
      </w:tr>
      <w:tr w:rsidR="001771FC" w:rsidRPr="00BE5AC7" w14:paraId="134909A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4D6AA" w14:textId="77777777" w:rsidR="001771FC" w:rsidRPr="00BE5AC7" w:rsidRDefault="001771FC" w:rsidP="00A41B56">
            <w:r w:rsidRPr="00BE5AC7">
              <w:t>33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9C1D84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24F7B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3F179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79EBD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58FF5B" w14:textId="77777777" w:rsidR="001771FC" w:rsidRPr="00BE5AC7" w:rsidRDefault="001771FC" w:rsidP="00A41B56">
            <w:r w:rsidRPr="00BE5AC7">
              <w:t>Date (10)</w:t>
            </w:r>
          </w:p>
        </w:tc>
      </w:tr>
    </w:tbl>
    <w:p w14:paraId="51B48CEF" w14:textId="023A90E0" w:rsidR="001771FC" w:rsidRPr="00BE5AC7" w:rsidRDefault="001771FC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012BC5BA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F7EE0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0306E2" w14:textId="77777777" w:rsidR="001771FC" w:rsidRPr="00BE5AC7" w:rsidRDefault="001771FC" w:rsidP="00A41B56">
            <w:proofErr w:type="spellStart"/>
            <w:r w:rsidRPr="00BE5AC7">
              <w:t>Attend_log_Queue</w:t>
            </w:r>
            <w:proofErr w:type="spellEnd"/>
          </w:p>
        </w:tc>
      </w:tr>
      <w:tr w:rsidR="001771FC" w:rsidRPr="00BE5AC7" w14:paraId="6F21559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4D17D6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98271D" w14:textId="77777777" w:rsidR="001771FC" w:rsidRPr="00BE5AC7" w:rsidRDefault="001771FC" w:rsidP="00A41B56">
            <w:r w:rsidRPr="00BE5AC7">
              <w:t>Contains a queue of attendance actions done on an employee in order for the attendance calculation to run through them.</w:t>
            </w:r>
          </w:p>
        </w:tc>
      </w:tr>
    </w:tbl>
    <w:p w14:paraId="6CDE7AEE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E1EEDAE" w14:textId="77777777" w:rsidR="001771FC" w:rsidRPr="00BE5AC7" w:rsidRDefault="001771FC" w:rsidP="00A41B56"/>
    <w:p w14:paraId="7390F15E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43603066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9617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BC69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9A1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1C41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9958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937F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724B80E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D9AE9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9CBF06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5935FB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7887C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D632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11625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9821E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9BFFE5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B4CB08" w14:textId="77777777" w:rsidR="001771FC" w:rsidRPr="00BE5AC7" w:rsidRDefault="001771FC" w:rsidP="00A41B56">
            <w:r w:rsidRPr="00BE5AC7">
              <w:t>Source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DDFC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DDAD8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56F9A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B41479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2ED112A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CBA0D9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E68723" w14:textId="77777777" w:rsidR="001771FC" w:rsidRPr="00BE5AC7" w:rsidRDefault="001771FC" w:rsidP="00A41B56">
            <w:proofErr w:type="spellStart"/>
            <w:r w:rsidRPr="00BE5AC7">
              <w:t>Emp_Id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DB2F8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BBBB9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177BD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7FDD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1DD33C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C5F893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DDD9B3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567A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5E09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D5A47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128DF7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7E4C95D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18BE59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4B40BC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FF556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7CE41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46B6E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E4458B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6CF9923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1C9F8F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221DF8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E497F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A60BA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19353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A9601" w14:textId="77777777" w:rsidR="001771FC" w:rsidRPr="00BE5AC7" w:rsidRDefault="001771FC" w:rsidP="00A41B56">
            <w:r w:rsidRPr="00BE5AC7">
              <w:t>Date (10)</w:t>
            </w:r>
          </w:p>
        </w:tc>
      </w:tr>
    </w:tbl>
    <w:p w14:paraId="3D6AE008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12524C91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217895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1BD8A0" w14:textId="77777777" w:rsidR="001771FC" w:rsidRPr="00BE5AC7" w:rsidRDefault="001771FC" w:rsidP="00A41B56">
            <w:r w:rsidRPr="00BE5AC7">
              <w:t>Contracts</w:t>
            </w:r>
          </w:p>
        </w:tc>
      </w:tr>
      <w:tr w:rsidR="001771FC" w:rsidRPr="00BE5AC7" w14:paraId="4819311F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50135D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03DBEE" w14:textId="77777777" w:rsidR="001771FC" w:rsidRPr="00BE5AC7" w:rsidRDefault="001771FC" w:rsidP="00A41B56">
            <w:r w:rsidRPr="00BE5AC7">
              <w:t xml:space="preserve">A lookup table that </w:t>
            </w:r>
            <w:proofErr w:type="spellStart"/>
            <w:r w:rsidRPr="00BE5AC7">
              <w:t>conatins</w:t>
            </w:r>
            <w:proofErr w:type="spellEnd"/>
            <w:r w:rsidRPr="00BE5AC7">
              <w:t xml:space="preserve"> the contracts defined in the system to be used when creating an employee</w:t>
            </w:r>
          </w:p>
        </w:tc>
      </w:tr>
    </w:tbl>
    <w:p w14:paraId="097E4F4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DB30DAF" w14:textId="77777777" w:rsidR="001771FC" w:rsidRPr="00BE5AC7" w:rsidRDefault="001771FC" w:rsidP="00A41B56"/>
    <w:p w14:paraId="6920DEB2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52A67956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30A0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3B6C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7B26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1D46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D050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444A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477F8D0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89C9C2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0DF86F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0095D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801E1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EFD7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1DD4F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07BF96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30198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70DDD7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FB4EB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853A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7EAB0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72FDB7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84640C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1A8B93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6983FC" w14:textId="77777777" w:rsidR="001771FC" w:rsidRPr="00BE5AC7" w:rsidRDefault="001771FC" w:rsidP="00A41B56">
            <w:proofErr w:type="spellStart"/>
            <w:r w:rsidRPr="00BE5AC7">
              <w:t>Pai_Code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F91E8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14316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7FD8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61E5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B38CE0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FD7FB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7D68CF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AC8F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D21B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B3763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A3AA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0A03A8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4455E2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9F7E31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B8F56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AE42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FEA7E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7CCBB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4588BF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F1D0B7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E0D281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8400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BE44D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38C5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0B2A0A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902724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E3D67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65483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64F2F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AC61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1EA66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E22718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2DE5D360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61863299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EAD759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546A7E" w14:textId="77777777" w:rsidR="001771FC" w:rsidRPr="00BE5AC7" w:rsidRDefault="001771FC" w:rsidP="00A41B56">
            <w:r w:rsidRPr="00BE5AC7">
              <w:t>Departments</w:t>
            </w:r>
          </w:p>
        </w:tc>
      </w:tr>
      <w:tr w:rsidR="001771FC" w:rsidRPr="00BE5AC7" w14:paraId="5D840A0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4FF4B7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C0837" w14:textId="77777777" w:rsidR="001771FC" w:rsidRPr="00BE5AC7" w:rsidRDefault="001771FC" w:rsidP="00A41B56">
            <w:r w:rsidRPr="00BE5AC7">
              <w:t>Contains the names of the departments defined in the system, the data is imported from the portal</w:t>
            </w:r>
          </w:p>
        </w:tc>
      </w:tr>
    </w:tbl>
    <w:p w14:paraId="2D80DB6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36CB3E3" w14:textId="77777777" w:rsidR="001771FC" w:rsidRPr="00BE5AC7" w:rsidRDefault="001771FC" w:rsidP="00A41B56"/>
    <w:p w14:paraId="3C3DE647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5992D6F4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1154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8DB3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B8C3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D52D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EBFF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8EDE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22F71EC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4D3597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DD1B9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38764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DDD15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B57B9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52CFB5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6592B4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65ACAF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9EAC56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46355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78F2C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630D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8C16F2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4D49268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DD9204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3773C6" w14:textId="77777777" w:rsidR="001771FC" w:rsidRPr="00BE5AC7" w:rsidRDefault="001771FC" w:rsidP="00A41B56">
            <w:proofErr w:type="spellStart"/>
            <w:r w:rsidRPr="00BE5AC7">
              <w:t>Manager_ID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1685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ECC3B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1D5C3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657F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822587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57B854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47133B" w14:textId="77777777" w:rsidR="001771FC" w:rsidRPr="00BE5AC7" w:rsidRDefault="001771FC" w:rsidP="00A41B56">
            <w:proofErr w:type="spellStart"/>
            <w:r w:rsidRPr="00BE5AC7">
              <w:t>Parent_ID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86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1946D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BF9D9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0E857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1B0DD0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845A9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855769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72A0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3B14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396F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C3CD8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CE39D8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1B6034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4699DC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9672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4677D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71446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5B2692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49F560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204DCB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552C39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E91D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E178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58C2B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30DA5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03B475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B2F66D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A45E74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C8847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DF05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4B0FA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45AC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3C201D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D4E57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3491B" w14:textId="77777777" w:rsidR="001771FC" w:rsidRPr="00BE5AC7" w:rsidRDefault="001771FC" w:rsidP="00A41B56">
            <w:proofErr w:type="spellStart"/>
            <w:r w:rsidRPr="00BE5AC7">
              <w:t>Full_Path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B86F7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82BB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1503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F0DD3" w14:textId="77777777" w:rsidR="001771FC" w:rsidRPr="00BE5AC7" w:rsidRDefault="001771FC" w:rsidP="00A41B56">
            <w:r w:rsidRPr="00BE5AC7">
              <w:t>CLOB (-1)</w:t>
            </w:r>
          </w:p>
        </w:tc>
      </w:tr>
      <w:tr w:rsidR="001771FC" w:rsidRPr="00BE5AC7" w14:paraId="283283A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D52B2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A5C58" w14:textId="77777777" w:rsidR="001771FC" w:rsidRPr="00BE5AC7" w:rsidRDefault="001771FC" w:rsidP="00A41B56">
            <w:r w:rsidRPr="00BE5AC7">
              <w:t>Manager_Id2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E5621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F159E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2162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E8DB5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D53FCD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F14D40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D50D7" w14:textId="77777777" w:rsidR="001771FC" w:rsidRPr="00BE5AC7" w:rsidRDefault="001771FC" w:rsidP="00A41B56">
            <w:r w:rsidRPr="00BE5AC7">
              <w:t>Manager_Id3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83119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476EC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71B1B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BA91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97F925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172083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73715" w14:textId="77777777" w:rsidR="001771FC" w:rsidRPr="00BE5AC7" w:rsidRDefault="001771FC" w:rsidP="00A41B56">
            <w:r w:rsidRPr="00BE5AC7">
              <w:t>Manager_Id4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18CCE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9EDE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A84F9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0164A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E3D4DC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1D0EFC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A00D" w14:textId="77777777" w:rsidR="001771FC" w:rsidRPr="00BE5AC7" w:rsidRDefault="001771FC" w:rsidP="00A41B56">
            <w:r w:rsidRPr="00BE5AC7">
              <w:t>Manager_Id5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100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2BC4D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2A403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E8A5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CA0333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E5511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722B5F" w14:textId="77777777" w:rsidR="001771FC" w:rsidRPr="00BE5AC7" w:rsidRDefault="001771FC" w:rsidP="00A41B56">
            <w:r w:rsidRPr="00BE5AC7">
              <w:t>Manager_Id6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685D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79A15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3023D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C75CD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431F45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A3EB7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DBFB" w14:textId="77777777" w:rsidR="001771FC" w:rsidRPr="00BE5AC7" w:rsidRDefault="001771FC" w:rsidP="00A41B56">
            <w:r w:rsidRPr="00BE5AC7">
              <w:t>Manager_Id7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97FC6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BF66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8C39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A3EFC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4E91BA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787C89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E6B10" w14:textId="77777777" w:rsidR="001771FC" w:rsidRPr="00BE5AC7" w:rsidRDefault="001771FC" w:rsidP="00A41B56">
            <w:r w:rsidRPr="00BE5AC7">
              <w:t>Manager_Id8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E0FB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5EB81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898C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8F48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44B8DA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7D719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63C1B5" w14:textId="77777777" w:rsidR="001771FC" w:rsidRPr="00BE5AC7" w:rsidRDefault="001771FC" w:rsidP="00A41B56">
            <w:r w:rsidRPr="00BE5AC7">
              <w:t>Manager_Id9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0B1E9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2293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13844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C5C60B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90B4E4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872573" w14:textId="77777777" w:rsidR="001771FC" w:rsidRPr="00BE5AC7" w:rsidRDefault="001771FC" w:rsidP="00A41B56">
            <w:r w:rsidRPr="00BE5AC7">
              <w:t>18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B4936E" w14:textId="77777777" w:rsidR="001771FC" w:rsidRPr="00BE5AC7" w:rsidRDefault="001771FC" w:rsidP="00A41B56">
            <w:r w:rsidRPr="00BE5AC7">
              <w:t>Manager_Id10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8B6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DFA03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12DF5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FA3C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0152BA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C6E82B" w14:textId="77777777" w:rsidR="001771FC" w:rsidRPr="00BE5AC7" w:rsidRDefault="001771FC" w:rsidP="00A41B56">
            <w:r w:rsidRPr="00BE5AC7">
              <w:t>19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C55C17" w14:textId="77777777" w:rsidR="001771FC" w:rsidRPr="00BE5AC7" w:rsidRDefault="001771FC" w:rsidP="00A41B56">
            <w:r w:rsidRPr="00BE5AC7">
              <w:t>Manager_Id11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AA71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99DC5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A63F5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972C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39F2CE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37E2E8" w14:textId="77777777" w:rsidR="001771FC" w:rsidRPr="00BE5AC7" w:rsidRDefault="001771FC" w:rsidP="00A41B56">
            <w:r w:rsidRPr="00BE5AC7">
              <w:t>20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8BE30" w14:textId="77777777" w:rsidR="001771FC" w:rsidRPr="00BE5AC7" w:rsidRDefault="001771FC" w:rsidP="00A41B56">
            <w:r w:rsidRPr="00BE5AC7">
              <w:t>Manager_Id12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5247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4815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E36CC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D0FDA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8877BA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8AA031" w14:textId="77777777" w:rsidR="001771FC" w:rsidRPr="00BE5AC7" w:rsidRDefault="001771FC" w:rsidP="00A41B56">
            <w:r w:rsidRPr="00BE5AC7">
              <w:t>21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03E75" w14:textId="77777777" w:rsidR="001771FC" w:rsidRPr="00BE5AC7" w:rsidRDefault="001771FC" w:rsidP="00A41B56">
            <w:r w:rsidRPr="00BE5AC7">
              <w:t>Manager_Id13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D8F35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FCD6A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C2BFF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4B72F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A74858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A069EC" w14:textId="77777777" w:rsidR="001771FC" w:rsidRPr="00BE5AC7" w:rsidRDefault="001771FC" w:rsidP="00A41B56">
            <w:r w:rsidRPr="00BE5AC7">
              <w:t>22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C66EA" w14:textId="77777777" w:rsidR="001771FC" w:rsidRPr="00BE5AC7" w:rsidRDefault="001771FC" w:rsidP="00A41B56">
            <w:r w:rsidRPr="00BE5AC7">
              <w:t>Manager_Id14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4F34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86B81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50885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B70D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503543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345AD2" w14:textId="77777777" w:rsidR="001771FC" w:rsidRPr="00BE5AC7" w:rsidRDefault="001771FC" w:rsidP="00A41B56">
            <w:r w:rsidRPr="00BE5AC7">
              <w:t>23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D1A01" w14:textId="77777777" w:rsidR="001771FC" w:rsidRPr="00BE5AC7" w:rsidRDefault="001771FC" w:rsidP="00A41B56">
            <w:r w:rsidRPr="00BE5AC7">
              <w:t>Manager_Id15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2B91E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88EFD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6937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339C6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45EEDF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C36C91" w14:textId="77777777" w:rsidR="001771FC" w:rsidRPr="00BE5AC7" w:rsidRDefault="001771FC" w:rsidP="00A41B56">
            <w:r w:rsidRPr="00BE5AC7">
              <w:t>24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28F0A9" w14:textId="77777777" w:rsidR="001771FC" w:rsidRPr="00BE5AC7" w:rsidRDefault="001771FC" w:rsidP="00A41B56">
            <w:r w:rsidRPr="00BE5AC7">
              <w:t>Manager_Id16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A5522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D2B9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8ED52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948FD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F75E3D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B1149" w14:textId="77777777" w:rsidR="001771FC" w:rsidRPr="00BE5AC7" w:rsidRDefault="001771FC" w:rsidP="00A41B56">
            <w:r w:rsidRPr="00BE5AC7">
              <w:t>25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31C73" w14:textId="77777777" w:rsidR="001771FC" w:rsidRPr="00BE5AC7" w:rsidRDefault="001771FC" w:rsidP="00A41B56">
            <w:r w:rsidRPr="00BE5AC7">
              <w:t>Manager_Id17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D7361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426FF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CF04C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F6B47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0EEBE5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B37CB0" w14:textId="77777777" w:rsidR="001771FC" w:rsidRPr="00BE5AC7" w:rsidRDefault="001771FC" w:rsidP="00A41B56">
            <w:r w:rsidRPr="00BE5AC7">
              <w:t>26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338E4" w14:textId="77777777" w:rsidR="001771FC" w:rsidRPr="00BE5AC7" w:rsidRDefault="001771FC" w:rsidP="00A41B56">
            <w:r w:rsidRPr="00BE5AC7">
              <w:t>Manager_Id18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6A4B3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D41B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402D9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22A3B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D2CF62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86E1C" w14:textId="77777777" w:rsidR="001771FC" w:rsidRPr="00BE5AC7" w:rsidRDefault="001771FC" w:rsidP="00A41B56">
            <w:r w:rsidRPr="00BE5AC7">
              <w:t>27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7520F5" w14:textId="77777777" w:rsidR="001771FC" w:rsidRPr="00BE5AC7" w:rsidRDefault="001771FC" w:rsidP="00A41B56">
            <w:r w:rsidRPr="00BE5AC7">
              <w:t>Manager_Id19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7E295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052D1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F016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059B8C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BEDA6D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EBAA54" w14:textId="77777777" w:rsidR="001771FC" w:rsidRPr="00BE5AC7" w:rsidRDefault="001771FC" w:rsidP="00A41B56">
            <w:r w:rsidRPr="00BE5AC7">
              <w:lastRenderedPageBreak/>
              <w:t>28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23DE4" w14:textId="77777777" w:rsidR="001771FC" w:rsidRPr="00BE5AC7" w:rsidRDefault="001771FC" w:rsidP="00A41B56">
            <w:r w:rsidRPr="00BE5AC7">
              <w:t>Manager_Id20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D4AD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6BF87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288E9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F396D1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47267AE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4A8F453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466A08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5E7485" w14:textId="77777777" w:rsidR="001771FC" w:rsidRPr="00BE5AC7" w:rsidRDefault="001771FC" w:rsidP="00A41B56">
            <w:r w:rsidRPr="00BE5AC7">
              <w:t>Duties</w:t>
            </w:r>
          </w:p>
        </w:tc>
      </w:tr>
      <w:tr w:rsidR="001771FC" w:rsidRPr="00BE5AC7" w14:paraId="126F3E7C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B1DE1C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A2965C" w14:textId="77777777" w:rsidR="001771FC" w:rsidRPr="00BE5AC7" w:rsidRDefault="001771FC" w:rsidP="00A41B56">
            <w:r w:rsidRPr="00BE5AC7">
              <w:t>Contains the official duties that are assigned to an employee, the official duties are imported from the portal</w:t>
            </w:r>
          </w:p>
        </w:tc>
      </w:tr>
    </w:tbl>
    <w:p w14:paraId="50BCE693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79E672D6" w14:textId="77777777" w:rsidR="001771FC" w:rsidRPr="00BE5AC7" w:rsidRDefault="001771FC" w:rsidP="00A41B56"/>
    <w:p w14:paraId="18D068FE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3F41F139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8575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A148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47CF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A564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DB53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CB82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5896D86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CFFDFC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F8410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8A39A6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D254F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137D3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8C628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5C78EA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F9BD04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5201D" w14:textId="77777777" w:rsidR="001771FC" w:rsidRPr="00BE5AC7" w:rsidRDefault="001771FC" w:rsidP="00A41B56">
            <w:proofErr w:type="spellStart"/>
            <w:r w:rsidRPr="00BE5AC7">
              <w:t>Employee_ID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3DD45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073B2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765B6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9D7CBE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936DDA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90386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C8F782" w14:textId="77777777" w:rsidR="001771FC" w:rsidRPr="00BE5AC7" w:rsidRDefault="001771FC" w:rsidP="00A41B56">
            <w:proofErr w:type="spellStart"/>
            <w:r w:rsidRPr="00BE5AC7">
              <w:t>Duty_Type_ID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CC092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88B9B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4AA94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4D014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65B1F9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E1455A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2E5BB2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098E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75A1B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9C93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3A083F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06757D6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D8DC39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538CB" w14:textId="77777777" w:rsidR="001771FC" w:rsidRPr="00BE5AC7" w:rsidRDefault="001771FC" w:rsidP="00A41B56">
            <w:proofErr w:type="spellStart"/>
            <w:r w:rsidRPr="00BE5AC7">
              <w:t>To_Date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E0A58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B077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99DE0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8B505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5C08A1A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5974C5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18FEB" w14:textId="77777777" w:rsidR="001771FC" w:rsidRPr="00BE5AC7" w:rsidRDefault="001771FC" w:rsidP="00A41B56">
            <w:r w:rsidRPr="00BE5AC7">
              <w:t>Notes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5B08D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6F954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E5E7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3BED39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6285D6C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2EB745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9BAF7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C67AF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7F20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DD00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E2D80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14418AA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8CD15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4853B9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C0948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0E10D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A8411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D5483F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53E772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7011FD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6EE609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7BB9E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982D4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0D225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EBCDAF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717DB3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6D34E9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939528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CDD01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4AA7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FB9D2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C97EF2" w14:textId="77777777" w:rsidR="001771FC" w:rsidRPr="00BE5AC7" w:rsidRDefault="001771FC" w:rsidP="00A41B56">
            <w:r w:rsidRPr="00BE5AC7">
              <w:t>BIGINT (19)</w:t>
            </w:r>
          </w:p>
        </w:tc>
      </w:tr>
    </w:tbl>
    <w:p w14:paraId="79418386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47ADE1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FB4DF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ABF55" w14:textId="77777777" w:rsidR="001771FC" w:rsidRPr="00BE5AC7" w:rsidRDefault="001771FC" w:rsidP="00A41B56">
            <w:proofErr w:type="spellStart"/>
            <w:r w:rsidRPr="00BE5AC7">
              <w:t>Duty_types</w:t>
            </w:r>
            <w:proofErr w:type="spellEnd"/>
          </w:p>
        </w:tc>
      </w:tr>
      <w:tr w:rsidR="001771FC" w:rsidRPr="00BE5AC7" w14:paraId="7154415F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6293D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88D4B0" w14:textId="77777777" w:rsidR="001771FC" w:rsidRPr="00BE5AC7" w:rsidRDefault="001771FC" w:rsidP="00A41B56">
            <w:r w:rsidRPr="00BE5AC7">
              <w:t xml:space="preserve">A lookup table that contains the </w:t>
            </w:r>
            <w:proofErr w:type="spellStart"/>
            <w:r w:rsidRPr="00BE5AC7">
              <w:t>offical</w:t>
            </w:r>
            <w:proofErr w:type="spellEnd"/>
            <w:r w:rsidRPr="00BE5AC7">
              <w:t xml:space="preserve"> duty types used when creating an official duty</w:t>
            </w:r>
          </w:p>
        </w:tc>
      </w:tr>
    </w:tbl>
    <w:p w14:paraId="485CC6C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A41D406" w14:textId="77777777" w:rsidR="001771FC" w:rsidRPr="00BE5AC7" w:rsidRDefault="001771FC" w:rsidP="00A41B56"/>
    <w:p w14:paraId="3A6FB1F6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24E3D622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04A7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7626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76D4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99DB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1D54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1741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37E8286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9A8EB2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613347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F92B3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BEA1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4F8F8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410EF9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2A6A69E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27E89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9D3CE3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35B89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F84B4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6DDB3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8055DA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4D1CDD0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EB237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B7D141" w14:textId="77777777" w:rsidR="001771FC" w:rsidRPr="00BE5AC7" w:rsidRDefault="001771FC" w:rsidP="00A41B56">
            <w:r w:rsidRPr="00BE5AC7">
              <w:t>Description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E38C5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8AFA3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E9E8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53706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4FF04ED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5885D9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13BF08" w14:textId="77777777" w:rsidR="001771FC" w:rsidRPr="00BE5AC7" w:rsidRDefault="001771FC" w:rsidP="00A41B56">
            <w:proofErr w:type="spellStart"/>
            <w:r w:rsidRPr="00BE5AC7">
              <w:t>Must_Punch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9470A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B2428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AE43A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672481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3B269FB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0D701C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92D27E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A1E9F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9796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43C7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164D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8C203F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CA02E0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D2B96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DDD5A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A88C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3D8EE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A053F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3CBF3D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1F27BF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449E62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7CE0D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CA0CF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F50E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0196B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52555983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3980519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57E676" w14:textId="77777777" w:rsidR="001771FC" w:rsidRPr="001454A5" w:rsidRDefault="001771FC" w:rsidP="00A41B56">
            <w:r w:rsidRPr="001454A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30F79C" w14:textId="77777777" w:rsidR="001771FC" w:rsidRPr="00BE5AC7" w:rsidRDefault="001771FC" w:rsidP="00A41B56">
            <w:proofErr w:type="spellStart"/>
            <w:r w:rsidRPr="00BE5AC7">
              <w:t>Employee_worktimes</w:t>
            </w:r>
            <w:proofErr w:type="spellEnd"/>
          </w:p>
        </w:tc>
      </w:tr>
      <w:tr w:rsidR="001771FC" w:rsidRPr="00BE5AC7" w14:paraId="6CED8955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08595D" w14:textId="77777777" w:rsidR="001771FC" w:rsidRPr="001454A5" w:rsidRDefault="001771FC" w:rsidP="00A41B56">
            <w:r w:rsidRPr="001454A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5910FD" w14:textId="77777777" w:rsidR="001771FC" w:rsidRPr="00BE5AC7" w:rsidRDefault="001771FC" w:rsidP="00A41B56">
            <w:r w:rsidRPr="00BE5AC7">
              <w:t>Contains the worktimes assigned to an employee and the period of assignment</w:t>
            </w:r>
          </w:p>
        </w:tc>
      </w:tr>
    </w:tbl>
    <w:p w14:paraId="6FBA7065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5E76CFE5" w14:textId="77777777" w:rsidR="001771FC" w:rsidRPr="00BE5AC7" w:rsidRDefault="001771FC" w:rsidP="00A41B56"/>
    <w:p w14:paraId="0F12721D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1454A5" w14:paraId="21DF6375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87EB" w14:textId="77777777" w:rsidR="001771FC" w:rsidRPr="001454A5" w:rsidRDefault="001771FC" w:rsidP="00A41B56">
            <w:r w:rsidRPr="001454A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23D9" w14:textId="77777777" w:rsidR="001771FC" w:rsidRPr="001454A5" w:rsidRDefault="001771FC" w:rsidP="00A41B56">
            <w:r w:rsidRPr="001454A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4819" w14:textId="77777777" w:rsidR="001771FC" w:rsidRPr="001454A5" w:rsidRDefault="001771FC" w:rsidP="00A41B56">
            <w:r w:rsidRPr="001454A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C21F" w14:textId="77777777" w:rsidR="001771FC" w:rsidRPr="001454A5" w:rsidRDefault="001771FC" w:rsidP="00A41B56">
            <w:r w:rsidRPr="001454A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ED57" w14:textId="77777777" w:rsidR="001771FC" w:rsidRPr="001454A5" w:rsidRDefault="001771FC" w:rsidP="00A41B56">
            <w:r w:rsidRPr="001454A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E06C" w14:textId="77777777" w:rsidR="001771FC" w:rsidRPr="001454A5" w:rsidRDefault="001771FC" w:rsidP="00A41B56">
            <w:r w:rsidRPr="001454A5">
              <w:t>Data Type</w:t>
            </w:r>
          </w:p>
        </w:tc>
      </w:tr>
      <w:tr w:rsidR="001771FC" w:rsidRPr="00BE5AC7" w14:paraId="2998FFB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F73947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D0DFE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EA1C4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0A38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4E959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CE6F85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51B3D1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978E89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44034C" w14:textId="77777777" w:rsidR="001771FC" w:rsidRPr="00BE5AC7" w:rsidRDefault="001771FC" w:rsidP="00A41B56">
            <w:proofErr w:type="spellStart"/>
            <w:r w:rsidRPr="00BE5AC7">
              <w:t>Employee_ID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3F593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4F892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4E3B2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0C6E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39849C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02BB5F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DB1191" w14:textId="77777777" w:rsidR="001771FC" w:rsidRPr="00BE5AC7" w:rsidRDefault="001771FC" w:rsidP="00A41B56">
            <w:proofErr w:type="spellStart"/>
            <w:r w:rsidRPr="00BE5AC7">
              <w:t>Worktime_ID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DAA7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C05E7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F48B3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CA4BB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8AE079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548D06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B2FEB7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E27CA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D5327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FED01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828ED4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4A0E1AD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65558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E4E5DD" w14:textId="77777777" w:rsidR="001771FC" w:rsidRPr="00BE5AC7" w:rsidRDefault="001771FC" w:rsidP="00A41B56">
            <w:proofErr w:type="spellStart"/>
            <w:r w:rsidRPr="00BE5AC7">
              <w:t>To_Date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3216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356F9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7DC4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99C456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7661FD7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79C45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A2BC75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24D9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CA2C7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8043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66233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37E890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46EF8B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06B75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0737A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FCF5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F1771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1D82A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D2B29F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5B3C6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297FCD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8DEB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26283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1B64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1B662A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4BF56788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6121721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91A9D8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2D8A5B" w14:textId="77777777" w:rsidR="001771FC" w:rsidRPr="00BE5AC7" w:rsidRDefault="001771FC" w:rsidP="00A41B56">
            <w:r w:rsidRPr="00BE5AC7">
              <w:t>Employees</w:t>
            </w:r>
          </w:p>
        </w:tc>
      </w:tr>
      <w:tr w:rsidR="001771FC" w:rsidRPr="00BE5AC7" w14:paraId="0B47ACD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2BC90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8C2D7" w14:textId="77777777" w:rsidR="001771FC" w:rsidRPr="00BE5AC7" w:rsidRDefault="001771FC" w:rsidP="00A41B56">
            <w:r w:rsidRPr="00BE5AC7">
              <w:t>Contains the details of an employee</w:t>
            </w:r>
          </w:p>
        </w:tc>
      </w:tr>
    </w:tbl>
    <w:p w14:paraId="57BE7BD0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1A0ADE2" w14:textId="77777777" w:rsidR="001771FC" w:rsidRPr="00BE5AC7" w:rsidRDefault="001771FC" w:rsidP="00A41B56"/>
    <w:p w14:paraId="4C3B9057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359008CB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4042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F7F9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D6B0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DF80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08DE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FE8D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351ED93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AE159B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FCE8C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23B8C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74CE6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1E7DD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F4F38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1370273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7F9321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3C40C3" w14:textId="77777777" w:rsidR="001771FC" w:rsidRPr="00BE5AC7" w:rsidRDefault="001771FC" w:rsidP="00A41B56">
            <w:proofErr w:type="spellStart"/>
            <w:r w:rsidRPr="00BE5AC7">
              <w:t>First_Name_Ar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D68B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F6C8D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84895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5E49C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0550B3C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9E1E95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828A6" w14:textId="77777777" w:rsidR="001771FC" w:rsidRPr="00BE5AC7" w:rsidRDefault="001771FC" w:rsidP="00A41B56">
            <w:proofErr w:type="spellStart"/>
            <w:r w:rsidRPr="00BE5AC7">
              <w:t>Second_Name_Ar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0C3F1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C7C6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DD76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5D9603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FD15F7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DA619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A9C787" w14:textId="77777777" w:rsidR="001771FC" w:rsidRPr="00BE5AC7" w:rsidRDefault="001771FC" w:rsidP="00A41B56">
            <w:proofErr w:type="spellStart"/>
            <w:r w:rsidRPr="00BE5AC7">
              <w:t>Third_Name_Ar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58539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8BC7F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3D96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380980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5638148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4874F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BC9AB8" w14:textId="77777777" w:rsidR="001771FC" w:rsidRPr="00BE5AC7" w:rsidRDefault="001771FC" w:rsidP="00A41B56">
            <w:proofErr w:type="spellStart"/>
            <w:r w:rsidRPr="00BE5AC7">
              <w:t>Fourth_Name_Ar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88877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C0EAF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02FBA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7DA538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6E157E8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779DC9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ED0AB3" w14:textId="77777777" w:rsidR="001771FC" w:rsidRPr="00BE5AC7" w:rsidRDefault="001771FC" w:rsidP="00A41B56">
            <w:proofErr w:type="spellStart"/>
            <w:r w:rsidRPr="00BE5AC7">
              <w:t>First_Name_En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C0575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33DB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31CE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387CB9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2D810E8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A3D929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EC4C0" w14:textId="77777777" w:rsidR="001771FC" w:rsidRPr="00BE5AC7" w:rsidRDefault="001771FC" w:rsidP="00A41B56">
            <w:proofErr w:type="spellStart"/>
            <w:r w:rsidRPr="00BE5AC7">
              <w:t>Second_Name_En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5EBED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CBDD5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795C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A6D55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6322A29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1710CE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C9EC7" w14:textId="77777777" w:rsidR="001771FC" w:rsidRPr="00BE5AC7" w:rsidRDefault="001771FC" w:rsidP="00A41B56">
            <w:proofErr w:type="spellStart"/>
            <w:r w:rsidRPr="00BE5AC7">
              <w:t>Third_Name_En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4205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A9B7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1A7AC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E5ACCB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75CFEED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C35EB5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1521EA" w14:textId="77777777" w:rsidR="001771FC" w:rsidRPr="00BE5AC7" w:rsidRDefault="001771FC" w:rsidP="00A41B56">
            <w:proofErr w:type="spellStart"/>
            <w:r w:rsidRPr="00BE5AC7">
              <w:t>Fourth_Name_En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C2F7E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AC65D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CB4FD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C3563C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473206B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9E2E1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19D7E" w14:textId="77777777" w:rsidR="001771FC" w:rsidRPr="00BE5AC7" w:rsidRDefault="001771FC" w:rsidP="00A41B56">
            <w:r w:rsidRPr="00BE5AC7">
              <w:t>Gender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13B6C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56C4A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C24F5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BD0B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1924E5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79FD2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FB2E3B" w14:textId="77777777" w:rsidR="001771FC" w:rsidRPr="00BE5AC7" w:rsidRDefault="001771FC" w:rsidP="00A41B56">
            <w:proofErr w:type="spellStart"/>
            <w:r w:rsidRPr="00BE5AC7">
              <w:t>Civil_ID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29595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55122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A6612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AAA40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7D82170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D51BF4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E3523" w14:textId="77777777" w:rsidR="001771FC" w:rsidRPr="00BE5AC7" w:rsidRDefault="001771FC" w:rsidP="00A41B56">
            <w:proofErr w:type="spellStart"/>
            <w:r w:rsidRPr="00BE5AC7">
              <w:t>Civil_Expire_Date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93CD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07FC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3473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10EDDE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5FA5431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BAE016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334C6F" w14:textId="77777777" w:rsidR="001771FC" w:rsidRPr="00BE5AC7" w:rsidRDefault="001771FC" w:rsidP="00A41B56">
            <w:proofErr w:type="spellStart"/>
            <w:r w:rsidRPr="00BE5AC7">
              <w:t>Country_ID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8311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5120D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6BDB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89D460" w14:textId="77777777" w:rsidR="001771FC" w:rsidRPr="00BE5AC7" w:rsidRDefault="001771FC" w:rsidP="00A41B56">
            <w:r w:rsidRPr="00BE5AC7">
              <w:t>NVARCHAR (250)</w:t>
            </w:r>
          </w:p>
        </w:tc>
      </w:tr>
      <w:tr w:rsidR="001771FC" w:rsidRPr="00BE5AC7" w14:paraId="3DEC92F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0C7A03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B1B410" w14:textId="77777777" w:rsidR="001771FC" w:rsidRPr="00BE5AC7" w:rsidRDefault="001771FC" w:rsidP="00A41B56">
            <w:r w:rsidRPr="00BE5AC7">
              <w:t>Birthdate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57DA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C2B0E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099F6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60F10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0515A3A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E990C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D2253F" w14:textId="77777777" w:rsidR="001771FC" w:rsidRPr="00BE5AC7" w:rsidRDefault="001771FC" w:rsidP="00A41B56">
            <w:r w:rsidRPr="00BE5AC7">
              <w:t>Region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BAB1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F7CF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9703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1A939" w14:textId="77777777" w:rsidR="001771FC" w:rsidRPr="00BE5AC7" w:rsidRDefault="001771FC" w:rsidP="00A41B56">
            <w:r w:rsidRPr="00BE5AC7">
              <w:t>NVARCHAR (250)</w:t>
            </w:r>
          </w:p>
        </w:tc>
      </w:tr>
      <w:tr w:rsidR="001771FC" w:rsidRPr="00BE5AC7" w14:paraId="52F01EC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3352F9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02DB20" w14:textId="77777777" w:rsidR="001771FC" w:rsidRPr="00BE5AC7" w:rsidRDefault="001771FC" w:rsidP="00A41B56">
            <w:r w:rsidRPr="00BE5AC7">
              <w:t>City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9D04B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CB7D4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921CF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6DA8C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4A30E1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A7B3B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681B1" w14:textId="77777777" w:rsidR="001771FC" w:rsidRPr="00BE5AC7" w:rsidRDefault="001771FC" w:rsidP="00A41B56">
            <w:proofErr w:type="spellStart"/>
            <w:r w:rsidRPr="00BE5AC7">
              <w:t>Building_Number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A356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04D1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99876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EC486C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5E5F9DE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6013F9" w14:textId="77777777" w:rsidR="001771FC" w:rsidRPr="00BE5AC7" w:rsidRDefault="001771FC" w:rsidP="00A41B56">
            <w:r w:rsidRPr="00BE5AC7">
              <w:t>18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EAF0DA" w14:textId="77777777" w:rsidR="001771FC" w:rsidRPr="00BE5AC7" w:rsidRDefault="001771FC" w:rsidP="00A41B56">
            <w:r w:rsidRPr="00BE5AC7">
              <w:t>Street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26BA4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C522E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84A4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A6BAF7" w14:textId="77777777" w:rsidR="001771FC" w:rsidRPr="00BE5AC7" w:rsidRDefault="001771FC" w:rsidP="00A41B56">
            <w:r w:rsidRPr="00BE5AC7">
              <w:t xml:space="preserve">TEXT (16) </w:t>
            </w:r>
          </w:p>
        </w:tc>
      </w:tr>
      <w:tr w:rsidR="001771FC" w:rsidRPr="00BE5AC7" w14:paraId="41AB744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3875DE" w14:textId="77777777" w:rsidR="001771FC" w:rsidRPr="00BE5AC7" w:rsidRDefault="001771FC" w:rsidP="00A41B56">
            <w:r w:rsidRPr="00BE5AC7">
              <w:t>19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E70CF" w14:textId="77777777" w:rsidR="001771FC" w:rsidRPr="00BE5AC7" w:rsidRDefault="001771FC" w:rsidP="00A41B56">
            <w:proofErr w:type="spellStart"/>
            <w:r w:rsidRPr="00BE5AC7">
              <w:t>Residency_ID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A80A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65D2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FD2D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296F9C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281B693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939C6" w14:textId="77777777" w:rsidR="001771FC" w:rsidRPr="00BE5AC7" w:rsidRDefault="001771FC" w:rsidP="00A41B56">
            <w:r w:rsidRPr="00BE5AC7">
              <w:t>20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A3EE4" w14:textId="77777777" w:rsidR="001771FC" w:rsidRPr="00BE5AC7" w:rsidRDefault="001771FC" w:rsidP="00A41B56">
            <w:r w:rsidRPr="00BE5AC7">
              <w:t>Email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5B822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9BE28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4E849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1D1D2" w14:textId="77777777" w:rsidR="001771FC" w:rsidRPr="00BE5AC7" w:rsidRDefault="001771FC" w:rsidP="00A41B56">
            <w:r w:rsidRPr="00BE5AC7">
              <w:t>CLOB (-1)</w:t>
            </w:r>
          </w:p>
        </w:tc>
      </w:tr>
      <w:tr w:rsidR="001771FC" w:rsidRPr="00BE5AC7" w14:paraId="29A8C8E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11E0E" w14:textId="77777777" w:rsidR="001771FC" w:rsidRPr="00BE5AC7" w:rsidRDefault="001771FC" w:rsidP="00A41B56">
            <w:r w:rsidRPr="00BE5AC7">
              <w:t>21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AD135" w14:textId="77777777" w:rsidR="001771FC" w:rsidRPr="00BE5AC7" w:rsidRDefault="001771FC" w:rsidP="00A41B56">
            <w:r w:rsidRPr="00BE5AC7">
              <w:t>Phone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08BB1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E3D3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7F5B5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01C41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0E94312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0E15F" w14:textId="77777777" w:rsidR="001771FC" w:rsidRPr="00BE5AC7" w:rsidRDefault="001771FC" w:rsidP="00A41B56">
            <w:r w:rsidRPr="00BE5AC7">
              <w:t>22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42D8F9" w14:textId="77777777" w:rsidR="001771FC" w:rsidRPr="00BE5AC7" w:rsidRDefault="001771FC" w:rsidP="00A41B56">
            <w:proofErr w:type="spellStart"/>
            <w:r w:rsidRPr="00BE5AC7">
              <w:t>Education_Level_ID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A8BA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CF65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232B9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4B29EC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D6824A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2F81A8" w14:textId="77777777" w:rsidR="001771FC" w:rsidRPr="00BE5AC7" w:rsidRDefault="001771FC" w:rsidP="00A41B56">
            <w:r w:rsidRPr="00BE5AC7">
              <w:t>23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8E02F7" w14:textId="77777777" w:rsidR="001771FC" w:rsidRPr="00BE5AC7" w:rsidRDefault="001771FC" w:rsidP="00A41B56">
            <w:proofErr w:type="spellStart"/>
            <w:r w:rsidRPr="00BE5AC7">
              <w:t>Department_ID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149E0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FEC29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BEB1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F732E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82E42B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51F920" w14:textId="77777777" w:rsidR="001771FC" w:rsidRPr="00BE5AC7" w:rsidRDefault="001771FC" w:rsidP="00A41B56">
            <w:r w:rsidRPr="00BE5AC7">
              <w:t>24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CF02C9" w14:textId="77777777" w:rsidR="001771FC" w:rsidRPr="00BE5AC7" w:rsidRDefault="001771FC" w:rsidP="00A41B56">
            <w:proofErr w:type="spellStart"/>
            <w:r w:rsidRPr="00BE5AC7">
              <w:t>Marital_Status_ID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AC1C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D879D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C7B7D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E4F23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373374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C31D10" w14:textId="77777777" w:rsidR="001771FC" w:rsidRPr="00BE5AC7" w:rsidRDefault="001771FC" w:rsidP="00A41B56">
            <w:r w:rsidRPr="00BE5AC7">
              <w:t>25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E9E79" w14:textId="77777777" w:rsidR="001771FC" w:rsidRPr="00BE5AC7" w:rsidRDefault="001771FC" w:rsidP="00A41B56">
            <w:proofErr w:type="spellStart"/>
            <w:r w:rsidRPr="00BE5AC7">
              <w:t>Fingerprint_ID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52292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1828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A3CB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F7AB4B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214F5B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1CB998" w14:textId="77777777" w:rsidR="001771FC" w:rsidRPr="00BE5AC7" w:rsidRDefault="001771FC" w:rsidP="00A41B56">
            <w:r w:rsidRPr="00BE5AC7">
              <w:t>26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8E066" w14:textId="77777777" w:rsidR="001771FC" w:rsidRPr="00BE5AC7" w:rsidRDefault="001771FC" w:rsidP="00A41B56">
            <w:proofErr w:type="spellStart"/>
            <w:r w:rsidRPr="00BE5AC7">
              <w:t>Bank_ID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57D4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F3C68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155DD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BF330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4AC861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2388CF" w14:textId="77777777" w:rsidR="001771FC" w:rsidRPr="00BE5AC7" w:rsidRDefault="001771FC" w:rsidP="00A41B56">
            <w:r w:rsidRPr="00BE5AC7">
              <w:t>27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44356E" w14:textId="77777777" w:rsidR="001771FC" w:rsidRPr="00BE5AC7" w:rsidRDefault="001771FC" w:rsidP="00A41B56">
            <w:proofErr w:type="spellStart"/>
            <w:r w:rsidRPr="00BE5AC7">
              <w:t>Bank_Account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29AB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B5816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32CF2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41A039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70891F0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A21DD0" w14:textId="77777777" w:rsidR="001771FC" w:rsidRPr="00BE5AC7" w:rsidRDefault="001771FC" w:rsidP="00A41B56">
            <w:r w:rsidRPr="00BE5AC7">
              <w:t>28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5EAA80" w14:textId="77777777" w:rsidR="001771FC" w:rsidRPr="00BE5AC7" w:rsidRDefault="001771FC" w:rsidP="00A41B56">
            <w:proofErr w:type="spellStart"/>
            <w:r w:rsidRPr="00BE5AC7">
              <w:t>Children_Count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FC6B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38437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81CB6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661D9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797C76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7A00A" w14:textId="77777777" w:rsidR="001771FC" w:rsidRPr="00BE5AC7" w:rsidRDefault="001771FC" w:rsidP="00A41B56">
            <w:r w:rsidRPr="00BE5AC7">
              <w:lastRenderedPageBreak/>
              <w:t>29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43737B" w14:textId="77777777" w:rsidR="001771FC" w:rsidRPr="00BE5AC7" w:rsidRDefault="001771FC" w:rsidP="00A41B56">
            <w:proofErr w:type="spellStart"/>
            <w:r w:rsidRPr="00BE5AC7">
              <w:t>Passport_Num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B1F2F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C32AA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4712D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9BBD6" w14:textId="77777777" w:rsidR="001771FC" w:rsidRPr="00BE5AC7" w:rsidRDefault="001771FC" w:rsidP="00A41B56">
            <w:r w:rsidRPr="00BE5AC7">
              <w:t>VARCHAR (50)</w:t>
            </w:r>
          </w:p>
        </w:tc>
      </w:tr>
      <w:tr w:rsidR="001771FC" w:rsidRPr="00BE5AC7" w14:paraId="5D4207B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C9874C" w14:textId="77777777" w:rsidR="001771FC" w:rsidRPr="00BE5AC7" w:rsidRDefault="001771FC" w:rsidP="00A41B56">
            <w:r w:rsidRPr="00BE5AC7">
              <w:t>30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583006" w14:textId="77777777" w:rsidR="001771FC" w:rsidRPr="00BE5AC7" w:rsidRDefault="001771FC" w:rsidP="00A41B56">
            <w:proofErr w:type="spellStart"/>
            <w:r w:rsidRPr="00BE5AC7">
              <w:t>Passport_Expire_Date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371F9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C47DC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1B5BC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9B7770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3B34316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2EC3FB" w14:textId="77777777" w:rsidR="001771FC" w:rsidRPr="00BE5AC7" w:rsidRDefault="001771FC" w:rsidP="00A41B56">
            <w:r w:rsidRPr="00BE5AC7">
              <w:t>31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215F7C" w14:textId="77777777" w:rsidR="001771FC" w:rsidRPr="00BE5AC7" w:rsidRDefault="001771FC" w:rsidP="00A41B56">
            <w:proofErr w:type="spellStart"/>
            <w:r w:rsidRPr="00BE5AC7">
              <w:t>Passport_Type_ID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58CFB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259E1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F711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3306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76B183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58751D" w14:textId="77777777" w:rsidR="001771FC" w:rsidRPr="00BE5AC7" w:rsidRDefault="001771FC" w:rsidP="00A41B56">
            <w:r w:rsidRPr="00BE5AC7">
              <w:t>32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1CFEC" w14:textId="77777777" w:rsidR="001771FC" w:rsidRPr="00BE5AC7" w:rsidRDefault="001771FC" w:rsidP="00A41B56">
            <w:proofErr w:type="spellStart"/>
            <w:r w:rsidRPr="00BE5AC7">
              <w:t>Passport_Issue_Date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E26A4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13DB9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DC19B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D3E7A8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392BDFF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8D878C" w14:textId="77777777" w:rsidR="001771FC" w:rsidRPr="00BE5AC7" w:rsidRDefault="001771FC" w:rsidP="00A41B56">
            <w:r w:rsidRPr="00BE5AC7">
              <w:t>33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95BFDC" w14:textId="77777777" w:rsidR="001771FC" w:rsidRPr="00BE5AC7" w:rsidRDefault="001771FC" w:rsidP="00A41B56">
            <w:proofErr w:type="spellStart"/>
            <w:r w:rsidRPr="00BE5AC7">
              <w:t>First_Enter_Date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EDFEA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4FA2E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28683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33F431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1DE9874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3C7467" w14:textId="77777777" w:rsidR="001771FC" w:rsidRPr="00BE5AC7" w:rsidRDefault="001771FC" w:rsidP="00A41B56">
            <w:r w:rsidRPr="00BE5AC7">
              <w:t>34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A738E" w14:textId="77777777" w:rsidR="001771FC" w:rsidRPr="00BE5AC7" w:rsidRDefault="001771FC" w:rsidP="00A41B56">
            <w:proofErr w:type="spellStart"/>
            <w:r w:rsidRPr="00BE5AC7">
              <w:t>Job_ID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3FC3C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46CE8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6D3EE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13BA9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F001DF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F660AB" w14:textId="77777777" w:rsidR="001771FC" w:rsidRPr="00BE5AC7" w:rsidRDefault="001771FC" w:rsidP="00A41B56">
            <w:r w:rsidRPr="00BE5AC7">
              <w:t>35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E73F5C" w14:textId="77777777" w:rsidR="001771FC" w:rsidRPr="00BE5AC7" w:rsidRDefault="001771FC" w:rsidP="00A41B56">
            <w:proofErr w:type="spellStart"/>
            <w:r w:rsidRPr="00BE5AC7">
              <w:t>Job_ID_Contract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7691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9F5D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E8F56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1C128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02AA1E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8A3A83" w14:textId="77777777" w:rsidR="001771FC" w:rsidRPr="00BE5AC7" w:rsidRDefault="001771FC" w:rsidP="00A41B56">
            <w:r w:rsidRPr="00BE5AC7">
              <w:t>36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38CC0" w14:textId="77777777" w:rsidR="001771FC" w:rsidRPr="00BE5AC7" w:rsidRDefault="001771FC" w:rsidP="00A41B56">
            <w:proofErr w:type="spellStart"/>
            <w:r w:rsidRPr="00BE5AC7">
              <w:t>End_Date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BA7C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11154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6AFCC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70DF13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7A7DF1D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914DF7" w14:textId="77777777" w:rsidR="001771FC" w:rsidRPr="00BE5AC7" w:rsidRDefault="001771FC" w:rsidP="00A41B56">
            <w:r w:rsidRPr="00BE5AC7">
              <w:t>37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8E808" w14:textId="77777777" w:rsidR="001771FC" w:rsidRPr="00BE5AC7" w:rsidRDefault="001771FC" w:rsidP="00A41B56">
            <w:r w:rsidRPr="00BE5AC7">
              <w:t>Salary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9A40F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BB173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75E6D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26259E" w14:textId="77777777" w:rsidR="001771FC" w:rsidRPr="00BE5AC7" w:rsidRDefault="001771FC" w:rsidP="00A41B56">
            <w:r w:rsidRPr="00BE5AC7">
              <w:t>MONEY (19,4)</w:t>
            </w:r>
          </w:p>
        </w:tc>
      </w:tr>
      <w:tr w:rsidR="001771FC" w:rsidRPr="00BE5AC7" w14:paraId="0904AE2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B4B8D3" w14:textId="77777777" w:rsidR="001771FC" w:rsidRPr="00BE5AC7" w:rsidRDefault="001771FC" w:rsidP="00A41B56">
            <w:r w:rsidRPr="00BE5AC7">
              <w:t>38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235523" w14:textId="77777777" w:rsidR="001771FC" w:rsidRPr="00BE5AC7" w:rsidRDefault="001771FC" w:rsidP="00A41B56">
            <w:proofErr w:type="spellStart"/>
            <w:r w:rsidRPr="00BE5AC7">
              <w:t>Salary_Contract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85FB6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0B6B0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5AAA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FF772" w14:textId="77777777" w:rsidR="001771FC" w:rsidRPr="00BE5AC7" w:rsidRDefault="001771FC" w:rsidP="00A41B56">
            <w:r w:rsidRPr="00BE5AC7">
              <w:t>MONEY (19,4)</w:t>
            </w:r>
          </w:p>
        </w:tc>
      </w:tr>
      <w:tr w:rsidR="001771FC" w:rsidRPr="00BE5AC7" w14:paraId="508B53B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99CA90" w14:textId="77777777" w:rsidR="001771FC" w:rsidRPr="00BE5AC7" w:rsidRDefault="001771FC" w:rsidP="00A41B56">
            <w:r w:rsidRPr="00BE5AC7">
              <w:t>39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FCB93A" w14:textId="77777777" w:rsidR="001771FC" w:rsidRPr="00BE5AC7" w:rsidRDefault="001771FC" w:rsidP="00A41B56">
            <w:proofErr w:type="spellStart"/>
            <w:r w:rsidRPr="00BE5AC7">
              <w:t>Overtime_Policy_ID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A16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EF33F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8E65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9880A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F55CED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185CCB" w14:textId="77777777" w:rsidR="001771FC" w:rsidRPr="00BE5AC7" w:rsidRDefault="001771FC" w:rsidP="00A41B56">
            <w:r w:rsidRPr="00BE5AC7">
              <w:t>40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AC9723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EE6D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9B63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B14BF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BBB684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9F7539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ED666D" w14:textId="77777777" w:rsidR="001771FC" w:rsidRPr="00BE5AC7" w:rsidRDefault="001771FC" w:rsidP="00A41B56">
            <w:r w:rsidRPr="00BE5AC7">
              <w:t>41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7F2648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C8B5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A9A99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C202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C9921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6E9E79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4F1887" w14:textId="77777777" w:rsidR="001771FC" w:rsidRPr="00BE5AC7" w:rsidRDefault="001771FC" w:rsidP="00A41B56">
            <w:r w:rsidRPr="00BE5AC7">
              <w:t>42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6CEE39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FBF23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8855A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4B363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6CE068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C486DD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6AF0C" w14:textId="77777777" w:rsidR="001771FC" w:rsidRPr="00BE5AC7" w:rsidRDefault="001771FC" w:rsidP="00A41B56">
            <w:r w:rsidRPr="00BE5AC7">
              <w:t>43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650BB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3C29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CFE9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2F914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E4B03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58282A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ABEBA" w14:textId="77777777" w:rsidR="001771FC" w:rsidRPr="00BE5AC7" w:rsidRDefault="001771FC" w:rsidP="00A41B56">
            <w:r w:rsidRPr="00BE5AC7">
              <w:t>44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63B571" w14:textId="77777777" w:rsidR="001771FC" w:rsidRPr="00BE5AC7" w:rsidRDefault="001771FC" w:rsidP="00A41B56">
            <w:proofErr w:type="spellStart"/>
            <w:r w:rsidRPr="00BE5AC7">
              <w:t>Is_Bawaba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34A20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3857D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8F55A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6EE5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42F9F5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DB34F6" w14:textId="77777777" w:rsidR="001771FC" w:rsidRPr="00BE5AC7" w:rsidRDefault="001771FC" w:rsidP="00A41B56">
            <w:r w:rsidRPr="00BE5AC7">
              <w:t>45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B7140" w14:textId="77777777" w:rsidR="001771FC" w:rsidRPr="00BE5AC7" w:rsidRDefault="001771FC" w:rsidP="00A41B56">
            <w:proofErr w:type="spellStart"/>
            <w:r w:rsidRPr="00BE5AC7">
              <w:t>Is_Supervisor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845A5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8AE7B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E83A2A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0C193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DC1110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13A20" w14:textId="77777777" w:rsidR="001771FC" w:rsidRPr="00BE5AC7" w:rsidRDefault="001771FC" w:rsidP="00A41B56">
            <w:r w:rsidRPr="00BE5AC7">
              <w:t>46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1FD630" w14:textId="77777777" w:rsidR="001771FC" w:rsidRPr="00BE5AC7" w:rsidRDefault="001771FC" w:rsidP="00A41B56">
            <w:proofErr w:type="spellStart"/>
            <w:r w:rsidRPr="00BE5AC7">
              <w:t>Contract_ID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68AC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BFEB5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B4A5F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4F356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9CA0DF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B80EFF" w14:textId="77777777" w:rsidR="001771FC" w:rsidRPr="00BE5AC7" w:rsidRDefault="001771FC" w:rsidP="00A41B56">
            <w:r w:rsidRPr="00BE5AC7">
              <w:t>47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23F5FF" w14:textId="77777777" w:rsidR="001771FC" w:rsidRPr="00BE5AC7" w:rsidRDefault="001771FC" w:rsidP="00A41B56">
            <w:proofErr w:type="spellStart"/>
            <w:r w:rsidRPr="00BE5AC7">
              <w:t>Location_ID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A11BA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AF4C6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13111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838675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6785D5C7" w14:textId="77777777" w:rsidR="001771FC" w:rsidRPr="00BE5AC7" w:rsidRDefault="001771FC" w:rsidP="001771FC">
      <w:pPr>
        <w:pStyle w:val="p1"/>
        <w:rPr>
          <w:rFonts w:ascii="Arial Narrow" w:hAnsi="Arial Narrow"/>
          <w:sz w:val="22"/>
          <w:szCs w:val="22"/>
        </w:rPr>
      </w:pPr>
    </w:p>
    <w:p w14:paraId="14671D78" w14:textId="77777777" w:rsidR="001771FC" w:rsidRPr="00BE5AC7" w:rsidRDefault="001771FC" w:rsidP="00A41B56"/>
    <w:p w14:paraId="52E246D4" w14:textId="77777777" w:rsidR="001771FC" w:rsidRPr="00BE5AC7" w:rsidRDefault="001771FC" w:rsidP="00A41B56">
      <w:r w:rsidRPr="00BE5AC7">
        <w:rPr>
          <w:rStyle w:val="Charactertcap1"/>
          <w:rFonts w:ascii="Arial Narrow" w:hAnsi="Arial Narrow"/>
          <w:sz w:val="22"/>
          <w:szCs w:val="22"/>
        </w:rPr>
        <w:t>Foreign Keys (referred from)</w:t>
      </w:r>
    </w:p>
    <w:tbl>
      <w:tblPr>
        <w:tblStyle w:val="Tablew253"/>
        <w:tblW w:w="8921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2"/>
        <w:gridCol w:w="2410"/>
        <w:gridCol w:w="1002"/>
        <w:gridCol w:w="1660"/>
        <w:gridCol w:w="1587"/>
      </w:tblGrid>
      <w:tr w:rsidR="00A6441A" w:rsidRPr="00412A75" w14:paraId="30116A53" w14:textId="77777777" w:rsidTr="00412A75">
        <w:trPr>
          <w:trHeight w:val="228"/>
          <w:tblHeader/>
        </w:trPr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22BC" w14:textId="77777777" w:rsidR="001771FC" w:rsidRPr="00412A75" w:rsidRDefault="001771FC" w:rsidP="00A41B56">
            <w:r w:rsidRPr="00412A75">
              <w:t>Name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5977" w14:textId="77777777" w:rsidR="001771FC" w:rsidRPr="00412A75" w:rsidRDefault="001771FC" w:rsidP="00A41B56">
            <w:r w:rsidRPr="00412A75">
              <w:t>Referred From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1BE5" w14:textId="77777777" w:rsidR="001771FC" w:rsidRPr="00412A75" w:rsidRDefault="001771FC" w:rsidP="00A41B56">
            <w:r w:rsidRPr="00412A75">
              <w:t>Mandatory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0F2A" w14:textId="77777777" w:rsidR="001771FC" w:rsidRPr="00412A75" w:rsidRDefault="001771FC" w:rsidP="00A41B56">
            <w:r w:rsidRPr="00412A75">
              <w:t>Columns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721C" w14:textId="77777777" w:rsidR="001771FC" w:rsidRPr="00412A75" w:rsidRDefault="001771FC" w:rsidP="00A41B56">
            <w:r w:rsidRPr="00412A75">
              <w:t>Referred Columns</w:t>
            </w:r>
          </w:p>
        </w:tc>
      </w:tr>
      <w:tr w:rsidR="001771FC" w:rsidRPr="00BE5AC7" w14:paraId="4053E672" w14:textId="77777777" w:rsidTr="00412A75">
        <w:trPr>
          <w:trHeight w:val="209"/>
        </w:trPr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8B6F0" w14:textId="77777777" w:rsidR="001771FC" w:rsidRPr="00BE5AC7" w:rsidRDefault="001771FC" w:rsidP="00A41B56">
            <w:proofErr w:type="spellStart"/>
            <w:r w:rsidRPr="00BE5AC7">
              <w:t>FK_ErrorLog_employees</w:t>
            </w:r>
            <w:proofErr w:type="spellEnd"/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FEE549" w14:textId="77777777" w:rsidR="001771FC" w:rsidRPr="00BE5AC7" w:rsidRDefault="001771FC" w:rsidP="00A41B56">
            <w:proofErr w:type="spellStart"/>
            <w:r w:rsidRPr="00BE5AC7">
              <w:t>ErrorLog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AF0207" w14:textId="77777777" w:rsidR="001771FC" w:rsidRPr="00BE5AC7" w:rsidRDefault="001771FC" w:rsidP="00A41B56"/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ED9E95" w14:textId="77777777" w:rsidR="001771FC" w:rsidRPr="00BE5AC7" w:rsidRDefault="001771FC" w:rsidP="00A41B56">
            <w:proofErr w:type="spellStart"/>
            <w:r w:rsidRPr="00BE5AC7">
              <w:t>EmployeeID</w:t>
            </w:r>
            <w:proofErr w:type="spellEnd"/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E9A461" w14:textId="77777777" w:rsidR="001771FC" w:rsidRPr="00BE5AC7" w:rsidRDefault="001771FC" w:rsidP="00A41B56">
            <w:r w:rsidRPr="00BE5AC7">
              <w:t>ID</w:t>
            </w:r>
          </w:p>
        </w:tc>
      </w:tr>
    </w:tbl>
    <w:p w14:paraId="6DBC68A5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7A522E0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077BD9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27220D" w14:textId="77777777" w:rsidR="001771FC" w:rsidRPr="00BE5AC7" w:rsidRDefault="001771FC" w:rsidP="00A41B56">
            <w:r w:rsidRPr="00BE5AC7">
              <w:t>Jobs</w:t>
            </w:r>
          </w:p>
        </w:tc>
      </w:tr>
      <w:tr w:rsidR="001771FC" w:rsidRPr="00BE5AC7" w14:paraId="3A6D906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BDA70D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BE8127" w14:textId="77777777" w:rsidR="001771FC" w:rsidRPr="00BE5AC7" w:rsidRDefault="001771FC" w:rsidP="00A41B56">
            <w:r w:rsidRPr="00BE5AC7">
              <w:t>Contains job titles that are used when creating an employee</w:t>
            </w:r>
          </w:p>
        </w:tc>
      </w:tr>
    </w:tbl>
    <w:p w14:paraId="184AAEF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04262B5F" w14:textId="77777777" w:rsidR="001771FC" w:rsidRPr="00BE5AC7" w:rsidRDefault="001771FC" w:rsidP="00A41B56"/>
    <w:p w14:paraId="475A8A7E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0A85053D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D957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C913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E273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3C0E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BCAD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1FA6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6B14502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6B826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734C1D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3BEB3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BBB8C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ABB62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77E18B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9E8954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5322DD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6D2B29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1DAA8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490D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5ECC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9C2F3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7D53E4C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B3BD0E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88A04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3A3A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2B171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18EC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EE500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95ECAF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7C6D7A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80AA60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15028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F1D8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DBDF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E278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A06290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9E5C9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5329C2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75B89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374CC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89328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53746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BAAB45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1F9DF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BB962F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D6F6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28871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D30C58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8D4C08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5ED60503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1195BBB8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B2AF7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C2EA2" w14:textId="77777777" w:rsidR="001771FC" w:rsidRPr="00BE5AC7" w:rsidRDefault="001771FC" w:rsidP="00A41B56">
            <w:proofErr w:type="spellStart"/>
            <w:r w:rsidRPr="00BE5AC7">
              <w:t>Leave_types</w:t>
            </w:r>
            <w:proofErr w:type="spellEnd"/>
          </w:p>
        </w:tc>
      </w:tr>
      <w:tr w:rsidR="001771FC" w:rsidRPr="00BE5AC7" w14:paraId="5A66EC0F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F4488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4E235" w14:textId="77777777" w:rsidR="001771FC" w:rsidRPr="00BE5AC7" w:rsidRDefault="001771FC" w:rsidP="00A41B56">
            <w:r w:rsidRPr="00BE5AC7">
              <w:t>A lookup table that contains the leave types used when creating a leave</w:t>
            </w:r>
          </w:p>
        </w:tc>
      </w:tr>
    </w:tbl>
    <w:p w14:paraId="397AEF5D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3C3D9C8D" w14:textId="77777777" w:rsidR="001771FC" w:rsidRPr="00BE5AC7" w:rsidRDefault="001771FC" w:rsidP="00A41B56"/>
    <w:p w14:paraId="22AB97EE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767AC924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3C9C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FA86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B5F3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323A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93CC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997A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42AF933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835E24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BF72DA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A604FD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1A380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E511E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ECBA31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C2C798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B04FCB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F20745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0DCAD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2A8B3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2BAE4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C97F7C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C36AA0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F4D2C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8040A4" w14:textId="77777777" w:rsidR="001771FC" w:rsidRPr="00BE5AC7" w:rsidRDefault="001771FC" w:rsidP="00A41B56">
            <w:proofErr w:type="spellStart"/>
            <w:r w:rsidRPr="00BE5AC7">
              <w:t>Credit_Per_Year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3C9B2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18531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38C79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CC537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2C60D4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54FE5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6C202" w14:textId="77777777" w:rsidR="001771FC" w:rsidRPr="00BE5AC7" w:rsidRDefault="001771FC" w:rsidP="00A41B56">
            <w:proofErr w:type="spellStart"/>
            <w:r w:rsidRPr="00BE5AC7">
              <w:t>Is_Paid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D9AF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2E160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10A5F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BD0719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5561956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F8CD76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F1230" w14:textId="77777777" w:rsidR="001771FC" w:rsidRPr="00BE5AC7" w:rsidRDefault="001771FC" w:rsidP="00A41B56">
            <w:proofErr w:type="spellStart"/>
            <w:r w:rsidRPr="00BE5AC7">
              <w:t>Credit_Transferable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99B1F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4D851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F7587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A6F6E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48AE562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AD13A4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D74D26" w14:textId="77777777" w:rsidR="001771FC" w:rsidRPr="00BE5AC7" w:rsidRDefault="001771FC" w:rsidP="00A41B56">
            <w:proofErr w:type="spellStart"/>
            <w:r w:rsidRPr="00BE5AC7">
              <w:t>Max_Connected_Days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B78B1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5FB47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9C160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05AC4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AB7BF7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2B67B6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3699A5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B1115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F29AC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29C22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380B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005B42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39C873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936E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3D0E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D1339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B3DD6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4173D6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C4CFE0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DD2D16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177490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DFB4C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26B81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7131F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974C0B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263E7C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B9A5E4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1DC569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2B461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2C591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62897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F95D6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6DC0214C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88A9FF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A64EE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EF646" w14:textId="77777777" w:rsidR="001771FC" w:rsidRPr="00BE5AC7" w:rsidRDefault="001771FC" w:rsidP="00A41B56">
            <w:r w:rsidRPr="00BE5AC7">
              <w:t>Leaves</w:t>
            </w:r>
          </w:p>
        </w:tc>
      </w:tr>
      <w:tr w:rsidR="001771FC" w:rsidRPr="00BE5AC7" w14:paraId="19B6B45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288E78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E5819" w14:textId="77777777" w:rsidR="001771FC" w:rsidRPr="00BE5AC7" w:rsidRDefault="001771FC" w:rsidP="00A41B56">
            <w:r w:rsidRPr="00BE5AC7">
              <w:t>Contains the leaves assigned to an employee during a period, the leaves are either created manually or imported from the portal</w:t>
            </w:r>
          </w:p>
        </w:tc>
      </w:tr>
    </w:tbl>
    <w:p w14:paraId="1132223D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4B583874" w14:textId="77777777" w:rsidR="001771FC" w:rsidRPr="00BE5AC7" w:rsidRDefault="001771FC" w:rsidP="00A41B56"/>
    <w:p w14:paraId="127AA01F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68ACD3F1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80E9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0E3C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F85A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658B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5EF6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D890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6110437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4BB744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28910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111117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C976F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508B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8C366A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5BFC082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A2173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20919" w14:textId="77777777" w:rsidR="001771FC" w:rsidRPr="00BE5AC7" w:rsidRDefault="001771FC" w:rsidP="00A41B56">
            <w:proofErr w:type="spellStart"/>
            <w:r w:rsidRPr="00BE5AC7">
              <w:t>Employee_ID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83F97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748D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813EE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583BD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C5D669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1E60F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73AD23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C5C98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D1AB5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A629C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C9719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57A477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354D6D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E82CA2" w14:textId="77777777" w:rsidR="001771FC" w:rsidRPr="00BE5AC7" w:rsidRDefault="001771FC" w:rsidP="00A41B56">
            <w:proofErr w:type="spellStart"/>
            <w:r w:rsidRPr="00BE5AC7">
              <w:t>To_Date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51B1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E26B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F112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517ECC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2D73204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1403D5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E3E24A" w14:textId="77777777" w:rsidR="001771FC" w:rsidRPr="00BE5AC7" w:rsidRDefault="001771FC" w:rsidP="00A41B56">
            <w:r w:rsidRPr="00BE5AC7">
              <w:t>Notes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6CF78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614DF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F9A91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9C54E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556E50D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D63A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C3CC5" w14:textId="77777777" w:rsidR="001771FC" w:rsidRPr="00BE5AC7" w:rsidRDefault="001771FC" w:rsidP="00A41B56">
            <w:proofErr w:type="spellStart"/>
            <w:r w:rsidRPr="00BE5AC7">
              <w:t>Leave_Type_ID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04394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15CE8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0EF4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094A2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6181E5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15647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F79E6A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4F9F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7627B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E46C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4D71EC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25CABA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518F07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8F70D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5AA31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2E618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601AD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F15BD5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4EA6E9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331FFB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5EBDFF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ABA30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98F5C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1A287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8F2E27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E479C2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A1DB04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5C16D3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4658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18EEA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9208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B12E3C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1C3F1ECD" w14:textId="77777777" w:rsidR="001771FC" w:rsidRPr="00BE5AC7" w:rsidRDefault="001771FC" w:rsidP="00A41B56"/>
    <w:p w14:paraId="3C8D57A5" w14:textId="77777777" w:rsidR="001771FC" w:rsidRPr="00BE5AC7" w:rsidRDefault="001771FC" w:rsidP="00A41B56"/>
    <w:p w14:paraId="15681F20" w14:textId="77777777" w:rsidR="001771FC" w:rsidRPr="00BE5AC7" w:rsidRDefault="001771FC" w:rsidP="00A41B56"/>
    <w:p w14:paraId="567EBB5B" w14:textId="77777777" w:rsidR="001771FC" w:rsidRPr="00BE5AC7" w:rsidRDefault="001771FC" w:rsidP="00A41B56"/>
    <w:p w14:paraId="56E67CC1" w14:textId="77777777" w:rsidR="001771FC" w:rsidRPr="00BE5AC7" w:rsidRDefault="001771FC" w:rsidP="00A41B56"/>
    <w:p w14:paraId="634CEB20" w14:textId="77777777" w:rsidR="001771FC" w:rsidRPr="00BE5AC7" w:rsidRDefault="001771FC" w:rsidP="00A41B56"/>
    <w:p w14:paraId="18E523DD" w14:textId="77777777" w:rsidR="001771FC" w:rsidRPr="00BE5AC7" w:rsidRDefault="001771FC" w:rsidP="00A41B56"/>
    <w:p w14:paraId="299D84B7" w14:textId="77777777" w:rsidR="004837DA" w:rsidRPr="00BE5AC7" w:rsidRDefault="004837DA" w:rsidP="00A41B56"/>
    <w:p w14:paraId="2935AA93" w14:textId="77777777" w:rsidR="00081922" w:rsidRPr="00BE5AC7" w:rsidRDefault="00081922" w:rsidP="00A41B56"/>
    <w:p w14:paraId="70F2340B" w14:textId="77777777" w:rsidR="00081922" w:rsidRPr="00BE5AC7" w:rsidRDefault="00081922" w:rsidP="00A41B56"/>
    <w:p w14:paraId="626C4862" w14:textId="77777777" w:rsidR="00081922" w:rsidRPr="00BE5AC7" w:rsidRDefault="00081922" w:rsidP="00A41B56"/>
    <w:p w14:paraId="7B61A50E" w14:textId="77777777" w:rsidR="00081922" w:rsidRPr="00BE5AC7" w:rsidRDefault="00081922" w:rsidP="00A41B56"/>
    <w:p w14:paraId="3D94D857" w14:textId="77777777" w:rsidR="00081922" w:rsidRPr="00BE5AC7" w:rsidRDefault="00081922" w:rsidP="00A41B56"/>
    <w:p w14:paraId="2E035351" w14:textId="77777777" w:rsidR="00081922" w:rsidRPr="00BE5AC7" w:rsidRDefault="00081922" w:rsidP="00A41B56"/>
    <w:p w14:paraId="26634701" w14:textId="77777777" w:rsidR="00081922" w:rsidRPr="00BE5AC7" w:rsidRDefault="00081922" w:rsidP="00A41B56"/>
    <w:p w14:paraId="419944B0" w14:textId="77777777" w:rsidR="00081922" w:rsidRPr="00BE5AC7" w:rsidRDefault="00081922" w:rsidP="00A41B56"/>
    <w:p w14:paraId="30453323" w14:textId="77777777" w:rsidR="00081922" w:rsidRPr="00BE5AC7" w:rsidRDefault="00081922" w:rsidP="00A41B56"/>
    <w:p w14:paraId="293E27E6" w14:textId="77777777" w:rsidR="00081922" w:rsidRPr="00BE5AC7" w:rsidRDefault="00081922" w:rsidP="00A41B56"/>
    <w:p w14:paraId="5CF01720" w14:textId="77777777" w:rsidR="00081922" w:rsidRPr="00BE5AC7" w:rsidRDefault="00081922" w:rsidP="00A41B56"/>
    <w:p w14:paraId="70E76DE2" w14:textId="77777777" w:rsidR="00081922" w:rsidRPr="00BE5AC7" w:rsidRDefault="00081922" w:rsidP="00A41B56"/>
    <w:p w14:paraId="430A61FA" w14:textId="77777777" w:rsidR="00081922" w:rsidRPr="00BE5AC7" w:rsidRDefault="00081922" w:rsidP="00A41B56"/>
    <w:p w14:paraId="221B8688" w14:textId="77777777" w:rsidR="00081922" w:rsidRPr="00BE5AC7" w:rsidRDefault="00081922" w:rsidP="00A41B56"/>
    <w:p w14:paraId="75391B30" w14:textId="77777777" w:rsidR="00081922" w:rsidRPr="00BE5AC7" w:rsidRDefault="00081922" w:rsidP="00A41B56"/>
    <w:p w14:paraId="1AF9397F" w14:textId="77777777" w:rsidR="00B36F63" w:rsidRPr="00B36F63" w:rsidRDefault="00B36F63" w:rsidP="00A41B56"/>
    <w:p w14:paraId="672D5C30" w14:textId="77777777" w:rsidR="00412A75" w:rsidRDefault="00412A75" w:rsidP="00A41B56"/>
    <w:p w14:paraId="0F04DAEF" w14:textId="77777777" w:rsidR="00412A75" w:rsidRDefault="00412A75" w:rsidP="00A41B56"/>
    <w:p w14:paraId="36FA23A9" w14:textId="77777777" w:rsidR="00412A75" w:rsidRDefault="00412A75" w:rsidP="00A41B56"/>
    <w:p w14:paraId="144C3594" w14:textId="77777777" w:rsidR="00412A75" w:rsidRDefault="00412A75" w:rsidP="00A41B56"/>
    <w:p w14:paraId="6246B462" w14:textId="77777777" w:rsidR="00412A75" w:rsidRDefault="00412A75" w:rsidP="00A41B56"/>
    <w:p w14:paraId="35A4B9A7" w14:textId="77777777" w:rsidR="00412A75" w:rsidRPr="00BE5AC7" w:rsidRDefault="00412A75" w:rsidP="00A41B56"/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57E9FCF8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1F8EE2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95475" w14:textId="77777777" w:rsidR="001771FC" w:rsidRPr="00BE5AC7" w:rsidRDefault="001771FC" w:rsidP="00A41B56">
            <w:proofErr w:type="spellStart"/>
            <w:r w:rsidRPr="00BE5AC7">
              <w:t>Permission_types</w:t>
            </w:r>
            <w:proofErr w:type="spellEnd"/>
          </w:p>
        </w:tc>
      </w:tr>
      <w:tr w:rsidR="001771FC" w:rsidRPr="00BE5AC7" w14:paraId="2842188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9AA896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424AF3" w14:textId="77777777" w:rsidR="001771FC" w:rsidRPr="00BE5AC7" w:rsidRDefault="001771FC" w:rsidP="00A41B56">
            <w:r w:rsidRPr="00BE5AC7">
              <w:t>A lookup table that contains the permission types used when creating a permission</w:t>
            </w:r>
          </w:p>
        </w:tc>
      </w:tr>
    </w:tbl>
    <w:p w14:paraId="0AB4D5FB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5681C238" w14:textId="77777777" w:rsidR="001771FC" w:rsidRPr="00BE5AC7" w:rsidRDefault="001771FC" w:rsidP="00A41B56"/>
    <w:p w14:paraId="4B04B57C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06757909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3968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F8B7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4539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4CC9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93E3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2F47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0FED41E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B0F142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246A83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16EEE5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78FB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17F7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73576A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78599EC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06A7FE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78A06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26DE5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CD1D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7A6F2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733C3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15ACEF5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CF117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29CD34" w14:textId="77777777" w:rsidR="001771FC" w:rsidRPr="00BE5AC7" w:rsidRDefault="001771FC" w:rsidP="00A41B56">
            <w:proofErr w:type="spellStart"/>
            <w:r w:rsidRPr="00BE5AC7">
              <w:t>Times_Per_Month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B2398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55D0A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1692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B237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2D6562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6A55D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E2A292" w14:textId="77777777" w:rsidR="001771FC" w:rsidRPr="00BE5AC7" w:rsidRDefault="001771FC" w:rsidP="00A41B56">
            <w:r w:rsidRPr="00BE5AC7">
              <w:t>Duration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3A74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66D9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74FA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D6FDE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23999EE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B4504A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790837" w14:textId="77777777" w:rsidR="001771FC" w:rsidRPr="00BE5AC7" w:rsidRDefault="001771FC" w:rsidP="00A41B56">
            <w:r w:rsidRPr="00BE5AC7">
              <w:t>Add_2_Late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CFDF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E7103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651B7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DC75A3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06AC11C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279C2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B5DFE4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B148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30668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AF65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28DCD1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283526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9639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9D283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DC23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0443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64FCF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488E2E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219C34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FC1AA6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9709C0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5DF47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78AB3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4C133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895F4C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1441EE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660888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24604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4BD8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88A99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DF81E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87C959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5D62F111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394F8EC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C6EEF8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791B" w14:textId="77777777" w:rsidR="001771FC" w:rsidRPr="00BE5AC7" w:rsidRDefault="001771FC" w:rsidP="00A41B56">
            <w:r w:rsidRPr="00BE5AC7">
              <w:t>Permissions</w:t>
            </w:r>
          </w:p>
        </w:tc>
      </w:tr>
      <w:tr w:rsidR="001771FC" w:rsidRPr="00BE5AC7" w14:paraId="0627C2C4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1E2FBB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9E30A" w14:textId="77777777" w:rsidR="001771FC" w:rsidRPr="00BE5AC7" w:rsidRDefault="001771FC" w:rsidP="00A41B56">
            <w:r w:rsidRPr="00BE5AC7">
              <w:t>Contains the permissions assigned to an employee, these permissions are imported from the portal.</w:t>
            </w:r>
          </w:p>
        </w:tc>
      </w:tr>
    </w:tbl>
    <w:p w14:paraId="3E677B4C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2F1DEE3" w14:textId="77777777" w:rsidR="001771FC" w:rsidRPr="00BE5AC7" w:rsidRDefault="001771FC" w:rsidP="00A41B56"/>
    <w:p w14:paraId="340080DC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7596A7BE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3BF6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FD24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57CB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018E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7343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A08A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41D9080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E2D85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1506C8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B1FAB9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EC83C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7DA0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C35677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1935C41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166EA7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9FE2A4" w14:textId="77777777" w:rsidR="001771FC" w:rsidRPr="00BE5AC7" w:rsidRDefault="001771FC" w:rsidP="00A41B56">
            <w:proofErr w:type="spellStart"/>
            <w:r w:rsidRPr="00BE5AC7">
              <w:t>Employee_ID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C6B5F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3EF53B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2BD1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BE67A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B92B57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B0843E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E08DB" w14:textId="77777777" w:rsidR="001771FC" w:rsidRPr="00BE5AC7" w:rsidRDefault="001771FC" w:rsidP="00A41B56">
            <w:proofErr w:type="spellStart"/>
            <w:r w:rsidRPr="00BE5AC7">
              <w:t>Permission_Type_ID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36743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15B78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E837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75783E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D3E98F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48995A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00CF5" w14:textId="77777777" w:rsidR="001771FC" w:rsidRPr="00BE5AC7" w:rsidRDefault="001771FC" w:rsidP="00A41B56">
            <w:r w:rsidRPr="00BE5AC7">
              <w:t>Date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DBEC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C1BA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FE97C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11CEFD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47C7533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806DB8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FDE1B7" w14:textId="77777777" w:rsidR="001771FC" w:rsidRPr="00BE5AC7" w:rsidRDefault="001771FC" w:rsidP="00A41B56">
            <w:proofErr w:type="spellStart"/>
            <w:r w:rsidRPr="00BE5AC7">
              <w:t>Time_From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C91A5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03AAE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06E8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C3E1B" w14:textId="77777777" w:rsidR="001771FC" w:rsidRPr="00BE5AC7" w:rsidRDefault="001771FC" w:rsidP="00A41B56">
            <w:r w:rsidRPr="00BE5AC7">
              <w:t>VARCHAR (8)</w:t>
            </w:r>
          </w:p>
        </w:tc>
      </w:tr>
      <w:tr w:rsidR="001771FC" w:rsidRPr="00BE5AC7" w14:paraId="1A8E071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D07B23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10C7DB" w14:textId="77777777" w:rsidR="001771FC" w:rsidRPr="00BE5AC7" w:rsidRDefault="001771FC" w:rsidP="00A41B56">
            <w:proofErr w:type="spellStart"/>
            <w:r w:rsidRPr="00BE5AC7">
              <w:t>Time_To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CFE3B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60B8ED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A3522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94B91B" w14:textId="77777777" w:rsidR="001771FC" w:rsidRPr="00BE5AC7" w:rsidRDefault="001771FC" w:rsidP="00A41B56">
            <w:r w:rsidRPr="00BE5AC7">
              <w:t>VARCHAR (8)</w:t>
            </w:r>
          </w:p>
        </w:tc>
      </w:tr>
      <w:tr w:rsidR="001771FC" w:rsidRPr="00BE5AC7" w14:paraId="43D929F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B2E5BB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2411BF" w14:textId="77777777" w:rsidR="001771FC" w:rsidRPr="00BE5AC7" w:rsidRDefault="001771FC" w:rsidP="00A41B56">
            <w:r w:rsidRPr="00BE5AC7">
              <w:t>Notes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C9ABE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D546E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E521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09A37" w14:textId="77777777" w:rsidR="001771FC" w:rsidRPr="00BE5AC7" w:rsidRDefault="001771FC" w:rsidP="00A41B56">
            <w:r w:rsidRPr="00BE5AC7">
              <w:t xml:space="preserve">TEXT (16) </w:t>
            </w:r>
          </w:p>
        </w:tc>
      </w:tr>
      <w:tr w:rsidR="001771FC" w:rsidRPr="00BE5AC7" w14:paraId="464C406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2BB77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ABFDB" w14:textId="77777777" w:rsidR="001771FC" w:rsidRPr="00BE5AC7" w:rsidRDefault="001771FC" w:rsidP="00A41B56">
            <w:proofErr w:type="spellStart"/>
            <w:r w:rsidRPr="00BE5AC7">
              <w:t>Permission_Time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EE3D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477A2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273710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78406B" w14:textId="77777777" w:rsidR="001771FC" w:rsidRPr="00BE5AC7" w:rsidRDefault="001771FC" w:rsidP="00A41B56">
            <w:r w:rsidRPr="00BE5AC7">
              <w:t>TINYINT (3)</w:t>
            </w:r>
          </w:p>
        </w:tc>
      </w:tr>
      <w:tr w:rsidR="001771FC" w:rsidRPr="00BE5AC7" w14:paraId="40C5854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4EBE93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F1F87A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6298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03E54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7FA85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69D963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C21691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95E3BB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E63F6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DA4E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C88F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F2B0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33192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8F4227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C92990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4C5879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EAE7A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C5FFB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F091C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49DB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C1E097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DB2204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B4FE26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6B3A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A7AC5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B844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FAA89" w14:textId="77777777" w:rsidR="001771FC" w:rsidRPr="00BE5AC7" w:rsidRDefault="001771FC" w:rsidP="00A41B56">
            <w:r w:rsidRPr="00BE5AC7">
              <w:t>BIGINT (19)</w:t>
            </w:r>
          </w:p>
        </w:tc>
      </w:tr>
    </w:tbl>
    <w:p w14:paraId="275DB67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5BC3F32B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2E5297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356C0" w14:textId="77777777" w:rsidR="001771FC" w:rsidRPr="00BE5AC7" w:rsidRDefault="001771FC" w:rsidP="00A41B56">
            <w:r w:rsidRPr="00BE5AC7">
              <w:t>Signatures</w:t>
            </w:r>
          </w:p>
        </w:tc>
      </w:tr>
      <w:tr w:rsidR="001771FC" w:rsidRPr="00BE5AC7" w14:paraId="01B42BD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54965C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1903D0" w14:textId="77777777" w:rsidR="001771FC" w:rsidRPr="00BE5AC7" w:rsidRDefault="001771FC" w:rsidP="00A41B56">
            <w:r w:rsidRPr="00BE5AC7">
              <w:t xml:space="preserve">Contains all employees sign in and sign out operations done across the fingerprint devices, </w:t>
            </w:r>
            <w:proofErr w:type="spellStart"/>
            <w:r w:rsidRPr="00BE5AC7">
              <w:t>GeoAttendance</w:t>
            </w:r>
            <w:proofErr w:type="spellEnd"/>
            <w:r w:rsidRPr="00BE5AC7">
              <w:t xml:space="preserve"> mobile or added manually through the attendance administration system</w:t>
            </w:r>
          </w:p>
        </w:tc>
      </w:tr>
    </w:tbl>
    <w:p w14:paraId="78029272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15B91A3A" w14:textId="77777777" w:rsidR="001771FC" w:rsidRPr="00BE5AC7" w:rsidRDefault="001771FC" w:rsidP="00A41B56"/>
    <w:p w14:paraId="792FE262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17312D0A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B619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B786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4C60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B74C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AFD6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6B53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6EED661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99A2F6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D9867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9C6383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A265F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2F8D1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4F165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654D2FD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725540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3D4A72" w14:textId="77777777" w:rsidR="001771FC" w:rsidRPr="00BE5AC7" w:rsidRDefault="001771FC" w:rsidP="00A41B56">
            <w:proofErr w:type="spellStart"/>
            <w:r w:rsidRPr="00BE5AC7">
              <w:t>Fingerprint_Id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5DDB3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AFCB1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0ED95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C4D6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DCC541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12CBC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8E1C23" w14:textId="77777777" w:rsidR="001771FC" w:rsidRPr="00BE5AC7" w:rsidRDefault="001771FC" w:rsidP="00A41B56">
            <w:r w:rsidRPr="00BE5AC7">
              <w:t>Date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DA3D8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76996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854A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040F51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495463F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C2E300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8B5F5F" w14:textId="77777777" w:rsidR="001771FC" w:rsidRPr="00BE5AC7" w:rsidRDefault="001771FC" w:rsidP="00A41B56">
            <w:r w:rsidRPr="00BE5AC7">
              <w:t>Time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6C0B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AAFF7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78F2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DB04D0" w14:textId="77777777" w:rsidR="001771FC" w:rsidRPr="00BE5AC7" w:rsidRDefault="001771FC" w:rsidP="00A41B56">
            <w:r w:rsidRPr="00BE5AC7">
              <w:t>CHAR (8)</w:t>
            </w:r>
          </w:p>
        </w:tc>
      </w:tr>
      <w:tr w:rsidR="001771FC" w:rsidRPr="00BE5AC7" w14:paraId="349825B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8C1B14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F79D04" w14:textId="77777777" w:rsidR="001771FC" w:rsidRPr="00BE5AC7" w:rsidRDefault="001771FC" w:rsidP="00A41B56">
            <w:proofErr w:type="spellStart"/>
            <w:r w:rsidRPr="00BE5AC7">
              <w:t>Device_Id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4F789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D3414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7B3E3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0DC701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D05A71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EC9C3A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322B5F" w14:textId="77777777" w:rsidR="001771FC" w:rsidRPr="00BE5AC7" w:rsidRDefault="001771FC" w:rsidP="00A41B56">
            <w:proofErr w:type="spellStart"/>
            <w:r w:rsidRPr="00BE5AC7">
              <w:t>Matching_Type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6AE3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46FBA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3116E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49531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6562CD4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91D36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28F6F" w14:textId="77777777" w:rsidR="001771FC" w:rsidRPr="00BE5AC7" w:rsidRDefault="001771FC" w:rsidP="00A41B56">
            <w:r w:rsidRPr="00BE5AC7">
              <w:t>Result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1587F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DE54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21806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47BE78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40B0C40C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9BB71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489CB0" w14:textId="77777777" w:rsidR="001771FC" w:rsidRPr="00BE5AC7" w:rsidRDefault="001771FC" w:rsidP="00A41B56">
            <w:r w:rsidRPr="00BE5AC7">
              <w:t>Mode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0067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F41C94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F9397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1DC8E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C669C9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5DC584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6F4BE5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BF5C1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3CDEA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5C57F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E6480B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89609A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9261D0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BF464B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F8B45D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2C3D3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09E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C988E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882FE5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FCBEDC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2AF14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734BB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2D515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96AC4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5D1889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14E8B3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63F66C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F14428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091D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77C0B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2A187C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FA104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5E7CB9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3EC120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83B8CD" w14:textId="77777777" w:rsidR="001771FC" w:rsidRPr="00BE5AC7" w:rsidRDefault="001771FC" w:rsidP="00A41B56">
            <w:r w:rsidRPr="00BE5AC7">
              <w:t>Source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555D0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F87A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2DF1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63B2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7471346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7A2EE8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645F6" w14:textId="77777777" w:rsidR="001771FC" w:rsidRPr="00BE5AC7" w:rsidRDefault="001771FC" w:rsidP="00A41B56">
            <w:proofErr w:type="spellStart"/>
            <w:r w:rsidRPr="00BE5AC7">
              <w:t>Source_Id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96B36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6C4EE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1AE1E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87443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35F39228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4FE9940D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3ADA6D" w14:textId="77777777" w:rsidR="001771FC" w:rsidRPr="00412A75" w:rsidRDefault="001771FC" w:rsidP="00A41B56">
            <w:r w:rsidRPr="00412A75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DA75E4" w14:textId="77777777" w:rsidR="001771FC" w:rsidRPr="00BE5AC7" w:rsidRDefault="001771FC" w:rsidP="00A41B56">
            <w:proofErr w:type="spellStart"/>
            <w:r w:rsidRPr="00BE5AC7">
              <w:t>Terminal_locations</w:t>
            </w:r>
            <w:proofErr w:type="spellEnd"/>
          </w:p>
        </w:tc>
      </w:tr>
      <w:tr w:rsidR="001771FC" w:rsidRPr="00BE5AC7" w14:paraId="7F5796DE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1A9F6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422A25" w14:textId="77777777" w:rsidR="001771FC" w:rsidRPr="00BE5AC7" w:rsidRDefault="001771FC" w:rsidP="00A41B56">
            <w:r w:rsidRPr="00BE5AC7">
              <w:t>Contains the name of working locations in which a fingerprint device is installed</w:t>
            </w:r>
          </w:p>
        </w:tc>
      </w:tr>
    </w:tbl>
    <w:p w14:paraId="5E43C326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68A2766C" w14:textId="77777777" w:rsidR="001771FC" w:rsidRPr="00BE5AC7" w:rsidRDefault="001771FC" w:rsidP="00A41B56"/>
    <w:p w14:paraId="3BA60379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259000D3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048F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65B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53D2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7310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E322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83A4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25AD22F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7C54C1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CC2922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52DFF6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6955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7C148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2D5F48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68024EB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29D4A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917FF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1A4BB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D72FD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2A00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D1CF17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DC9E12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92A683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AB5E0" w14:textId="77777777" w:rsidR="001771FC" w:rsidRPr="00BE5AC7" w:rsidRDefault="001771FC" w:rsidP="00A41B56">
            <w:r w:rsidRPr="00BE5AC7">
              <w:t>PAI_ID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F0146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4AF4C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D55D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F27045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5164AB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E9591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4CA8B3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F0D0B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84CA3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4E548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0CBF5E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32BB154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CCCE0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C5157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957A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4401A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10E4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8CCDA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5F4B645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C1DCF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05FF3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DA74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6F28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33DE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6A6902" w14:textId="77777777" w:rsidR="001771FC" w:rsidRPr="00BE5AC7" w:rsidRDefault="001771FC" w:rsidP="00A41B56">
            <w:r w:rsidRPr="00BE5AC7">
              <w:t>Datetime (23,3)</w:t>
            </w:r>
          </w:p>
        </w:tc>
      </w:tr>
    </w:tbl>
    <w:p w14:paraId="6A5640B0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23636E9F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C9847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6A8454" w14:textId="77777777" w:rsidR="001771FC" w:rsidRPr="00BE5AC7" w:rsidRDefault="001771FC" w:rsidP="00A41B56">
            <w:r w:rsidRPr="00BE5AC7">
              <w:t>Terminals</w:t>
            </w:r>
          </w:p>
        </w:tc>
      </w:tr>
      <w:tr w:rsidR="001771FC" w:rsidRPr="00BE5AC7" w14:paraId="6C5D3527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79703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893258" w14:textId="77777777" w:rsidR="001771FC" w:rsidRPr="00BE5AC7" w:rsidRDefault="001771FC" w:rsidP="00A41B56">
            <w:r w:rsidRPr="00BE5AC7">
              <w:t>Contains information regarding the fingerprint devices which are used for signing in and signing out</w:t>
            </w:r>
          </w:p>
        </w:tc>
      </w:tr>
    </w:tbl>
    <w:p w14:paraId="4ECD1B8B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2DA67F6F" w14:textId="77777777" w:rsidR="001771FC" w:rsidRPr="00BE5AC7" w:rsidRDefault="001771FC" w:rsidP="00A41B56"/>
    <w:p w14:paraId="67739A4A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49936644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0856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A3F4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CA3F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7713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09D8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5EAA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2725873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C72CA0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07BB83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B14BB5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B244A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00BC1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3BCC9E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67FFC32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11D33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8A0DA9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3AE7F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E17A7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252177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81CF70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6150DC5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F2D66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AD87A8" w14:textId="77777777" w:rsidR="001771FC" w:rsidRPr="00BE5AC7" w:rsidRDefault="001771FC" w:rsidP="00A41B56">
            <w:r w:rsidRPr="00BE5AC7">
              <w:t>Ip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3A1D8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CD58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E7BEE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3AC96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0114BAA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2109DB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840F1E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44D5C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CA121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45A7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B0435B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15CA81A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493BD0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88554E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3D8643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54906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33C37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DF5B9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6997716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DBF766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AECBD6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CEAB0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84270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D9F83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3D9CD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981879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E74846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CC91ED" w14:textId="77777777" w:rsidR="001771FC" w:rsidRPr="00BE5AC7" w:rsidRDefault="001771FC" w:rsidP="00A41B56">
            <w:proofErr w:type="spellStart"/>
            <w:r w:rsidRPr="00BE5AC7">
              <w:t>Terminal_ID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70B8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269D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B2A27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0E73E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66CC29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B6C73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BC1AEB" w14:textId="77777777" w:rsidR="001771FC" w:rsidRPr="00BE5AC7" w:rsidRDefault="001771FC" w:rsidP="00A41B56">
            <w:r w:rsidRPr="00BE5AC7">
              <w:t>Type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618A7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A53B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3B8FA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035F52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12F3606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716FED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DF8780" w14:textId="77777777" w:rsidR="001771FC" w:rsidRPr="00BE5AC7" w:rsidRDefault="001771FC" w:rsidP="00A41B56">
            <w:proofErr w:type="spellStart"/>
            <w:r w:rsidRPr="00BE5AC7">
              <w:t>Badl_Legan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5E206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0CEBD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C0D01B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FC6157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2A738E9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3861D7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0E50E4" w14:textId="77777777" w:rsidR="001771FC" w:rsidRPr="00BE5AC7" w:rsidRDefault="001771FC" w:rsidP="00A41B56">
            <w:proofErr w:type="spellStart"/>
            <w:r w:rsidRPr="00BE5AC7">
              <w:t>Location_ID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2283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0DF40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57FB9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5BFFDC" w14:textId="77777777" w:rsidR="001771FC" w:rsidRPr="00BE5AC7" w:rsidRDefault="001771FC" w:rsidP="00A41B56">
            <w:r w:rsidRPr="00BE5AC7">
              <w:t>Integer (10)</w:t>
            </w:r>
          </w:p>
        </w:tc>
      </w:tr>
    </w:tbl>
    <w:p w14:paraId="2E32E1E5" w14:textId="77777777" w:rsidR="001771FC" w:rsidRPr="00BE5AC7" w:rsidRDefault="001771FC" w:rsidP="00A41B56">
      <w:r w:rsidRPr="00BE5AC7">
        <w:br w:type="page"/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6D335546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10E541" w14:textId="77777777" w:rsidR="001771FC" w:rsidRPr="00412A75" w:rsidRDefault="001771FC" w:rsidP="00A41B56">
            <w:r w:rsidRPr="00412A75">
              <w:lastRenderedPageBreak/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37F15D" w14:textId="77777777" w:rsidR="001771FC" w:rsidRPr="00BE5AC7" w:rsidRDefault="001771FC" w:rsidP="00A41B56">
            <w:r w:rsidRPr="00BE5AC7">
              <w:t>Vacations</w:t>
            </w:r>
          </w:p>
        </w:tc>
      </w:tr>
      <w:tr w:rsidR="001771FC" w:rsidRPr="00BE5AC7" w14:paraId="3E5D4913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5B4C1F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43E77" w14:textId="77777777" w:rsidR="001771FC" w:rsidRPr="00BE5AC7" w:rsidRDefault="001771FC" w:rsidP="00A41B56">
            <w:r w:rsidRPr="00BE5AC7">
              <w:t>Contains information regarding the public holidays as defined by government of Kuwait</w:t>
            </w:r>
          </w:p>
        </w:tc>
      </w:tr>
    </w:tbl>
    <w:p w14:paraId="1BC942D5" w14:textId="77777777" w:rsidR="001771FC" w:rsidRPr="00BE5AC7" w:rsidRDefault="001771FC" w:rsidP="001771FC">
      <w:pPr>
        <w:pStyle w:val="p6"/>
        <w:rPr>
          <w:rFonts w:ascii="Arial Narrow" w:hAnsi="Arial Narrow"/>
          <w:sz w:val="22"/>
          <w:szCs w:val="22"/>
        </w:rPr>
      </w:pPr>
    </w:p>
    <w:p w14:paraId="1315B28F" w14:textId="77777777" w:rsidR="001771FC" w:rsidRPr="00BE5AC7" w:rsidRDefault="001771FC" w:rsidP="00A41B56"/>
    <w:p w14:paraId="426FCEDF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753392E2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2052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C56D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C60E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F0A8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5A9C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FCFF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294AC38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96D68B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B188CE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A3FC4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CD48F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76562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3BEC7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4E559E6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3B7619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2E5A12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25F32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4AE84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D502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87461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763B54E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A9D3B8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2C0393" w14:textId="77777777" w:rsidR="001771FC" w:rsidRPr="00BE5AC7" w:rsidRDefault="001771FC" w:rsidP="00A41B56">
            <w:r w:rsidRPr="00BE5AC7">
              <w:t>Day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1EE0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6645C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FFA94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CA8F9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D1B96F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35639B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3B1FFA" w14:textId="77777777" w:rsidR="001771FC" w:rsidRPr="00BE5AC7" w:rsidRDefault="001771FC" w:rsidP="00A41B56">
            <w:r w:rsidRPr="00BE5AC7">
              <w:t>Month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469E8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3C595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3B3BB5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6E9373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994FDA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7C5DA0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20844F" w14:textId="77777777" w:rsidR="001771FC" w:rsidRPr="00BE5AC7" w:rsidRDefault="001771FC" w:rsidP="00A41B56">
            <w:r w:rsidRPr="00BE5AC7">
              <w:t>Year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80CB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1D0FD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61196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D76D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3C68273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D3F0EB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CE4DE0" w14:textId="77777777" w:rsidR="001771FC" w:rsidRPr="00BE5AC7" w:rsidRDefault="001771FC" w:rsidP="00A41B56">
            <w:proofErr w:type="spellStart"/>
            <w:r w:rsidRPr="00BE5AC7">
              <w:t>Is_Annual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8E507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B085C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A3E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27325" w14:textId="77777777" w:rsidR="001771FC" w:rsidRPr="00BE5AC7" w:rsidRDefault="001771FC" w:rsidP="00A41B56">
            <w:r w:rsidRPr="00BE5AC7">
              <w:t>BIT (1)</w:t>
            </w:r>
          </w:p>
        </w:tc>
      </w:tr>
      <w:tr w:rsidR="001771FC" w:rsidRPr="00BE5AC7" w14:paraId="248046C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B420A0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5458D7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E10B3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784F6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A865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4FCD36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DF3E67F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2899BC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9E9FC7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64975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0FD79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CE07EE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131405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43D8530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DE7872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BF6CE2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0C7C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E226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3A6092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979FC0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2EE61C88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F5276D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6672D" w14:textId="77777777" w:rsidR="001771FC" w:rsidRPr="00BE5AC7" w:rsidRDefault="001771FC" w:rsidP="00A41B56">
            <w:proofErr w:type="spellStart"/>
            <w:r w:rsidRPr="00BE5AC7">
              <w:t>Select_By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E0F65F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58903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A1C243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A63904" w14:textId="77777777" w:rsidR="001771FC" w:rsidRPr="00BE5AC7" w:rsidRDefault="001771FC" w:rsidP="00A41B56">
            <w:r w:rsidRPr="00BE5AC7">
              <w:t>NVARCHAR (50)</w:t>
            </w:r>
          </w:p>
        </w:tc>
      </w:tr>
      <w:tr w:rsidR="001771FC" w:rsidRPr="00BE5AC7" w14:paraId="5C6FE3D5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14B39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0F9DEC" w14:textId="77777777" w:rsidR="001771FC" w:rsidRPr="00BE5AC7" w:rsidRDefault="001771FC" w:rsidP="00A41B56">
            <w:proofErr w:type="spellStart"/>
            <w:r w:rsidRPr="00BE5AC7">
              <w:t>Select_Emps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2A6D3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AD4C13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C2DF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8D7935" w14:textId="77777777" w:rsidR="001771FC" w:rsidRPr="00BE5AC7" w:rsidRDefault="001771FC" w:rsidP="00A41B56">
            <w:r w:rsidRPr="00BE5AC7">
              <w:t>NVARCHAR (-1)</w:t>
            </w:r>
          </w:p>
        </w:tc>
      </w:tr>
      <w:tr w:rsidR="001771FC" w:rsidRPr="00BE5AC7" w14:paraId="2B978BB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844CB4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7F6591" w14:textId="77777777" w:rsidR="001771FC" w:rsidRPr="00BE5AC7" w:rsidRDefault="001771FC" w:rsidP="00A41B56">
            <w:proofErr w:type="spellStart"/>
            <w:r w:rsidRPr="00BE5AC7">
              <w:t>Select_Dep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682CC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8B154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BD159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F25444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D28F01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70114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515F2B" w14:textId="77777777" w:rsidR="001771FC" w:rsidRPr="00BE5AC7" w:rsidRDefault="001771FC" w:rsidP="00A41B56">
            <w:proofErr w:type="spellStart"/>
            <w:r w:rsidRPr="00BE5AC7">
              <w:t>Select_Job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BCB4B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6C830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EB7B22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DFAE28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B80C744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8FD86E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6EDCA3" w14:textId="77777777" w:rsidR="001771FC" w:rsidRPr="00BE5AC7" w:rsidRDefault="001771FC" w:rsidP="00A41B56">
            <w:proofErr w:type="spellStart"/>
            <w:r w:rsidRPr="00BE5AC7">
              <w:t>Select_Dawam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13298B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D622E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1C70C1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1E611F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09EFD5B1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694FD8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2910FF" w14:textId="77777777" w:rsidR="001771FC" w:rsidRPr="00BE5AC7" w:rsidRDefault="001771FC" w:rsidP="00A41B56">
            <w:proofErr w:type="spellStart"/>
            <w:r w:rsidRPr="00BE5AC7">
              <w:t>Like_Satrday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DE67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FF6FA5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6AF5E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68FE47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50E5B05B" w14:textId="77777777" w:rsidR="001771FC" w:rsidRPr="00BE5AC7" w:rsidRDefault="001771FC" w:rsidP="00A41B56">
      <w:r w:rsidRPr="00BE5AC7">
        <w:br w:type="page"/>
      </w:r>
      <w:r w:rsidRPr="00BE5AC7">
        <w:lastRenderedPageBreak/>
        <w:t xml:space="preserve"> </w:t>
      </w: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1771FC" w:rsidRPr="00BE5AC7" w14:paraId="6773F3E2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AB70B9" w14:textId="77777777" w:rsidR="001771FC" w:rsidRPr="00412A75" w:rsidRDefault="001771FC" w:rsidP="00A41B56">
            <w:r w:rsidRPr="00412A75">
              <w:t>Table Name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101EA1" w14:textId="77777777" w:rsidR="001771FC" w:rsidRPr="00BE5AC7" w:rsidRDefault="001771FC" w:rsidP="00A41B56">
            <w:r w:rsidRPr="00BE5AC7">
              <w:t>Worktimes</w:t>
            </w:r>
          </w:p>
        </w:tc>
      </w:tr>
      <w:tr w:rsidR="001771FC" w:rsidRPr="00BE5AC7" w14:paraId="14BC022A" w14:textId="77777777" w:rsidTr="001771FC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0066E" w14:textId="77777777" w:rsidR="001771FC" w:rsidRPr="00412A75" w:rsidRDefault="001771FC" w:rsidP="00A41B56">
            <w:r w:rsidRPr="00412A75">
              <w:t>Description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E3A84B" w14:textId="77777777" w:rsidR="001771FC" w:rsidRPr="00BE5AC7" w:rsidRDefault="001771FC" w:rsidP="00A41B56">
            <w:r w:rsidRPr="00BE5AC7">
              <w:t>Contains information regarding the created work times in the system</w:t>
            </w:r>
          </w:p>
        </w:tc>
      </w:tr>
    </w:tbl>
    <w:p w14:paraId="0BABD296" w14:textId="77777777" w:rsidR="001771FC" w:rsidRPr="00BE5AC7" w:rsidRDefault="001771FC" w:rsidP="00A41B56"/>
    <w:p w14:paraId="59BA895A" w14:textId="77777777" w:rsidR="001771FC" w:rsidRPr="00BE5AC7" w:rsidRDefault="001771FC" w:rsidP="00A41B56">
      <w:r w:rsidRPr="00BE5AC7">
        <w:rPr>
          <w:rStyle w:val="Charactertcap9"/>
          <w:rFonts w:ascii="Arial Narrow" w:hAnsi="Arial Narrow"/>
          <w:sz w:val="22"/>
          <w:szCs w:val="22"/>
        </w:rPr>
        <w:t>Columns</w:t>
      </w:r>
    </w:p>
    <w:tbl>
      <w:tblPr>
        <w:tblStyle w:val="Tablew258"/>
        <w:tblW w:w="7358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</w:tblGrid>
      <w:tr w:rsidR="001771FC" w:rsidRPr="00412A75" w14:paraId="7B7642FB" w14:textId="77777777" w:rsidTr="001771FC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18C3" w14:textId="77777777" w:rsidR="001771FC" w:rsidRPr="00412A75" w:rsidRDefault="001771FC" w:rsidP="00A41B56">
            <w:r w:rsidRPr="00412A75"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D3A" w14:textId="77777777" w:rsidR="001771FC" w:rsidRPr="00412A75" w:rsidRDefault="001771FC" w:rsidP="00A41B56">
            <w:r w:rsidRPr="00412A75">
              <w:t>Column 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027C" w14:textId="77777777" w:rsidR="001771FC" w:rsidRPr="00412A75" w:rsidRDefault="001771FC" w:rsidP="00A41B56">
            <w:r w:rsidRPr="00412A75">
              <w:t>PK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35C7" w14:textId="77777777" w:rsidR="001771FC" w:rsidRPr="00412A75" w:rsidRDefault="001771FC" w:rsidP="00A41B56">
            <w:r w:rsidRPr="00412A75">
              <w:t>FK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C7E4" w14:textId="77777777" w:rsidR="001771FC" w:rsidRPr="00412A75" w:rsidRDefault="001771FC" w:rsidP="00A41B56">
            <w:r w:rsidRPr="00412A75">
              <w:t>M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634C" w14:textId="77777777" w:rsidR="001771FC" w:rsidRPr="00412A75" w:rsidRDefault="001771FC" w:rsidP="00A41B56">
            <w:r w:rsidRPr="00412A75">
              <w:t>Data Type</w:t>
            </w:r>
          </w:p>
        </w:tc>
      </w:tr>
      <w:tr w:rsidR="001771FC" w:rsidRPr="00BE5AC7" w14:paraId="367E9B7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F49870" w14:textId="77777777" w:rsidR="001771FC" w:rsidRPr="00BE5AC7" w:rsidRDefault="001771FC" w:rsidP="00A41B56">
            <w:r w:rsidRPr="00BE5AC7">
              <w:t>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88C0E6" w14:textId="77777777" w:rsidR="001771FC" w:rsidRPr="00BE5AC7" w:rsidRDefault="001771FC" w:rsidP="00A41B56">
            <w:r w:rsidRPr="00BE5AC7">
              <w:t>Id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5D2AF3" w14:textId="77777777" w:rsidR="001771FC" w:rsidRPr="00BE5AC7" w:rsidRDefault="001771FC" w:rsidP="00A41B56">
            <w:r w:rsidRPr="00BE5AC7">
              <w:t>P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456C58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5A2B0F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2B60A" w14:textId="77777777" w:rsidR="001771FC" w:rsidRPr="00BE5AC7" w:rsidRDefault="001771FC" w:rsidP="00A41B56">
            <w:r w:rsidRPr="00BE5AC7">
              <w:t>Integer (10) - AI - ID</w:t>
            </w:r>
          </w:p>
        </w:tc>
      </w:tr>
      <w:tr w:rsidR="001771FC" w:rsidRPr="00BE5AC7" w14:paraId="34184C2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1DF08E" w14:textId="77777777" w:rsidR="001771FC" w:rsidRPr="00BE5AC7" w:rsidRDefault="001771FC" w:rsidP="00A41B56">
            <w:r w:rsidRPr="00BE5AC7">
              <w:t>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A23B65" w14:textId="77777777" w:rsidR="001771FC" w:rsidRPr="00BE5AC7" w:rsidRDefault="001771FC" w:rsidP="00A41B56">
            <w:r w:rsidRPr="00BE5AC7">
              <w:t>Name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CD7A4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D9589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28DF1D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044D5B" w14:textId="77777777" w:rsidR="001771FC" w:rsidRPr="00BE5AC7" w:rsidRDefault="001771FC" w:rsidP="00A41B56">
            <w:r w:rsidRPr="00BE5AC7">
              <w:t>NVARCHAR (255)</w:t>
            </w:r>
          </w:p>
        </w:tc>
      </w:tr>
      <w:tr w:rsidR="001771FC" w:rsidRPr="00BE5AC7" w14:paraId="2438951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2EB243" w14:textId="77777777" w:rsidR="001771FC" w:rsidRPr="00BE5AC7" w:rsidRDefault="001771FC" w:rsidP="00A41B56">
            <w:r w:rsidRPr="00BE5AC7">
              <w:t>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79875C" w14:textId="77777777" w:rsidR="001771FC" w:rsidRPr="00BE5AC7" w:rsidRDefault="001771FC" w:rsidP="00A41B56">
            <w:r w:rsidRPr="00BE5AC7">
              <w:t>Type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4AB82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8780F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6A700D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5955AC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1F25B9E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BCFCAF" w14:textId="77777777" w:rsidR="001771FC" w:rsidRPr="00BE5AC7" w:rsidRDefault="001771FC" w:rsidP="00A41B56">
            <w:r w:rsidRPr="00BE5AC7">
              <w:t>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36912D" w14:textId="77777777" w:rsidR="001771FC" w:rsidRPr="00BE5AC7" w:rsidRDefault="001771FC" w:rsidP="00A41B56">
            <w:proofErr w:type="spellStart"/>
            <w:r w:rsidRPr="00BE5AC7">
              <w:t>Exception_To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6C4FC1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3C61D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83A226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F0422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52A5BD3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5A1C41" w14:textId="77777777" w:rsidR="001771FC" w:rsidRPr="00BE5AC7" w:rsidRDefault="001771FC" w:rsidP="00A41B56">
            <w:r w:rsidRPr="00BE5AC7">
              <w:t>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FA9FB6" w14:textId="77777777" w:rsidR="001771FC" w:rsidRPr="00BE5AC7" w:rsidRDefault="001771FC" w:rsidP="00A41B56">
            <w:proofErr w:type="spellStart"/>
            <w:r w:rsidRPr="00BE5AC7">
              <w:t>From_Date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DE880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D592F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331C0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C6AB49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0B7EDA40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592C44" w14:textId="77777777" w:rsidR="001771FC" w:rsidRPr="00BE5AC7" w:rsidRDefault="001771FC" w:rsidP="00A41B56">
            <w:r w:rsidRPr="00BE5AC7">
              <w:t>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041081" w14:textId="77777777" w:rsidR="001771FC" w:rsidRPr="00BE5AC7" w:rsidRDefault="001771FC" w:rsidP="00A41B56">
            <w:proofErr w:type="spellStart"/>
            <w:r w:rsidRPr="00BE5AC7">
              <w:t>To_Date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FA22F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1C5279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949F49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AF7741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3AA77CE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87705D" w14:textId="77777777" w:rsidR="001771FC" w:rsidRPr="00BE5AC7" w:rsidRDefault="001771FC" w:rsidP="00A41B56">
            <w:r w:rsidRPr="00BE5AC7">
              <w:t>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EE7296" w14:textId="77777777" w:rsidR="001771FC" w:rsidRPr="00BE5AC7" w:rsidRDefault="001771FC" w:rsidP="00A41B56">
            <w:r w:rsidRPr="00BE5AC7">
              <w:t>Sat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AE8CF4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6249C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528AB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E5E5A4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2BB7206E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705A5A" w14:textId="77777777" w:rsidR="001771FC" w:rsidRPr="00BE5AC7" w:rsidRDefault="001771FC" w:rsidP="00A41B56">
            <w:r w:rsidRPr="00BE5AC7">
              <w:t>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4708C2" w14:textId="77777777" w:rsidR="001771FC" w:rsidRPr="00BE5AC7" w:rsidRDefault="001771FC" w:rsidP="00A41B56">
            <w:r w:rsidRPr="00BE5AC7">
              <w:t>Sun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E10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F1A31C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B5EE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43EBBA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558ADBC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3D7FB" w14:textId="77777777" w:rsidR="001771FC" w:rsidRPr="00BE5AC7" w:rsidRDefault="001771FC" w:rsidP="00A41B56">
            <w:r w:rsidRPr="00BE5AC7">
              <w:t>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617E9E" w14:textId="77777777" w:rsidR="001771FC" w:rsidRPr="00BE5AC7" w:rsidRDefault="001771FC" w:rsidP="00A41B56">
            <w:r w:rsidRPr="00BE5AC7">
              <w:t>Mon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43435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7B7FE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E6A133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C30B08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5EB2132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1EC2D4" w14:textId="77777777" w:rsidR="001771FC" w:rsidRPr="00BE5AC7" w:rsidRDefault="001771FC" w:rsidP="00A41B56">
            <w:r w:rsidRPr="00BE5AC7">
              <w:t>10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251A46" w14:textId="77777777" w:rsidR="001771FC" w:rsidRPr="00BE5AC7" w:rsidRDefault="001771FC" w:rsidP="00A41B56">
            <w:r w:rsidRPr="00BE5AC7">
              <w:t>Tues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6DF8C7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D9BD1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7FA39A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B41C64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18072487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968015" w14:textId="77777777" w:rsidR="001771FC" w:rsidRPr="00BE5AC7" w:rsidRDefault="001771FC" w:rsidP="00A41B56">
            <w:r w:rsidRPr="00BE5AC7">
              <w:t>11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BCA48E" w14:textId="77777777" w:rsidR="001771FC" w:rsidRPr="00BE5AC7" w:rsidRDefault="001771FC" w:rsidP="00A41B56">
            <w:r w:rsidRPr="00BE5AC7">
              <w:t>Wednes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01D066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A4B9B6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756118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1AB7BA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6838AD52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110D3B" w14:textId="77777777" w:rsidR="001771FC" w:rsidRPr="00BE5AC7" w:rsidRDefault="001771FC" w:rsidP="00A41B56">
            <w:r w:rsidRPr="00BE5AC7">
              <w:t>12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35877E" w14:textId="77777777" w:rsidR="001771FC" w:rsidRPr="00BE5AC7" w:rsidRDefault="001771FC" w:rsidP="00A41B56">
            <w:r w:rsidRPr="00BE5AC7">
              <w:t>Thurs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9BDEA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B9FD3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332E0C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7A55C1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5F9BE62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E0551" w14:textId="77777777" w:rsidR="001771FC" w:rsidRPr="00BE5AC7" w:rsidRDefault="001771FC" w:rsidP="00A41B56">
            <w:r w:rsidRPr="00BE5AC7">
              <w:t>13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FEEF28" w14:textId="77777777" w:rsidR="001771FC" w:rsidRPr="00BE5AC7" w:rsidRDefault="001771FC" w:rsidP="00A41B56">
            <w:r w:rsidRPr="00BE5AC7">
              <w:t>Fri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529BF9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A84A5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8CBD0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EFCD18" w14:textId="77777777" w:rsidR="001771FC" w:rsidRPr="00BE5AC7" w:rsidRDefault="001771FC" w:rsidP="00A41B56">
            <w:r w:rsidRPr="00BE5AC7">
              <w:t xml:space="preserve">NTEXT (16) </w:t>
            </w:r>
          </w:p>
        </w:tc>
      </w:tr>
      <w:tr w:rsidR="001771FC" w:rsidRPr="00BE5AC7" w14:paraId="6823D60A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D9A7EE" w14:textId="77777777" w:rsidR="001771FC" w:rsidRPr="00BE5AC7" w:rsidRDefault="001771FC" w:rsidP="00A41B56">
            <w:r w:rsidRPr="00BE5AC7">
              <w:t>14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0C4B07" w14:textId="77777777" w:rsidR="001771FC" w:rsidRPr="00BE5AC7" w:rsidRDefault="001771FC" w:rsidP="00A41B56">
            <w:proofErr w:type="spellStart"/>
            <w:r w:rsidRPr="00BE5AC7">
              <w:t>Created_At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A6FEDE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C74C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67A504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327E4A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5BAABC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D732E5" w14:textId="77777777" w:rsidR="001771FC" w:rsidRPr="00BE5AC7" w:rsidRDefault="001771FC" w:rsidP="00A41B56">
            <w:r w:rsidRPr="00BE5AC7">
              <w:t>15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C85F4B" w14:textId="77777777" w:rsidR="001771FC" w:rsidRPr="00BE5AC7" w:rsidRDefault="001771FC" w:rsidP="00A41B56">
            <w:proofErr w:type="spellStart"/>
            <w:r w:rsidRPr="00BE5AC7">
              <w:t>Updated_At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FCB3DC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8CE340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F6F067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719DAC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066C3BA9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5D828F" w14:textId="77777777" w:rsidR="001771FC" w:rsidRPr="00BE5AC7" w:rsidRDefault="001771FC" w:rsidP="00A41B56">
            <w:r w:rsidRPr="00BE5AC7">
              <w:t>16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666C82" w14:textId="77777777" w:rsidR="001771FC" w:rsidRPr="00BE5AC7" w:rsidRDefault="001771FC" w:rsidP="00A41B56">
            <w:proofErr w:type="spellStart"/>
            <w:r w:rsidRPr="00BE5AC7">
              <w:t>Deleted_At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5D98C8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BB1D8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689AF5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0D9DD1" w14:textId="77777777" w:rsidR="001771FC" w:rsidRPr="00BE5AC7" w:rsidRDefault="001771FC" w:rsidP="00A41B56">
            <w:r w:rsidRPr="00BE5AC7">
              <w:t>Datetime (23,3)</w:t>
            </w:r>
          </w:p>
        </w:tc>
      </w:tr>
      <w:tr w:rsidR="001771FC" w:rsidRPr="00BE5AC7" w14:paraId="76206E8D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988FB" w14:textId="77777777" w:rsidR="001771FC" w:rsidRPr="00BE5AC7" w:rsidRDefault="001771FC" w:rsidP="00A41B56">
            <w:r w:rsidRPr="00BE5AC7">
              <w:t>17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48BCB5" w14:textId="77777777" w:rsidR="001771FC" w:rsidRPr="00BE5AC7" w:rsidRDefault="001771FC" w:rsidP="00A41B56">
            <w:proofErr w:type="spellStart"/>
            <w:r w:rsidRPr="00BE5AC7">
              <w:t>Recurrence_Days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7C3615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33B02A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FA0609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C66BC0" w14:textId="77777777" w:rsidR="001771FC" w:rsidRPr="00BE5AC7" w:rsidRDefault="001771FC" w:rsidP="00A41B56">
            <w:r w:rsidRPr="00BE5AC7">
              <w:t>Integer (10)</w:t>
            </w:r>
          </w:p>
        </w:tc>
      </w:tr>
      <w:tr w:rsidR="001771FC" w:rsidRPr="00BE5AC7" w14:paraId="4D109B53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3E1434" w14:textId="77777777" w:rsidR="001771FC" w:rsidRPr="00BE5AC7" w:rsidRDefault="001771FC" w:rsidP="00A41B56">
            <w:r w:rsidRPr="00BE5AC7">
              <w:t>18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99E7D5" w14:textId="77777777" w:rsidR="001771FC" w:rsidRPr="00BE5AC7" w:rsidRDefault="001771FC" w:rsidP="00A41B56">
            <w:proofErr w:type="spellStart"/>
            <w:r w:rsidRPr="00BE5AC7">
              <w:t>Nawba_Start_Date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5FA129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B66002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8E1CD1" w14:textId="77777777" w:rsidR="001771FC" w:rsidRPr="00BE5AC7" w:rsidRDefault="001771FC" w:rsidP="00A41B56"/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F473F0" w14:textId="77777777" w:rsidR="001771FC" w:rsidRPr="00BE5AC7" w:rsidRDefault="001771FC" w:rsidP="00A41B56">
            <w:r w:rsidRPr="00BE5AC7">
              <w:t>Date (10)</w:t>
            </w:r>
          </w:p>
        </w:tc>
      </w:tr>
      <w:tr w:rsidR="001771FC" w:rsidRPr="00BE5AC7" w14:paraId="5621C3DB" w14:textId="77777777" w:rsidTr="001771FC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239087" w14:textId="77777777" w:rsidR="001771FC" w:rsidRPr="00BE5AC7" w:rsidRDefault="001771FC" w:rsidP="00A41B56">
            <w:r w:rsidRPr="00BE5AC7">
              <w:t>19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C4890" w14:textId="77777777" w:rsidR="001771FC" w:rsidRPr="00BE5AC7" w:rsidRDefault="001771FC" w:rsidP="00A41B56">
            <w:proofErr w:type="spellStart"/>
            <w:r w:rsidRPr="00BE5AC7">
              <w:t>No_Vacations</w:t>
            </w:r>
            <w:proofErr w:type="spellEnd"/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2874AA" w14:textId="77777777" w:rsidR="001771FC" w:rsidRPr="00BE5AC7" w:rsidRDefault="001771FC" w:rsidP="00A41B56"/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1041A7" w14:textId="77777777" w:rsidR="001771FC" w:rsidRPr="00BE5AC7" w:rsidRDefault="001771FC" w:rsidP="00A41B56"/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3575E" w14:textId="77777777" w:rsidR="001771FC" w:rsidRPr="00BE5AC7" w:rsidRDefault="001771FC" w:rsidP="00A41B56">
            <w:r w:rsidRPr="00BE5AC7">
              <w:t>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2BA33A" w14:textId="77777777" w:rsidR="001771FC" w:rsidRPr="00BE5AC7" w:rsidRDefault="001771FC" w:rsidP="00A41B56">
            <w:r w:rsidRPr="00BE5AC7">
              <w:t>BIT (1)</w:t>
            </w:r>
          </w:p>
        </w:tc>
      </w:tr>
    </w:tbl>
    <w:p w14:paraId="07FC35F5" w14:textId="77777777" w:rsidR="008B3F74" w:rsidRDefault="008B3F74" w:rsidP="00A41B56">
      <w:r>
        <w:br w:type="page"/>
      </w:r>
    </w:p>
    <w:p w14:paraId="02A15B8D" w14:textId="77777777" w:rsidR="001722E3" w:rsidRDefault="001722E3" w:rsidP="00A41B56"/>
    <w:p w14:paraId="60E0A9E4" w14:textId="136A61B1" w:rsidR="00AB7057" w:rsidRDefault="00AB7057" w:rsidP="00C35BF2">
      <w:pPr>
        <w:pStyle w:val="Heading2"/>
      </w:pPr>
      <w:bookmarkStart w:id="877" w:name="_Toc204773636"/>
      <w:bookmarkStart w:id="878" w:name="_Toc63579941"/>
      <w:r>
        <w:t>Registration</w:t>
      </w:r>
      <w:bookmarkEnd w:id="877"/>
    </w:p>
    <w:p w14:paraId="5B14FA23" w14:textId="3AF4EACE" w:rsidR="00080AEB" w:rsidRDefault="001722E3" w:rsidP="00C35BF2">
      <w:pPr>
        <w:pStyle w:val="Heading2"/>
      </w:pPr>
      <w:bookmarkStart w:id="879" w:name="_Toc204773637"/>
      <w:r>
        <w:t>Role</w:t>
      </w:r>
      <w:bookmarkEnd w:id="878"/>
      <w:bookmarkEnd w:id="879"/>
    </w:p>
    <w:p w14:paraId="72BAAE3E" w14:textId="0341E0C8" w:rsidR="001722E3" w:rsidRDefault="001722E3" w:rsidP="00C35BF2">
      <w:pPr>
        <w:pStyle w:val="Heading2"/>
      </w:pPr>
      <w:bookmarkStart w:id="880" w:name="_Toc63579942"/>
      <w:bookmarkStart w:id="881" w:name="_Toc204773638"/>
      <w:r>
        <w:t>Privilege</w:t>
      </w:r>
      <w:bookmarkEnd w:id="880"/>
      <w:bookmarkEnd w:id="881"/>
    </w:p>
    <w:p w14:paraId="4C4BF6EE" w14:textId="407E27E5" w:rsidR="00E4143D" w:rsidRDefault="001722E3" w:rsidP="00C35BF2">
      <w:pPr>
        <w:pStyle w:val="Heading2"/>
      </w:pPr>
      <w:bookmarkStart w:id="882" w:name="_Toc63579943"/>
      <w:bookmarkStart w:id="883" w:name="_Toc204773639"/>
      <w:r>
        <w:t>Department</w:t>
      </w:r>
      <w:bookmarkEnd w:id="882"/>
      <w:bookmarkEnd w:id="883"/>
    </w:p>
    <w:p w14:paraId="74A4C467" w14:textId="1231B48F" w:rsidR="001722E3" w:rsidRDefault="001722E3" w:rsidP="00C35BF2">
      <w:pPr>
        <w:pStyle w:val="Heading2"/>
      </w:pPr>
      <w:bookmarkStart w:id="884" w:name="_Toc204773640"/>
      <w:bookmarkStart w:id="885" w:name="_Toc63579944"/>
      <w:r>
        <w:t>Department's</w:t>
      </w:r>
      <w:bookmarkEnd w:id="884"/>
      <w:r>
        <w:t xml:space="preserve"> </w:t>
      </w:r>
      <w:bookmarkEnd w:id="885"/>
    </w:p>
    <w:p w14:paraId="0EAB715E" w14:textId="37BD4FA2" w:rsidR="001722E3" w:rsidRDefault="001722E3" w:rsidP="00C35BF2">
      <w:pPr>
        <w:pStyle w:val="Heading2"/>
      </w:pPr>
      <w:bookmarkStart w:id="886" w:name="_Toc63579946"/>
      <w:bookmarkStart w:id="887" w:name="_Toc204773641"/>
      <w:proofErr w:type="spellStart"/>
      <w:r>
        <w:t>WorkingLocation</w:t>
      </w:r>
      <w:bookmarkEnd w:id="886"/>
      <w:bookmarkEnd w:id="887"/>
      <w:proofErr w:type="spellEnd"/>
    </w:p>
    <w:p w14:paraId="27156D95" w14:textId="41855A69" w:rsidR="001722E3" w:rsidRDefault="001722E3" w:rsidP="00C35BF2">
      <w:pPr>
        <w:pStyle w:val="Heading2"/>
      </w:pPr>
      <w:bookmarkStart w:id="888" w:name="_Toc63579947"/>
      <w:bookmarkStart w:id="889" w:name="_Toc204773642"/>
      <w:r>
        <w:t>Dashboard</w:t>
      </w:r>
      <w:bookmarkEnd w:id="888"/>
      <w:bookmarkEnd w:id="889"/>
    </w:p>
    <w:p w14:paraId="54EC5C37" w14:textId="08E07C83" w:rsidR="001722E3" w:rsidRDefault="001722E3" w:rsidP="00C35BF2">
      <w:pPr>
        <w:pStyle w:val="Heading2"/>
      </w:pPr>
      <w:bookmarkStart w:id="890" w:name="_Toc63579948"/>
      <w:bookmarkStart w:id="891" w:name="_Toc204773643"/>
      <w:r>
        <w:t>Permission</w:t>
      </w:r>
      <w:bookmarkEnd w:id="890"/>
      <w:bookmarkEnd w:id="891"/>
    </w:p>
    <w:p w14:paraId="0A9A9F06" w14:textId="7C19A53F" w:rsidR="001722E3" w:rsidRDefault="001722E3" w:rsidP="00C35BF2">
      <w:pPr>
        <w:pStyle w:val="Heading2"/>
      </w:pPr>
      <w:bookmarkStart w:id="892" w:name="_Toc63579949"/>
      <w:bookmarkStart w:id="893" w:name="_Toc204773644"/>
      <w:r>
        <w:t>Official Duty</w:t>
      </w:r>
      <w:bookmarkEnd w:id="892"/>
      <w:bookmarkEnd w:id="893"/>
    </w:p>
    <w:p w14:paraId="3FDCF239" w14:textId="6885FC51" w:rsidR="001722E3" w:rsidRDefault="001722E3" w:rsidP="00C35BF2">
      <w:pPr>
        <w:pStyle w:val="Heading2"/>
      </w:pPr>
      <w:bookmarkStart w:id="894" w:name="_Toc63579952"/>
      <w:bookmarkStart w:id="895" w:name="_Toc204773645"/>
      <w:proofErr w:type="spellStart"/>
      <w:r>
        <w:t>Job</w:t>
      </w:r>
      <w:bookmarkEnd w:id="894"/>
      <w:r w:rsidR="00AB7057">
        <w:t>s</w:t>
      </w:r>
      <w:proofErr w:type="gramStart"/>
      <w:r w:rsidR="00AB7057">
        <w:t>,Assignments</w:t>
      </w:r>
      <w:bookmarkEnd w:id="895"/>
      <w:proofErr w:type="spellEnd"/>
      <w:proofErr w:type="gramEnd"/>
    </w:p>
    <w:p w14:paraId="3AF3159B" w14:textId="092086B8" w:rsidR="001722E3" w:rsidRDefault="001722E3" w:rsidP="00C35BF2">
      <w:pPr>
        <w:pStyle w:val="Heading2"/>
      </w:pPr>
      <w:bookmarkStart w:id="896" w:name="_Toc63579954"/>
      <w:bookmarkStart w:id="897" w:name="_Toc204773646"/>
      <w:r>
        <w:t>Contract</w:t>
      </w:r>
      <w:bookmarkEnd w:id="896"/>
      <w:bookmarkEnd w:id="897"/>
    </w:p>
    <w:p w14:paraId="3E14B25F" w14:textId="46B35176" w:rsidR="001722E3" w:rsidRDefault="001722E3" w:rsidP="00C35BF2">
      <w:pPr>
        <w:pStyle w:val="Heading2"/>
      </w:pPr>
      <w:bookmarkStart w:id="898" w:name="_Toc63579956"/>
      <w:bookmarkStart w:id="899" w:name="_Toc204773647"/>
      <w:r>
        <w:t>Admin Reports</w:t>
      </w:r>
      <w:bookmarkEnd w:id="898"/>
      <w:bookmarkEnd w:id="899"/>
    </w:p>
    <w:p w14:paraId="3B0BBE67" w14:textId="0F9B4B87" w:rsidR="001722E3" w:rsidRDefault="001722E3" w:rsidP="00C35BF2">
      <w:pPr>
        <w:pStyle w:val="Heading2"/>
      </w:pPr>
      <w:bookmarkStart w:id="900" w:name="_Toc63579957"/>
      <w:bookmarkStart w:id="901" w:name="_Toc204773648"/>
      <w:r>
        <w:t>Audit Trail</w:t>
      </w:r>
      <w:bookmarkEnd w:id="900"/>
      <w:bookmarkEnd w:id="901"/>
    </w:p>
    <w:p w14:paraId="4C9451BB" w14:textId="36E30B8A" w:rsidR="001722E3" w:rsidRDefault="001722E3" w:rsidP="00C35BF2">
      <w:pPr>
        <w:pStyle w:val="Heading2"/>
      </w:pPr>
      <w:bookmarkStart w:id="902" w:name="_Toc63579958"/>
      <w:bookmarkStart w:id="903" w:name="_Toc204773649"/>
      <w:r>
        <w:t>Admin Dashboard</w:t>
      </w:r>
      <w:bookmarkEnd w:id="902"/>
      <w:bookmarkEnd w:id="903"/>
    </w:p>
    <w:p w14:paraId="20B40383" w14:textId="13F39AC6" w:rsidR="001722E3" w:rsidRDefault="001722E3" w:rsidP="00A41B56"/>
    <w:sectPr w:rsidR="001722E3" w:rsidSect="005E0171">
      <w:headerReference w:type="even" r:id="rId14"/>
      <w:headerReference w:type="default" r:id="rId15"/>
      <w:footerReference w:type="default" r:id="rId16"/>
      <w:pgSz w:w="11909" w:h="16834" w:code="9"/>
      <w:pgMar w:top="1440" w:right="1440" w:bottom="1440" w:left="144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7" w:author="Ahmad Jaber" w:date="2025-08-02T13:32:00Z" w:initials="AJ">
    <w:p w14:paraId="7B476AC6" w14:textId="24B118A2" w:rsidR="0069575B" w:rsidRDefault="0069575B">
      <w:pPr>
        <w:pStyle w:val="CommentText"/>
      </w:pPr>
      <w:r>
        <w:rPr>
          <w:rStyle w:val="CommentReference"/>
        </w:rPr>
        <w:annotationRef/>
      </w:r>
      <w:r>
        <w:t>Why we need a forms?</w:t>
      </w:r>
    </w:p>
  </w:comment>
  <w:comment w:id="128" w:author="Ahmad Jaber" w:date="2025-08-02T13:33:00Z" w:initials="AJ">
    <w:p w14:paraId="1C47346E" w14:textId="1C6BE428" w:rsidR="0069575B" w:rsidRDefault="0069575B">
      <w:pPr>
        <w:pStyle w:val="CommentText"/>
      </w:pPr>
      <w:r>
        <w:rPr>
          <w:rStyle w:val="CommentReference"/>
        </w:rPr>
        <w:annotationRef/>
      </w:r>
      <w:r>
        <w:t>Please see the document that I sent to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476AC6" w15:done="0"/>
  <w15:commentEx w15:paraId="1C4734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7ED212" w16cex:dateUtc="2025-08-02T10:32:00Z"/>
  <w16cex:commentExtensible w16cex:durableId="525AD2D4" w16cex:dateUtc="2025-08-02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476AC6" w16cid:durableId="0B7ED212"/>
  <w16cid:commentId w16cid:paraId="1C47346E" w16cid:durableId="525AD2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EAA2C" w14:textId="77777777" w:rsidR="00CA0AE1" w:rsidRDefault="00CA0AE1" w:rsidP="00A41B56">
      <w:r>
        <w:separator/>
      </w:r>
    </w:p>
  </w:endnote>
  <w:endnote w:type="continuationSeparator" w:id="0">
    <w:p w14:paraId="0CDEB5FA" w14:textId="77777777" w:rsidR="00CA0AE1" w:rsidRDefault="00CA0AE1" w:rsidP="00A41B56">
      <w:r>
        <w:continuationSeparator/>
      </w:r>
    </w:p>
  </w:endnote>
  <w:endnote w:type="continuationNotice" w:id="1">
    <w:p w14:paraId="029CD6AB" w14:textId="77777777" w:rsidR="00CA0AE1" w:rsidRDefault="00CA0AE1" w:rsidP="00A41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4396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B0EC5EE" w14:textId="7E7504DC" w:rsidR="0069575B" w:rsidRDefault="0069575B" w:rsidP="00A41B5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3E9573" wp14:editId="1FBB5919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-96520</wp:posOffset>
                      </wp:positionV>
                      <wp:extent cx="6431280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128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F408D3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-7.6pt" to="482.4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" strokecolor="#00b0f0" strokeweight=".5pt"/>
                  </w:pict>
                </mc:Fallback>
              </mc:AlternateContent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61F94">
              <w:rPr>
                <w:noProof/>
              </w:rPr>
              <w:t>15</w:t>
            </w:r>
            <w:r>
              <w:fldChar w:fldCharType="end"/>
            </w:r>
            <w:r>
              <w:t xml:space="preserve"> of </w:t>
            </w:r>
            <w:fldSimple w:instr=" NUMPAGES  ">
              <w:r w:rsidR="00C61F94">
                <w:rPr>
                  <w:noProof/>
                </w:rPr>
                <w:t>66</w:t>
              </w:r>
            </w:fldSimple>
          </w:p>
        </w:sdtContent>
      </w:sdt>
    </w:sdtContent>
  </w:sdt>
  <w:p w14:paraId="7789C3BD" w14:textId="373017D3" w:rsidR="0069575B" w:rsidRDefault="0069575B" w:rsidP="00A41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0094" w14:textId="77777777" w:rsidR="00CA0AE1" w:rsidRDefault="00CA0AE1" w:rsidP="00A41B56">
      <w:r>
        <w:separator/>
      </w:r>
    </w:p>
  </w:footnote>
  <w:footnote w:type="continuationSeparator" w:id="0">
    <w:p w14:paraId="556D74EA" w14:textId="77777777" w:rsidR="00CA0AE1" w:rsidRDefault="00CA0AE1" w:rsidP="00A41B56">
      <w:r>
        <w:continuationSeparator/>
      </w:r>
    </w:p>
  </w:footnote>
  <w:footnote w:type="continuationNotice" w:id="1">
    <w:p w14:paraId="04CE990D" w14:textId="77777777" w:rsidR="00CA0AE1" w:rsidRDefault="00CA0AE1" w:rsidP="00A41B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9C395" w14:textId="77777777" w:rsidR="0069575B" w:rsidRDefault="0069575B" w:rsidP="00A41B56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396" w14:textId="77777777" w:rsidR="0069575B" w:rsidRDefault="0069575B" w:rsidP="00A41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jc w:val="center"/>
      <w:tblBorders>
        <w:bottom w:val="single" w:sz="12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165"/>
      <w:gridCol w:w="5318"/>
      <w:gridCol w:w="1985"/>
    </w:tblGrid>
    <w:tr w:rsidR="0069575B" w:rsidRPr="008569AA" w14:paraId="0E9A2061" w14:textId="77777777" w:rsidTr="00DE638C">
      <w:trPr>
        <w:cantSplit/>
        <w:trHeight w:val="1205"/>
        <w:jc w:val="center"/>
      </w:trPr>
      <w:tc>
        <w:tcPr>
          <w:tcW w:w="2165" w:type="dxa"/>
          <w:shd w:val="clear" w:color="auto" w:fill="FFFFFF" w:themeFill="background1"/>
          <w:vAlign w:val="bottom"/>
        </w:tcPr>
        <w:p w14:paraId="5E458716" w14:textId="4EBF3861" w:rsidR="0069575B" w:rsidRPr="005130C9" w:rsidRDefault="0069575B" w:rsidP="00A41B56">
          <w:pPr>
            <w:pStyle w:val="Header"/>
            <w:rPr>
              <w:rFonts w:ascii="Arial Narrow" w:hAnsi="Arial Narrow"/>
            </w:rPr>
          </w:pPr>
          <w:r>
            <w:rPr>
              <w:noProof/>
            </w:rPr>
            <w:t>Supervision</w:t>
          </w:r>
        </w:p>
      </w:tc>
      <w:tc>
        <w:tcPr>
          <w:tcW w:w="5318" w:type="dxa"/>
          <w:vAlign w:val="bottom"/>
        </w:tcPr>
        <w:p w14:paraId="2C5C4A02" w14:textId="32BB5676" w:rsidR="0069575B" w:rsidRPr="00362B76" w:rsidRDefault="0069575B" w:rsidP="0016631A">
          <w:pPr>
            <w:pStyle w:val="Header"/>
            <w:jc w:val="center"/>
          </w:pPr>
          <w:r>
            <w:t xml:space="preserve">Business </w:t>
          </w:r>
          <w:proofErr w:type="spellStart"/>
          <w:r>
            <w:t>Requirments</w:t>
          </w:r>
          <w:proofErr w:type="spellEnd"/>
        </w:p>
      </w:tc>
      <w:tc>
        <w:tcPr>
          <w:tcW w:w="1985" w:type="dxa"/>
          <w:vAlign w:val="bottom"/>
        </w:tcPr>
        <w:p w14:paraId="6B900198" w14:textId="00A4971D" w:rsidR="0069575B" w:rsidRPr="00F51556" w:rsidRDefault="0069575B" w:rsidP="00A41B56">
          <w:pPr>
            <w:pStyle w:val="Header"/>
          </w:pPr>
          <w:proofErr w:type="spellStart"/>
          <w:r>
            <w:t>SuperTech</w:t>
          </w:r>
          <w:proofErr w:type="spellEnd"/>
          <w:r>
            <w:t xml:space="preserve"> Co.</w:t>
          </w:r>
        </w:p>
      </w:tc>
    </w:tr>
  </w:tbl>
  <w:p w14:paraId="6A70E79C" w14:textId="49D8DBF7" w:rsidR="0069575B" w:rsidRDefault="0069575B" w:rsidP="00A41B5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B65"/>
    <w:multiLevelType w:val="multilevel"/>
    <w:tmpl w:val="54F4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3772"/>
    <w:multiLevelType w:val="hybridMultilevel"/>
    <w:tmpl w:val="84705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27FCC"/>
    <w:multiLevelType w:val="multilevel"/>
    <w:tmpl w:val="0409001D"/>
    <w:styleLink w:val="Style3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(%5)"/>
      <w:lvlJc w:val="left"/>
      <w:pPr>
        <w:ind w:left="1800" w:hanging="360"/>
      </w:pPr>
      <w:rPr>
        <w:rFonts w:ascii="Arial Narrow" w:hAnsi="Arial Narrow"/>
        <w:b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upperLetter"/>
      <w:lvlText w:val="%9."/>
      <w:lvlJc w:val="left"/>
      <w:pPr>
        <w:ind w:left="3240" w:hanging="360"/>
      </w:pPr>
    </w:lvl>
  </w:abstractNum>
  <w:abstractNum w:abstractNumId="3" w15:restartNumberingAfterBreak="0">
    <w:nsid w:val="09FA622F"/>
    <w:multiLevelType w:val="multilevel"/>
    <w:tmpl w:val="C4F6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31667"/>
    <w:multiLevelType w:val="multilevel"/>
    <w:tmpl w:val="46B84EC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81CE3"/>
    <w:multiLevelType w:val="multilevel"/>
    <w:tmpl w:val="E6B4077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587B47"/>
    <w:multiLevelType w:val="multilevel"/>
    <w:tmpl w:val="4B2E832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ArialLatin12pt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7" w15:restartNumberingAfterBreak="0">
    <w:nsid w:val="22967B23"/>
    <w:multiLevelType w:val="hybridMultilevel"/>
    <w:tmpl w:val="99B2E4BE"/>
    <w:lvl w:ilvl="0" w:tplc="3B48872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576AB"/>
    <w:multiLevelType w:val="multilevel"/>
    <w:tmpl w:val="BC7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B8A"/>
    <w:multiLevelType w:val="multilevel"/>
    <w:tmpl w:val="BD5038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F213530"/>
    <w:multiLevelType w:val="hybridMultilevel"/>
    <w:tmpl w:val="750E03CE"/>
    <w:lvl w:ilvl="0" w:tplc="56B6116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06EEE"/>
    <w:multiLevelType w:val="multilevel"/>
    <w:tmpl w:val="CEC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64E29"/>
    <w:multiLevelType w:val="multilevel"/>
    <w:tmpl w:val="5D1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B124F"/>
    <w:multiLevelType w:val="hybridMultilevel"/>
    <w:tmpl w:val="044C542E"/>
    <w:lvl w:ilvl="0" w:tplc="04090001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224" w:hanging="144"/>
      </w:pPr>
      <w:rPr>
        <w:rFonts w:ascii="Symbol" w:hAnsi="Symbol" w:hint="default"/>
        <w:color w:val="000000"/>
        <w:sz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bCs/>
        <w:sz w:val="22"/>
        <w:szCs w:val="22"/>
      </w:rPr>
    </w:lvl>
    <w:lvl w:ilvl="3" w:tplc="0409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361"/>
    <w:multiLevelType w:val="multilevel"/>
    <w:tmpl w:val="C818E4C0"/>
    <w:styleLink w:val="BulletinNumber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B87A66"/>
    <w:multiLevelType w:val="multilevel"/>
    <w:tmpl w:val="E1261346"/>
    <w:lvl w:ilvl="0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E2B94"/>
    <w:multiLevelType w:val="multilevel"/>
    <w:tmpl w:val="A41685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25253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AD5E1B"/>
    <w:multiLevelType w:val="hybridMultilevel"/>
    <w:tmpl w:val="40E04A7C"/>
    <w:lvl w:ilvl="0" w:tplc="3CDAE58C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C32CFC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E7A42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C909D56">
      <w:start w:val="1"/>
      <w:numFmt w:val="bullet"/>
      <w:pStyle w:val="BulletedList-Insid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E10A6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024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6BD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F8D6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96F6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11C7E"/>
    <w:multiLevelType w:val="multilevel"/>
    <w:tmpl w:val="8BB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677D5"/>
    <w:multiLevelType w:val="multilevel"/>
    <w:tmpl w:val="F92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75B9D"/>
    <w:multiLevelType w:val="multilevel"/>
    <w:tmpl w:val="9C0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903BB"/>
    <w:multiLevelType w:val="singleLevel"/>
    <w:tmpl w:val="07408E1A"/>
    <w:lvl w:ilvl="0">
      <w:start w:val="1"/>
      <w:numFmt w:val="bullet"/>
      <w:pStyle w:val="Step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23" w15:restartNumberingAfterBreak="0">
    <w:nsid w:val="743D1C96"/>
    <w:multiLevelType w:val="multilevel"/>
    <w:tmpl w:val="AED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34E59"/>
    <w:multiLevelType w:val="multilevel"/>
    <w:tmpl w:val="FED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61EC3"/>
    <w:multiLevelType w:val="multilevel"/>
    <w:tmpl w:val="A41685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A70D0"/>
    <w:multiLevelType w:val="hybridMultilevel"/>
    <w:tmpl w:val="AC2ECD66"/>
    <w:lvl w:ilvl="0" w:tplc="1130A8A8">
      <w:start w:val="7"/>
      <w:numFmt w:val="bullet"/>
      <w:lvlText w:val=""/>
      <w:lvlJc w:val="left"/>
      <w:pPr>
        <w:ind w:left="720" w:hanging="360"/>
      </w:pPr>
      <w:rPr>
        <w:rFonts w:ascii="Wingdings" w:eastAsia="Arial Narrow" w:hAnsi="Wingdings" w:cs="Arial Narro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F00FB"/>
    <w:multiLevelType w:val="multilevel"/>
    <w:tmpl w:val="155A7AAA"/>
    <w:lvl w:ilvl="0">
      <w:start w:val="1"/>
      <w:numFmt w:val="lowerLetter"/>
      <w:pStyle w:val="Numberedlist-subtasks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3"/>
  </w:num>
  <w:num w:numId="2">
    <w:abstractNumId w:val="27"/>
  </w:num>
  <w:num w:numId="3">
    <w:abstractNumId w:val="5"/>
  </w:num>
  <w:num w:numId="4">
    <w:abstractNumId w:val="2"/>
  </w:num>
  <w:num w:numId="5">
    <w:abstractNumId w:val="17"/>
  </w:num>
  <w:num w:numId="6">
    <w:abstractNumId w:val="18"/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2"/>
  </w:num>
  <w:num w:numId="10">
    <w:abstractNumId w:val="26"/>
  </w:num>
  <w:num w:numId="11">
    <w:abstractNumId w:val="1"/>
  </w:num>
  <w:num w:numId="12">
    <w:abstractNumId w:val="8"/>
  </w:num>
  <w:num w:numId="13">
    <w:abstractNumId w:val="19"/>
  </w:num>
  <w:num w:numId="14">
    <w:abstractNumId w:val="3"/>
  </w:num>
  <w:num w:numId="15">
    <w:abstractNumId w:val="7"/>
  </w:num>
  <w:num w:numId="16">
    <w:abstractNumId w:val="0"/>
  </w:num>
  <w:num w:numId="17">
    <w:abstractNumId w:val="23"/>
  </w:num>
  <w:num w:numId="18">
    <w:abstractNumId w:val="12"/>
  </w:num>
  <w:num w:numId="19">
    <w:abstractNumId w:val="11"/>
  </w:num>
  <w:num w:numId="20">
    <w:abstractNumId w:val="9"/>
  </w:num>
  <w:num w:numId="21">
    <w:abstractNumId w:val="25"/>
  </w:num>
  <w:num w:numId="22">
    <w:abstractNumId w:val="16"/>
  </w:num>
  <w:num w:numId="23">
    <w:abstractNumId w:val="4"/>
  </w:num>
  <w:num w:numId="24">
    <w:abstractNumId w:val="15"/>
  </w:num>
  <w:num w:numId="25">
    <w:abstractNumId w:val="24"/>
  </w:num>
  <w:num w:numId="26">
    <w:abstractNumId w:val="10"/>
  </w:num>
  <w:num w:numId="27">
    <w:abstractNumId w:val="21"/>
  </w:num>
  <w:num w:numId="28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  <w15:person w15:author="Ahmad Jaber">
    <w15:presenceInfo w15:providerId="Windows Live" w15:userId="989ecf33ce978b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szA3NjMzMjc3NDFU0lEKTi0uzszPAykwrAUATJOskiwAAAA="/>
  </w:docVars>
  <w:rsids>
    <w:rsidRoot w:val="0069739C"/>
    <w:rsid w:val="0000013B"/>
    <w:rsid w:val="00001B51"/>
    <w:rsid w:val="000023C6"/>
    <w:rsid w:val="00003C53"/>
    <w:rsid w:val="00007D9C"/>
    <w:rsid w:val="00011BFB"/>
    <w:rsid w:val="0001327D"/>
    <w:rsid w:val="000141A0"/>
    <w:rsid w:val="00016EAD"/>
    <w:rsid w:val="000236FB"/>
    <w:rsid w:val="00024423"/>
    <w:rsid w:val="00026438"/>
    <w:rsid w:val="0002730F"/>
    <w:rsid w:val="000309E2"/>
    <w:rsid w:val="00031DAC"/>
    <w:rsid w:val="00033500"/>
    <w:rsid w:val="00035710"/>
    <w:rsid w:val="0004050C"/>
    <w:rsid w:val="00042118"/>
    <w:rsid w:val="000434B1"/>
    <w:rsid w:val="00045BA8"/>
    <w:rsid w:val="00047425"/>
    <w:rsid w:val="00051292"/>
    <w:rsid w:val="00051E6F"/>
    <w:rsid w:val="00052579"/>
    <w:rsid w:val="000526A5"/>
    <w:rsid w:val="0005402C"/>
    <w:rsid w:val="00056826"/>
    <w:rsid w:val="00060EC7"/>
    <w:rsid w:val="0006177B"/>
    <w:rsid w:val="000620D6"/>
    <w:rsid w:val="00062EF5"/>
    <w:rsid w:val="00064C08"/>
    <w:rsid w:val="0006678D"/>
    <w:rsid w:val="0007083C"/>
    <w:rsid w:val="000758D6"/>
    <w:rsid w:val="00075B45"/>
    <w:rsid w:val="00075E5C"/>
    <w:rsid w:val="0007605A"/>
    <w:rsid w:val="000766D1"/>
    <w:rsid w:val="000777A3"/>
    <w:rsid w:val="00080AEB"/>
    <w:rsid w:val="00081470"/>
    <w:rsid w:val="00081922"/>
    <w:rsid w:val="00082CD9"/>
    <w:rsid w:val="000837BC"/>
    <w:rsid w:val="000842EC"/>
    <w:rsid w:val="0008508E"/>
    <w:rsid w:val="00085AF3"/>
    <w:rsid w:val="00085CBE"/>
    <w:rsid w:val="00090EF4"/>
    <w:rsid w:val="00095365"/>
    <w:rsid w:val="00096636"/>
    <w:rsid w:val="000A05D2"/>
    <w:rsid w:val="000A12A8"/>
    <w:rsid w:val="000A2E7F"/>
    <w:rsid w:val="000A5118"/>
    <w:rsid w:val="000A704A"/>
    <w:rsid w:val="000A76A4"/>
    <w:rsid w:val="000B1DE5"/>
    <w:rsid w:val="000B2B7D"/>
    <w:rsid w:val="000B40F2"/>
    <w:rsid w:val="000B5DE9"/>
    <w:rsid w:val="000B6EF2"/>
    <w:rsid w:val="000D111B"/>
    <w:rsid w:val="000D1D05"/>
    <w:rsid w:val="000D21B2"/>
    <w:rsid w:val="000D5A60"/>
    <w:rsid w:val="000D5E86"/>
    <w:rsid w:val="000E24DA"/>
    <w:rsid w:val="000E3BEC"/>
    <w:rsid w:val="000E4EBE"/>
    <w:rsid w:val="000E6653"/>
    <w:rsid w:val="000F29E1"/>
    <w:rsid w:val="000F55BA"/>
    <w:rsid w:val="0010071F"/>
    <w:rsid w:val="0010337F"/>
    <w:rsid w:val="00105B96"/>
    <w:rsid w:val="001111FD"/>
    <w:rsid w:val="001137A6"/>
    <w:rsid w:val="001138C7"/>
    <w:rsid w:val="00113F48"/>
    <w:rsid w:val="00114028"/>
    <w:rsid w:val="00114167"/>
    <w:rsid w:val="00114482"/>
    <w:rsid w:val="0011449C"/>
    <w:rsid w:val="00114B2E"/>
    <w:rsid w:val="00124FEE"/>
    <w:rsid w:val="00125E1B"/>
    <w:rsid w:val="00127D8E"/>
    <w:rsid w:val="00130790"/>
    <w:rsid w:val="00131F4B"/>
    <w:rsid w:val="001365C9"/>
    <w:rsid w:val="00137A97"/>
    <w:rsid w:val="00140F3F"/>
    <w:rsid w:val="00141D7E"/>
    <w:rsid w:val="00143AF6"/>
    <w:rsid w:val="001454A5"/>
    <w:rsid w:val="00146B16"/>
    <w:rsid w:val="00147764"/>
    <w:rsid w:val="001524E2"/>
    <w:rsid w:val="00153026"/>
    <w:rsid w:val="0015607F"/>
    <w:rsid w:val="00160565"/>
    <w:rsid w:val="0016289F"/>
    <w:rsid w:val="00164EA6"/>
    <w:rsid w:val="001660B9"/>
    <w:rsid w:val="0016631A"/>
    <w:rsid w:val="001712F5"/>
    <w:rsid w:val="00171F06"/>
    <w:rsid w:val="001722E3"/>
    <w:rsid w:val="00172BDA"/>
    <w:rsid w:val="001733AB"/>
    <w:rsid w:val="00176E50"/>
    <w:rsid w:val="001771FC"/>
    <w:rsid w:val="00181877"/>
    <w:rsid w:val="00182C00"/>
    <w:rsid w:val="0018499F"/>
    <w:rsid w:val="00190ECE"/>
    <w:rsid w:val="00190F19"/>
    <w:rsid w:val="001914D0"/>
    <w:rsid w:val="0019615F"/>
    <w:rsid w:val="001969F3"/>
    <w:rsid w:val="001A0398"/>
    <w:rsid w:val="001A1DBA"/>
    <w:rsid w:val="001A75D4"/>
    <w:rsid w:val="001A7866"/>
    <w:rsid w:val="001B3092"/>
    <w:rsid w:val="001B347A"/>
    <w:rsid w:val="001B37E5"/>
    <w:rsid w:val="001C07EE"/>
    <w:rsid w:val="001C0C21"/>
    <w:rsid w:val="001C12CD"/>
    <w:rsid w:val="001C2AFA"/>
    <w:rsid w:val="001C3FCA"/>
    <w:rsid w:val="001C6D5F"/>
    <w:rsid w:val="001D18AD"/>
    <w:rsid w:val="001E0726"/>
    <w:rsid w:val="001E2E51"/>
    <w:rsid w:val="001E3F54"/>
    <w:rsid w:val="001E5335"/>
    <w:rsid w:val="001E58C7"/>
    <w:rsid w:val="001E6430"/>
    <w:rsid w:val="001F0B0C"/>
    <w:rsid w:val="001F1119"/>
    <w:rsid w:val="001F1AB7"/>
    <w:rsid w:val="001F207C"/>
    <w:rsid w:val="001F2479"/>
    <w:rsid w:val="001F535F"/>
    <w:rsid w:val="001F63D1"/>
    <w:rsid w:val="001F66D3"/>
    <w:rsid w:val="00205ECC"/>
    <w:rsid w:val="0021219F"/>
    <w:rsid w:val="002142FE"/>
    <w:rsid w:val="00214C98"/>
    <w:rsid w:val="002178F3"/>
    <w:rsid w:val="002207DA"/>
    <w:rsid w:val="00224206"/>
    <w:rsid w:val="00224B9E"/>
    <w:rsid w:val="00226677"/>
    <w:rsid w:val="00231149"/>
    <w:rsid w:val="00232A9A"/>
    <w:rsid w:val="00247034"/>
    <w:rsid w:val="00247CE6"/>
    <w:rsid w:val="002557FD"/>
    <w:rsid w:val="00255F60"/>
    <w:rsid w:val="00256AC9"/>
    <w:rsid w:val="00263761"/>
    <w:rsid w:val="00263936"/>
    <w:rsid w:val="002639EE"/>
    <w:rsid w:val="002645A9"/>
    <w:rsid w:val="00264AB1"/>
    <w:rsid w:val="0026752B"/>
    <w:rsid w:val="00272406"/>
    <w:rsid w:val="0027330A"/>
    <w:rsid w:val="00276BBD"/>
    <w:rsid w:val="00276C83"/>
    <w:rsid w:val="0028263F"/>
    <w:rsid w:val="00284CA8"/>
    <w:rsid w:val="00284D33"/>
    <w:rsid w:val="00285CA1"/>
    <w:rsid w:val="0028625C"/>
    <w:rsid w:val="002867CE"/>
    <w:rsid w:val="00286977"/>
    <w:rsid w:val="00287F80"/>
    <w:rsid w:val="00292E73"/>
    <w:rsid w:val="00295C3B"/>
    <w:rsid w:val="002A12CE"/>
    <w:rsid w:val="002A37B7"/>
    <w:rsid w:val="002A3F52"/>
    <w:rsid w:val="002A52B9"/>
    <w:rsid w:val="002A5DB3"/>
    <w:rsid w:val="002A6056"/>
    <w:rsid w:val="002A6D66"/>
    <w:rsid w:val="002B0889"/>
    <w:rsid w:val="002B1088"/>
    <w:rsid w:val="002B4DE1"/>
    <w:rsid w:val="002B56D0"/>
    <w:rsid w:val="002B5C49"/>
    <w:rsid w:val="002B7569"/>
    <w:rsid w:val="002B7595"/>
    <w:rsid w:val="002B774A"/>
    <w:rsid w:val="002B7DE7"/>
    <w:rsid w:val="002C3860"/>
    <w:rsid w:val="002C3BF0"/>
    <w:rsid w:val="002C4A53"/>
    <w:rsid w:val="002C5025"/>
    <w:rsid w:val="002C5860"/>
    <w:rsid w:val="002D006C"/>
    <w:rsid w:val="002D08A1"/>
    <w:rsid w:val="002D1ECD"/>
    <w:rsid w:val="002D5C87"/>
    <w:rsid w:val="002D66AD"/>
    <w:rsid w:val="002D70D6"/>
    <w:rsid w:val="002E356A"/>
    <w:rsid w:val="002E4CBC"/>
    <w:rsid w:val="002E50F3"/>
    <w:rsid w:val="002E5AA4"/>
    <w:rsid w:val="002E5D3F"/>
    <w:rsid w:val="002E6F1C"/>
    <w:rsid w:val="002F00C0"/>
    <w:rsid w:val="002F0723"/>
    <w:rsid w:val="002F2652"/>
    <w:rsid w:val="002F2B1D"/>
    <w:rsid w:val="002F5915"/>
    <w:rsid w:val="00303E08"/>
    <w:rsid w:val="00303FDA"/>
    <w:rsid w:val="00305DEF"/>
    <w:rsid w:val="00307286"/>
    <w:rsid w:val="003110D8"/>
    <w:rsid w:val="00311F50"/>
    <w:rsid w:val="00312CDC"/>
    <w:rsid w:val="00313262"/>
    <w:rsid w:val="00313AEF"/>
    <w:rsid w:val="00314379"/>
    <w:rsid w:val="003208CA"/>
    <w:rsid w:val="00321FD5"/>
    <w:rsid w:val="00323936"/>
    <w:rsid w:val="003258FD"/>
    <w:rsid w:val="00325D90"/>
    <w:rsid w:val="0033260B"/>
    <w:rsid w:val="003347D3"/>
    <w:rsid w:val="00334B3D"/>
    <w:rsid w:val="00334EE3"/>
    <w:rsid w:val="00335719"/>
    <w:rsid w:val="00341A56"/>
    <w:rsid w:val="00345F3A"/>
    <w:rsid w:val="00353630"/>
    <w:rsid w:val="0035424B"/>
    <w:rsid w:val="00357989"/>
    <w:rsid w:val="00357AA5"/>
    <w:rsid w:val="00357C13"/>
    <w:rsid w:val="00357D47"/>
    <w:rsid w:val="00362B76"/>
    <w:rsid w:val="00363D13"/>
    <w:rsid w:val="00366CCC"/>
    <w:rsid w:val="00367C27"/>
    <w:rsid w:val="00371F4D"/>
    <w:rsid w:val="00376793"/>
    <w:rsid w:val="0038063C"/>
    <w:rsid w:val="00380AE7"/>
    <w:rsid w:val="00380EA3"/>
    <w:rsid w:val="00384AF3"/>
    <w:rsid w:val="003859A8"/>
    <w:rsid w:val="0039109A"/>
    <w:rsid w:val="003916D7"/>
    <w:rsid w:val="00397E36"/>
    <w:rsid w:val="003A030A"/>
    <w:rsid w:val="003A25B3"/>
    <w:rsid w:val="003A4301"/>
    <w:rsid w:val="003A5C53"/>
    <w:rsid w:val="003A63AE"/>
    <w:rsid w:val="003B12F4"/>
    <w:rsid w:val="003B1741"/>
    <w:rsid w:val="003B3957"/>
    <w:rsid w:val="003B3E31"/>
    <w:rsid w:val="003B461D"/>
    <w:rsid w:val="003B56C1"/>
    <w:rsid w:val="003C25E4"/>
    <w:rsid w:val="003C4626"/>
    <w:rsid w:val="003C5826"/>
    <w:rsid w:val="003D06DE"/>
    <w:rsid w:val="003D3F49"/>
    <w:rsid w:val="003D417B"/>
    <w:rsid w:val="003D4D8D"/>
    <w:rsid w:val="003D683C"/>
    <w:rsid w:val="003D6A58"/>
    <w:rsid w:val="003E5E0E"/>
    <w:rsid w:val="003E6A88"/>
    <w:rsid w:val="003F0563"/>
    <w:rsid w:val="003F161F"/>
    <w:rsid w:val="00410FBB"/>
    <w:rsid w:val="0041148F"/>
    <w:rsid w:val="004115AB"/>
    <w:rsid w:val="00412342"/>
    <w:rsid w:val="00412A75"/>
    <w:rsid w:val="00413220"/>
    <w:rsid w:val="00413892"/>
    <w:rsid w:val="004177BA"/>
    <w:rsid w:val="00420AFE"/>
    <w:rsid w:val="00420E7C"/>
    <w:rsid w:val="0042451E"/>
    <w:rsid w:val="00424A2F"/>
    <w:rsid w:val="00427D2B"/>
    <w:rsid w:val="0043439A"/>
    <w:rsid w:val="00435833"/>
    <w:rsid w:val="00435B2B"/>
    <w:rsid w:val="00435D4D"/>
    <w:rsid w:val="00436F4E"/>
    <w:rsid w:val="00437FDF"/>
    <w:rsid w:val="00440AC8"/>
    <w:rsid w:val="004428EB"/>
    <w:rsid w:val="0044433E"/>
    <w:rsid w:val="0044478B"/>
    <w:rsid w:val="00444BC2"/>
    <w:rsid w:val="0044783E"/>
    <w:rsid w:val="00453807"/>
    <w:rsid w:val="004566BC"/>
    <w:rsid w:val="00460CED"/>
    <w:rsid w:val="00461D2A"/>
    <w:rsid w:val="004635D9"/>
    <w:rsid w:val="004641D7"/>
    <w:rsid w:val="00464988"/>
    <w:rsid w:val="00465281"/>
    <w:rsid w:val="004655F0"/>
    <w:rsid w:val="00466095"/>
    <w:rsid w:val="00467E59"/>
    <w:rsid w:val="0047296C"/>
    <w:rsid w:val="004747AB"/>
    <w:rsid w:val="004757B6"/>
    <w:rsid w:val="004763A7"/>
    <w:rsid w:val="0048006B"/>
    <w:rsid w:val="00481BBC"/>
    <w:rsid w:val="004828A7"/>
    <w:rsid w:val="00483376"/>
    <w:rsid w:val="004837DA"/>
    <w:rsid w:val="004839D2"/>
    <w:rsid w:val="004908D6"/>
    <w:rsid w:val="00497B8D"/>
    <w:rsid w:val="004A07FF"/>
    <w:rsid w:val="004A0B27"/>
    <w:rsid w:val="004A376F"/>
    <w:rsid w:val="004A47DE"/>
    <w:rsid w:val="004A4B25"/>
    <w:rsid w:val="004A546D"/>
    <w:rsid w:val="004A55F9"/>
    <w:rsid w:val="004A5AA8"/>
    <w:rsid w:val="004A664B"/>
    <w:rsid w:val="004B0589"/>
    <w:rsid w:val="004B0E1C"/>
    <w:rsid w:val="004B13B1"/>
    <w:rsid w:val="004B1A06"/>
    <w:rsid w:val="004B4F0B"/>
    <w:rsid w:val="004B58DB"/>
    <w:rsid w:val="004B68B0"/>
    <w:rsid w:val="004C0DE3"/>
    <w:rsid w:val="004C5913"/>
    <w:rsid w:val="004C6D98"/>
    <w:rsid w:val="004D051B"/>
    <w:rsid w:val="004D3BAD"/>
    <w:rsid w:val="004D4536"/>
    <w:rsid w:val="004D4885"/>
    <w:rsid w:val="004D55DC"/>
    <w:rsid w:val="004D5D38"/>
    <w:rsid w:val="004D62A7"/>
    <w:rsid w:val="004E2CFF"/>
    <w:rsid w:val="004E2D27"/>
    <w:rsid w:val="004E57C2"/>
    <w:rsid w:val="004F467C"/>
    <w:rsid w:val="004F4A30"/>
    <w:rsid w:val="00503C78"/>
    <w:rsid w:val="00506D55"/>
    <w:rsid w:val="00507065"/>
    <w:rsid w:val="005073C5"/>
    <w:rsid w:val="00510E81"/>
    <w:rsid w:val="005130C9"/>
    <w:rsid w:val="00513C3A"/>
    <w:rsid w:val="00514578"/>
    <w:rsid w:val="0051566A"/>
    <w:rsid w:val="005163CE"/>
    <w:rsid w:val="005170DF"/>
    <w:rsid w:val="00521BC3"/>
    <w:rsid w:val="00523286"/>
    <w:rsid w:val="00523603"/>
    <w:rsid w:val="005275D4"/>
    <w:rsid w:val="0053047F"/>
    <w:rsid w:val="00531003"/>
    <w:rsid w:val="0053167E"/>
    <w:rsid w:val="00531C37"/>
    <w:rsid w:val="00533E97"/>
    <w:rsid w:val="00534A55"/>
    <w:rsid w:val="0053546D"/>
    <w:rsid w:val="00536BAB"/>
    <w:rsid w:val="0053712B"/>
    <w:rsid w:val="00543419"/>
    <w:rsid w:val="0054460D"/>
    <w:rsid w:val="00546070"/>
    <w:rsid w:val="00546106"/>
    <w:rsid w:val="005469BD"/>
    <w:rsid w:val="00546FEB"/>
    <w:rsid w:val="005514FE"/>
    <w:rsid w:val="00552837"/>
    <w:rsid w:val="00556202"/>
    <w:rsid w:val="0056076A"/>
    <w:rsid w:val="005625A2"/>
    <w:rsid w:val="00563D05"/>
    <w:rsid w:val="00563D5A"/>
    <w:rsid w:val="0056620C"/>
    <w:rsid w:val="00566846"/>
    <w:rsid w:val="00566F6F"/>
    <w:rsid w:val="00567648"/>
    <w:rsid w:val="00567B8B"/>
    <w:rsid w:val="00572038"/>
    <w:rsid w:val="00572D67"/>
    <w:rsid w:val="00572F7D"/>
    <w:rsid w:val="00574802"/>
    <w:rsid w:val="00577C3A"/>
    <w:rsid w:val="00586E72"/>
    <w:rsid w:val="005907FD"/>
    <w:rsid w:val="005914A6"/>
    <w:rsid w:val="00591E99"/>
    <w:rsid w:val="005923C0"/>
    <w:rsid w:val="00593211"/>
    <w:rsid w:val="0059747B"/>
    <w:rsid w:val="005A017D"/>
    <w:rsid w:val="005A30D2"/>
    <w:rsid w:val="005A3482"/>
    <w:rsid w:val="005A5642"/>
    <w:rsid w:val="005B0701"/>
    <w:rsid w:val="005B071B"/>
    <w:rsid w:val="005B251F"/>
    <w:rsid w:val="005B43EF"/>
    <w:rsid w:val="005B472C"/>
    <w:rsid w:val="005B556B"/>
    <w:rsid w:val="005C0A29"/>
    <w:rsid w:val="005C2E46"/>
    <w:rsid w:val="005C366C"/>
    <w:rsid w:val="005C4911"/>
    <w:rsid w:val="005C5E1F"/>
    <w:rsid w:val="005D15EA"/>
    <w:rsid w:val="005D324D"/>
    <w:rsid w:val="005D3FC1"/>
    <w:rsid w:val="005D7664"/>
    <w:rsid w:val="005E0171"/>
    <w:rsid w:val="005E0683"/>
    <w:rsid w:val="005E06E9"/>
    <w:rsid w:val="005E1A14"/>
    <w:rsid w:val="005E3F36"/>
    <w:rsid w:val="005E4C5C"/>
    <w:rsid w:val="005E4DEA"/>
    <w:rsid w:val="005F24B6"/>
    <w:rsid w:val="005F2B23"/>
    <w:rsid w:val="005F601D"/>
    <w:rsid w:val="006032F1"/>
    <w:rsid w:val="00603622"/>
    <w:rsid w:val="0061129D"/>
    <w:rsid w:val="006130D9"/>
    <w:rsid w:val="0061445D"/>
    <w:rsid w:val="006157C0"/>
    <w:rsid w:val="00617509"/>
    <w:rsid w:val="00621521"/>
    <w:rsid w:val="0062466E"/>
    <w:rsid w:val="006247D7"/>
    <w:rsid w:val="00626318"/>
    <w:rsid w:val="00630DD4"/>
    <w:rsid w:val="00631641"/>
    <w:rsid w:val="0063212F"/>
    <w:rsid w:val="00632C7F"/>
    <w:rsid w:val="006403C4"/>
    <w:rsid w:val="00643C53"/>
    <w:rsid w:val="00645B61"/>
    <w:rsid w:val="0065497B"/>
    <w:rsid w:val="0065714E"/>
    <w:rsid w:val="006573B8"/>
    <w:rsid w:val="00657C62"/>
    <w:rsid w:val="00660B18"/>
    <w:rsid w:val="00661097"/>
    <w:rsid w:val="0066379D"/>
    <w:rsid w:val="00666FE8"/>
    <w:rsid w:val="00670134"/>
    <w:rsid w:val="006729C9"/>
    <w:rsid w:val="006806B8"/>
    <w:rsid w:val="00682489"/>
    <w:rsid w:val="00682896"/>
    <w:rsid w:val="00683AEA"/>
    <w:rsid w:val="00684F73"/>
    <w:rsid w:val="006870A5"/>
    <w:rsid w:val="00687954"/>
    <w:rsid w:val="00690F13"/>
    <w:rsid w:val="00692646"/>
    <w:rsid w:val="00693F65"/>
    <w:rsid w:val="0069575B"/>
    <w:rsid w:val="00695838"/>
    <w:rsid w:val="0069739C"/>
    <w:rsid w:val="006A08A3"/>
    <w:rsid w:val="006A1B74"/>
    <w:rsid w:val="006A1EA1"/>
    <w:rsid w:val="006A1F1E"/>
    <w:rsid w:val="006A21E2"/>
    <w:rsid w:val="006A4BF0"/>
    <w:rsid w:val="006A65FB"/>
    <w:rsid w:val="006A794A"/>
    <w:rsid w:val="006B06EE"/>
    <w:rsid w:val="006B2A4B"/>
    <w:rsid w:val="006B5FAA"/>
    <w:rsid w:val="006B6E70"/>
    <w:rsid w:val="006B70BE"/>
    <w:rsid w:val="006C3C16"/>
    <w:rsid w:val="006C410D"/>
    <w:rsid w:val="006C434D"/>
    <w:rsid w:val="006C45FA"/>
    <w:rsid w:val="006C64C6"/>
    <w:rsid w:val="006C6E54"/>
    <w:rsid w:val="006C7473"/>
    <w:rsid w:val="006D5063"/>
    <w:rsid w:val="006E1807"/>
    <w:rsid w:val="006E47D2"/>
    <w:rsid w:val="006E59AC"/>
    <w:rsid w:val="006E5A9C"/>
    <w:rsid w:val="006E6133"/>
    <w:rsid w:val="006F09E7"/>
    <w:rsid w:val="006F45C5"/>
    <w:rsid w:val="006F45F9"/>
    <w:rsid w:val="006F63F8"/>
    <w:rsid w:val="0070026C"/>
    <w:rsid w:val="007019EE"/>
    <w:rsid w:val="00702EDB"/>
    <w:rsid w:val="00702F36"/>
    <w:rsid w:val="007047B2"/>
    <w:rsid w:val="007060A1"/>
    <w:rsid w:val="00710A97"/>
    <w:rsid w:val="00711103"/>
    <w:rsid w:val="0071232E"/>
    <w:rsid w:val="00720C05"/>
    <w:rsid w:val="00722E8B"/>
    <w:rsid w:val="007315D0"/>
    <w:rsid w:val="00732820"/>
    <w:rsid w:val="00732E6D"/>
    <w:rsid w:val="00741457"/>
    <w:rsid w:val="00741F98"/>
    <w:rsid w:val="00742344"/>
    <w:rsid w:val="00742E87"/>
    <w:rsid w:val="00744BAD"/>
    <w:rsid w:val="00747833"/>
    <w:rsid w:val="00747A20"/>
    <w:rsid w:val="007561E6"/>
    <w:rsid w:val="007573BB"/>
    <w:rsid w:val="00757A31"/>
    <w:rsid w:val="0076100C"/>
    <w:rsid w:val="007610BC"/>
    <w:rsid w:val="00763E45"/>
    <w:rsid w:val="0076467C"/>
    <w:rsid w:val="0076497D"/>
    <w:rsid w:val="00767715"/>
    <w:rsid w:val="00771F6C"/>
    <w:rsid w:val="00774D6C"/>
    <w:rsid w:val="00775D67"/>
    <w:rsid w:val="00776464"/>
    <w:rsid w:val="00776652"/>
    <w:rsid w:val="007768F8"/>
    <w:rsid w:val="00777672"/>
    <w:rsid w:val="007817D8"/>
    <w:rsid w:val="00781E9C"/>
    <w:rsid w:val="00781ED6"/>
    <w:rsid w:val="0078531E"/>
    <w:rsid w:val="00786522"/>
    <w:rsid w:val="00786E3F"/>
    <w:rsid w:val="007908C2"/>
    <w:rsid w:val="007912A9"/>
    <w:rsid w:val="0079664E"/>
    <w:rsid w:val="0079778A"/>
    <w:rsid w:val="007A0AB0"/>
    <w:rsid w:val="007A1A80"/>
    <w:rsid w:val="007A4C3E"/>
    <w:rsid w:val="007A545C"/>
    <w:rsid w:val="007A564F"/>
    <w:rsid w:val="007A602E"/>
    <w:rsid w:val="007A7CA2"/>
    <w:rsid w:val="007B1650"/>
    <w:rsid w:val="007C1703"/>
    <w:rsid w:val="007D16BD"/>
    <w:rsid w:val="007D28EC"/>
    <w:rsid w:val="007D3164"/>
    <w:rsid w:val="007D4836"/>
    <w:rsid w:val="007D5C63"/>
    <w:rsid w:val="007D6C21"/>
    <w:rsid w:val="007E1C4F"/>
    <w:rsid w:val="007E2387"/>
    <w:rsid w:val="007E2704"/>
    <w:rsid w:val="007E3EF7"/>
    <w:rsid w:val="007E48B2"/>
    <w:rsid w:val="007E5939"/>
    <w:rsid w:val="007E6786"/>
    <w:rsid w:val="007E742D"/>
    <w:rsid w:val="007F30E2"/>
    <w:rsid w:val="007F7031"/>
    <w:rsid w:val="00802A4C"/>
    <w:rsid w:val="00804B1F"/>
    <w:rsid w:val="00804F32"/>
    <w:rsid w:val="00806ED7"/>
    <w:rsid w:val="00810662"/>
    <w:rsid w:val="008107DA"/>
    <w:rsid w:val="00811460"/>
    <w:rsid w:val="00813F93"/>
    <w:rsid w:val="00814E81"/>
    <w:rsid w:val="00815B73"/>
    <w:rsid w:val="00815E99"/>
    <w:rsid w:val="00817B59"/>
    <w:rsid w:val="00817BAB"/>
    <w:rsid w:val="00821D56"/>
    <w:rsid w:val="00822D6E"/>
    <w:rsid w:val="0082395F"/>
    <w:rsid w:val="00830664"/>
    <w:rsid w:val="0083340C"/>
    <w:rsid w:val="00835485"/>
    <w:rsid w:val="00836CBA"/>
    <w:rsid w:val="00840772"/>
    <w:rsid w:val="00840936"/>
    <w:rsid w:val="00844266"/>
    <w:rsid w:val="00852815"/>
    <w:rsid w:val="0085668A"/>
    <w:rsid w:val="008569AA"/>
    <w:rsid w:val="00856F97"/>
    <w:rsid w:val="008616F7"/>
    <w:rsid w:val="0086175C"/>
    <w:rsid w:val="00871828"/>
    <w:rsid w:val="0087250A"/>
    <w:rsid w:val="008732D8"/>
    <w:rsid w:val="008761A2"/>
    <w:rsid w:val="00876B05"/>
    <w:rsid w:val="0087758A"/>
    <w:rsid w:val="00880CAB"/>
    <w:rsid w:val="00881444"/>
    <w:rsid w:val="008820CE"/>
    <w:rsid w:val="008831A6"/>
    <w:rsid w:val="00886F6F"/>
    <w:rsid w:val="00887B4E"/>
    <w:rsid w:val="00890F4C"/>
    <w:rsid w:val="00891B36"/>
    <w:rsid w:val="00892FF7"/>
    <w:rsid w:val="00893183"/>
    <w:rsid w:val="00893E43"/>
    <w:rsid w:val="0089588C"/>
    <w:rsid w:val="00897D14"/>
    <w:rsid w:val="008A3C0E"/>
    <w:rsid w:val="008A3E54"/>
    <w:rsid w:val="008A48DE"/>
    <w:rsid w:val="008B16EC"/>
    <w:rsid w:val="008B3F74"/>
    <w:rsid w:val="008C0BFE"/>
    <w:rsid w:val="008C3ED5"/>
    <w:rsid w:val="008C5F27"/>
    <w:rsid w:val="008C640D"/>
    <w:rsid w:val="008C7DAC"/>
    <w:rsid w:val="008D1285"/>
    <w:rsid w:val="008D1C44"/>
    <w:rsid w:val="008D257A"/>
    <w:rsid w:val="008D2665"/>
    <w:rsid w:val="008D2A8B"/>
    <w:rsid w:val="008D3750"/>
    <w:rsid w:val="008D5538"/>
    <w:rsid w:val="008D680C"/>
    <w:rsid w:val="008E00D7"/>
    <w:rsid w:val="008E27ED"/>
    <w:rsid w:val="008E2F18"/>
    <w:rsid w:val="008E3315"/>
    <w:rsid w:val="008E3790"/>
    <w:rsid w:val="008E794F"/>
    <w:rsid w:val="008E79E8"/>
    <w:rsid w:val="008F20E3"/>
    <w:rsid w:val="008F2D37"/>
    <w:rsid w:val="008F508C"/>
    <w:rsid w:val="008F68B3"/>
    <w:rsid w:val="00901523"/>
    <w:rsid w:val="00902F96"/>
    <w:rsid w:val="0090380D"/>
    <w:rsid w:val="009203E3"/>
    <w:rsid w:val="00920F44"/>
    <w:rsid w:val="00921D5D"/>
    <w:rsid w:val="00921E12"/>
    <w:rsid w:val="00921E48"/>
    <w:rsid w:val="00921F5B"/>
    <w:rsid w:val="00923887"/>
    <w:rsid w:val="00927A87"/>
    <w:rsid w:val="00930C06"/>
    <w:rsid w:val="00933763"/>
    <w:rsid w:val="00933A1A"/>
    <w:rsid w:val="00933D0E"/>
    <w:rsid w:val="00934512"/>
    <w:rsid w:val="009353DD"/>
    <w:rsid w:val="00942037"/>
    <w:rsid w:val="0094537A"/>
    <w:rsid w:val="009506E4"/>
    <w:rsid w:val="009514F2"/>
    <w:rsid w:val="00954F24"/>
    <w:rsid w:val="0096014D"/>
    <w:rsid w:val="00964BA2"/>
    <w:rsid w:val="00965CE9"/>
    <w:rsid w:val="00966B89"/>
    <w:rsid w:val="0097129E"/>
    <w:rsid w:val="0097242F"/>
    <w:rsid w:val="00975321"/>
    <w:rsid w:val="00977149"/>
    <w:rsid w:val="00984EE9"/>
    <w:rsid w:val="00985772"/>
    <w:rsid w:val="009867C8"/>
    <w:rsid w:val="009901EC"/>
    <w:rsid w:val="00991CAD"/>
    <w:rsid w:val="009948B6"/>
    <w:rsid w:val="00995141"/>
    <w:rsid w:val="009A0F86"/>
    <w:rsid w:val="009A1DDF"/>
    <w:rsid w:val="009A3A39"/>
    <w:rsid w:val="009A46FD"/>
    <w:rsid w:val="009A542F"/>
    <w:rsid w:val="009A54F2"/>
    <w:rsid w:val="009A5543"/>
    <w:rsid w:val="009A61C1"/>
    <w:rsid w:val="009B194E"/>
    <w:rsid w:val="009B1DE0"/>
    <w:rsid w:val="009B1E6D"/>
    <w:rsid w:val="009B21FC"/>
    <w:rsid w:val="009B63BD"/>
    <w:rsid w:val="009C1947"/>
    <w:rsid w:val="009C25B1"/>
    <w:rsid w:val="009C2D89"/>
    <w:rsid w:val="009C312C"/>
    <w:rsid w:val="009C574F"/>
    <w:rsid w:val="009D1D16"/>
    <w:rsid w:val="009D4D18"/>
    <w:rsid w:val="009D72F6"/>
    <w:rsid w:val="009D73B4"/>
    <w:rsid w:val="009E138D"/>
    <w:rsid w:val="009E2C09"/>
    <w:rsid w:val="009E303B"/>
    <w:rsid w:val="009E63DC"/>
    <w:rsid w:val="009E76E2"/>
    <w:rsid w:val="009E7CC2"/>
    <w:rsid w:val="009F1C67"/>
    <w:rsid w:val="009F2C34"/>
    <w:rsid w:val="009F4805"/>
    <w:rsid w:val="009F571D"/>
    <w:rsid w:val="009F61F2"/>
    <w:rsid w:val="009F6461"/>
    <w:rsid w:val="00A00C19"/>
    <w:rsid w:val="00A01947"/>
    <w:rsid w:val="00A07A91"/>
    <w:rsid w:val="00A10510"/>
    <w:rsid w:val="00A1052F"/>
    <w:rsid w:val="00A10651"/>
    <w:rsid w:val="00A12BEB"/>
    <w:rsid w:val="00A1414D"/>
    <w:rsid w:val="00A178B7"/>
    <w:rsid w:val="00A212ED"/>
    <w:rsid w:val="00A22184"/>
    <w:rsid w:val="00A22DA7"/>
    <w:rsid w:val="00A25F4B"/>
    <w:rsid w:val="00A301AB"/>
    <w:rsid w:val="00A30235"/>
    <w:rsid w:val="00A32917"/>
    <w:rsid w:val="00A32AE6"/>
    <w:rsid w:val="00A34609"/>
    <w:rsid w:val="00A35762"/>
    <w:rsid w:val="00A372D8"/>
    <w:rsid w:val="00A37339"/>
    <w:rsid w:val="00A4159C"/>
    <w:rsid w:val="00A41B56"/>
    <w:rsid w:val="00A41BE2"/>
    <w:rsid w:val="00A437C7"/>
    <w:rsid w:val="00A44DED"/>
    <w:rsid w:val="00A469DC"/>
    <w:rsid w:val="00A47AA8"/>
    <w:rsid w:val="00A511AA"/>
    <w:rsid w:val="00A51EAB"/>
    <w:rsid w:val="00A52A53"/>
    <w:rsid w:val="00A53482"/>
    <w:rsid w:val="00A5433B"/>
    <w:rsid w:val="00A54EFE"/>
    <w:rsid w:val="00A5552A"/>
    <w:rsid w:val="00A56704"/>
    <w:rsid w:val="00A61502"/>
    <w:rsid w:val="00A620B5"/>
    <w:rsid w:val="00A63982"/>
    <w:rsid w:val="00A6441A"/>
    <w:rsid w:val="00A6657D"/>
    <w:rsid w:val="00A6773D"/>
    <w:rsid w:val="00A678B4"/>
    <w:rsid w:val="00A70D74"/>
    <w:rsid w:val="00A74F95"/>
    <w:rsid w:val="00A75541"/>
    <w:rsid w:val="00A77825"/>
    <w:rsid w:val="00A8010D"/>
    <w:rsid w:val="00A83183"/>
    <w:rsid w:val="00A84C9E"/>
    <w:rsid w:val="00A9021C"/>
    <w:rsid w:val="00A90662"/>
    <w:rsid w:val="00A913A9"/>
    <w:rsid w:val="00A91D87"/>
    <w:rsid w:val="00A93789"/>
    <w:rsid w:val="00A97B97"/>
    <w:rsid w:val="00AA1FCE"/>
    <w:rsid w:val="00AA267A"/>
    <w:rsid w:val="00AA5714"/>
    <w:rsid w:val="00AA67E3"/>
    <w:rsid w:val="00AB2024"/>
    <w:rsid w:val="00AB4534"/>
    <w:rsid w:val="00AB7057"/>
    <w:rsid w:val="00AC21B8"/>
    <w:rsid w:val="00AC3E4B"/>
    <w:rsid w:val="00AC4141"/>
    <w:rsid w:val="00AC47F7"/>
    <w:rsid w:val="00AC6A4A"/>
    <w:rsid w:val="00AD0F84"/>
    <w:rsid w:val="00AD3D5F"/>
    <w:rsid w:val="00AD50C5"/>
    <w:rsid w:val="00AD5810"/>
    <w:rsid w:val="00AD5B26"/>
    <w:rsid w:val="00AD66F3"/>
    <w:rsid w:val="00AD6B2E"/>
    <w:rsid w:val="00AD7C24"/>
    <w:rsid w:val="00AD7CAB"/>
    <w:rsid w:val="00AE051C"/>
    <w:rsid w:val="00AE11CB"/>
    <w:rsid w:val="00AE1447"/>
    <w:rsid w:val="00AE3A58"/>
    <w:rsid w:val="00AE41FF"/>
    <w:rsid w:val="00AE542F"/>
    <w:rsid w:val="00AF4356"/>
    <w:rsid w:val="00AF636A"/>
    <w:rsid w:val="00B02D24"/>
    <w:rsid w:val="00B03E50"/>
    <w:rsid w:val="00B06478"/>
    <w:rsid w:val="00B106C6"/>
    <w:rsid w:val="00B10707"/>
    <w:rsid w:val="00B12266"/>
    <w:rsid w:val="00B13068"/>
    <w:rsid w:val="00B15B20"/>
    <w:rsid w:val="00B16457"/>
    <w:rsid w:val="00B17681"/>
    <w:rsid w:val="00B25944"/>
    <w:rsid w:val="00B32534"/>
    <w:rsid w:val="00B32F75"/>
    <w:rsid w:val="00B34E78"/>
    <w:rsid w:val="00B3587D"/>
    <w:rsid w:val="00B36F63"/>
    <w:rsid w:val="00B425AD"/>
    <w:rsid w:val="00B43DAB"/>
    <w:rsid w:val="00B44516"/>
    <w:rsid w:val="00B45730"/>
    <w:rsid w:val="00B45DB4"/>
    <w:rsid w:val="00B4755C"/>
    <w:rsid w:val="00B52316"/>
    <w:rsid w:val="00B5382E"/>
    <w:rsid w:val="00B5538B"/>
    <w:rsid w:val="00B567DC"/>
    <w:rsid w:val="00B628E7"/>
    <w:rsid w:val="00B63628"/>
    <w:rsid w:val="00B65080"/>
    <w:rsid w:val="00B66303"/>
    <w:rsid w:val="00B66800"/>
    <w:rsid w:val="00B70EF1"/>
    <w:rsid w:val="00B7121E"/>
    <w:rsid w:val="00B77D87"/>
    <w:rsid w:val="00B80F4E"/>
    <w:rsid w:val="00B82DB7"/>
    <w:rsid w:val="00B83844"/>
    <w:rsid w:val="00B85301"/>
    <w:rsid w:val="00B90B1D"/>
    <w:rsid w:val="00B90EC0"/>
    <w:rsid w:val="00B91CC0"/>
    <w:rsid w:val="00B935D2"/>
    <w:rsid w:val="00B93D6E"/>
    <w:rsid w:val="00B9487A"/>
    <w:rsid w:val="00B954E2"/>
    <w:rsid w:val="00B95C51"/>
    <w:rsid w:val="00BA086C"/>
    <w:rsid w:val="00BA1F79"/>
    <w:rsid w:val="00BA37D9"/>
    <w:rsid w:val="00BA4A3E"/>
    <w:rsid w:val="00BA5E3E"/>
    <w:rsid w:val="00BA63F4"/>
    <w:rsid w:val="00BA73B1"/>
    <w:rsid w:val="00BA74BE"/>
    <w:rsid w:val="00BA7FA5"/>
    <w:rsid w:val="00BB1124"/>
    <w:rsid w:val="00BB2C92"/>
    <w:rsid w:val="00BB2FBB"/>
    <w:rsid w:val="00BB3220"/>
    <w:rsid w:val="00BB3F16"/>
    <w:rsid w:val="00BB425B"/>
    <w:rsid w:val="00BB60BB"/>
    <w:rsid w:val="00BC02B5"/>
    <w:rsid w:val="00BC089E"/>
    <w:rsid w:val="00BC457A"/>
    <w:rsid w:val="00BC6157"/>
    <w:rsid w:val="00BC71B9"/>
    <w:rsid w:val="00BD0BE8"/>
    <w:rsid w:val="00BD6004"/>
    <w:rsid w:val="00BD76CF"/>
    <w:rsid w:val="00BE5AC7"/>
    <w:rsid w:val="00BE5E18"/>
    <w:rsid w:val="00BE60AF"/>
    <w:rsid w:val="00BE626E"/>
    <w:rsid w:val="00BE7123"/>
    <w:rsid w:val="00BE7A5D"/>
    <w:rsid w:val="00BE7D03"/>
    <w:rsid w:val="00BF01C9"/>
    <w:rsid w:val="00BF2993"/>
    <w:rsid w:val="00BF3BA9"/>
    <w:rsid w:val="00BF51B9"/>
    <w:rsid w:val="00BF64EE"/>
    <w:rsid w:val="00BF7C3A"/>
    <w:rsid w:val="00C014AE"/>
    <w:rsid w:val="00C05D1B"/>
    <w:rsid w:val="00C062AE"/>
    <w:rsid w:val="00C06EE1"/>
    <w:rsid w:val="00C0710D"/>
    <w:rsid w:val="00C106B2"/>
    <w:rsid w:val="00C12FF2"/>
    <w:rsid w:val="00C13AE2"/>
    <w:rsid w:val="00C16CB4"/>
    <w:rsid w:val="00C204E3"/>
    <w:rsid w:val="00C2364C"/>
    <w:rsid w:val="00C236D4"/>
    <w:rsid w:val="00C243C0"/>
    <w:rsid w:val="00C25FEA"/>
    <w:rsid w:val="00C261D6"/>
    <w:rsid w:val="00C2634B"/>
    <w:rsid w:val="00C26B58"/>
    <w:rsid w:val="00C32259"/>
    <w:rsid w:val="00C33A6B"/>
    <w:rsid w:val="00C35B08"/>
    <w:rsid w:val="00C35BF2"/>
    <w:rsid w:val="00C3664E"/>
    <w:rsid w:val="00C36AA9"/>
    <w:rsid w:val="00C36CEE"/>
    <w:rsid w:val="00C37F91"/>
    <w:rsid w:val="00C41090"/>
    <w:rsid w:val="00C4147C"/>
    <w:rsid w:val="00C42379"/>
    <w:rsid w:val="00C44B8B"/>
    <w:rsid w:val="00C46DA6"/>
    <w:rsid w:val="00C532E0"/>
    <w:rsid w:val="00C54374"/>
    <w:rsid w:val="00C5532F"/>
    <w:rsid w:val="00C5538F"/>
    <w:rsid w:val="00C61463"/>
    <w:rsid w:val="00C61F94"/>
    <w:rsid w:val="00C62A87"/>
    <w:rsid w:val="00C63888"/>
    <w:rsid w:val="00C642A0"/>
    <w:rsid w:val="00C66AC7"/>
    <w:rsid w:val="00C66B9F"/>
    <w:rsid w:val="00C7141B"/>
    <w:rsid w:val="00C71983"/>
    <w:rsid w:val="00C72128"/>
    <w:rsid w:val="00C73AA1"/>
    <w:rsid w:val="00C73B34"/>
    <w:rsid w:val="00C817B2"/>
    <w:rsid w:val="00C82601"/>
    <w:rsid w:val="00C8311E"/>
    <w:rsid w:val="00C8389D"/>
    <w:rsid w:val="00C84BBE"/>
    <w:rsid w:val="00C8505C"/>
    <w:rsid w:val="00C857A3"/>
    <w:rsid w:val="00C9121B"/>
    <w:rsid w:val="00C91AB9"/>
    <w:rsid w:val="00C92CDE"/>
    <w:rsid w:val="00C94024"/>
    <w:rsid w:val="00C94AB4"/>
    <w:rsid w:val="00C95B54"/>
    <w:rsid w:val="00C96519"/>
    <w:rsid w:val="00C96AB3"/>
    <w:rsid w:val="00CA0518"/>
    <w:rsid w:val="00CA090A"/>
    <w:rsid w:val="00CA0AA2"/>
    <w:rsid w:val="00CA0AE1"/>
    <w:rsid w:val="00CA1672"/>
    <w:rsid w:val="00CA3C7D"/>
    <w:rsid w:val="00CA4892"/>
    <w:rsid w:val="00CA504D"/>
    <w:rsid w:val="00CA56D3"/>
    <w:rsid w:val="00CB09FB"/>
    <w:rsid w:val="00CB331C"/>
    <w:rsid w:val="00CB4D1D"/>
    <w:rsid w:val="00CB5BF0"/>
    <w:rsid w:val="00CC1194"/>
    <w:rsid w:val="00CC3972"/>
    <w:rsid w:val="00CC40FA"/>
    <w:rsid w:val="00CD088D"/>
    <w:rsid w:val="00CD3D66"/>
    <w:rsid w:val="00CD6CFE"/>
    <w:rsid w:val="00CD757E"/>
    <w:rsid w:val="00CD7A16"/>
    <w:rsid w:val="00CE1A89"/>
    <w:rsid w:val="00CE3E12"/>
    <w:rsid w:val="00CE4DF2"/>
    <w:rsid w:val="00CE5234"/>
    <w:rsid w:val="00CE56C8"/>
    <w:rsid w:val="00CE7D35"/>
    <w:rsid w:val="00CF0405"/>
    <w:rsid w:val="00CF0886"/>
    <w:rsid w:val="00CF34D4"/>
    <w:rsid w:val="00CF54E8"/>
    <w:rsid w:val="00D008D4"/>
    <w:rsid w:val="00D04444"/>
    <w:rsid w:val="00D05A19"/>
    <w:rsid w:val="00D07A79"/>
    <w:rsid w:val="00D11BA9"/>
    <w:rsid w:val="00D14E42"/>
    <w:rsid w:val="00D15588"/>
    <w:rsid w:val="00D20A50"/>
    <w:rsid w:val="00D2106E"/>
    <w:rsid w:val="00D22082"/>
    <w:rsid w:val="00D22D3B"/>
    <w:rsid w:val="00D231FF"/>
    <w:rsid w:val="00D23B1A"/>
    <w:rsid w:val="00D241F5"/>
    <w:rsid w:val="00D2456D"/>
    <w:rsid w:val="00D256AE"/>
    <w:rsid w:val="00D2675B"/>
    <w:rsid w:val="00D31178"/>
    <w:rsid w:val="00D3346E"/>
    <w:rsid w:val="00D4249D"/>
    <w:rsid w:val="00D42E7C"/>
    <w:rsid w:val="00D43054"/>
    <w:rsid w:val="00D43244"/>
    <w:rsid w:val="00D44DCE"/>
    <w:rsid w:val="00D4602F"/>
    <w:rsid w:val="00D46F0C"/>
    <w:rsid w:val="00D4799D"/>
    <w:rsid w:val="00D50162"/>
    <w:rsid w:val="00D51369"/>
    <w:rsid w:val="00D52378"/>
    <w:rsid w:val="00D54127"/>
    <w:rsid w:val="00D551E9"/>
    <w:rsid w:val="00D559DA"/>
    <w:rsid w:val="00D5638B"/>
    <w:rsid w:val="00D571FE"/>
    <w:rsid w:val="00D57A8C"/>
    <w:rsid w:val="00D60DAF"/>
    <w:rsid w:val="00D62184"/>
    <w:rsid w:val="00D6291C"/>
    <w:rsid w:val="00D638DD"/>
    <w:rsid w:val="00D64323"/>
    <w:rsid w:val="00D705D1"/>
    <w:rsid w:val="00D715C1"/>
    <w:rsid w:val="00D71B0D"/>
    <w:rsid w:val="00D72384"/>
    <w:rsid w:val="00D72E09"/>
    <w:rsid w:val="00D73BB0"/>
    <w:rsid w:val="00D7660B"/>
    <w:rsid w:val="00D80453"/>
    <w:rsid w:val="00D808F2"/>
    <w:rsid w:val="00D815EE"/>
    <w:rsid w:val="00D85B65"/>
    <w:rsid w:val="00D87C1B"/>
    <w:rsid w:val="00D902F8"/>
    <w:rsid w:val="00D907E8"/>
    <w:rsid w:val="00D93E32"/>
    <w:rsid w:val="00DA095B"/>
    <w:rsid w:val="00DA1A1F"/>
    <w:rsid w:val="00DA28E3"/>
    <w:rsid w:val="00DA5255"/>
    <w:rsid w:val="00DA5973"/>
    <w:rsid w:val="00DA5F93"/>
    <w:rsid w:val="00DA6C26"/>
    <w:rsid w:val="00DA6E2B"/>
    <w:rsid w:val="00DB0F4D"/>
    <w:rsid w:val="00DB0F93"/>
    <w:rsid w:val="00DB1526"/>
    <w:rsid w:val="00DB1BE1"/>
    <w:rsid w:val="00DB223A"/>
    <w:rsid w:val="00DB5906"/>
    <w:rsid w:val="00DC1075"/>
    <w:rsid w:val="00DC15E2"/>
    <w:rsid w:val="00DC1C37"/>
    <w:rsid w:val="00DC28E1"/>
    <w:rsid w:val="00DC3BDB"/>
    <w:rsid w:val="00DC4399"/>
    <w:rsid w:val="00DC4EDD"/>
    <w:rsid w:val="00DC563D"/>
    <w:rsid w:val="00DC5A65"/>
    <w:rsid w:val="00DC5CF7"/>
    <w:rsid w:val="00DC73C8"/>
    <w:rsid w:val="00DC7E61"/>
    <w:rsid w:val="00DD0FBA"/>
    <w:rsid w:val="00DD3BED"/>
    <w:rsid w:val="00DD4122"/>
    <w:rsid w:val="00DD7CA8"/>
    <w:rsid w:val="00DE0392"/>
    <w:rsid w:val="00DE03B1"/>
    <w:rsid w:val="00DE59E9"/>
    <w:rsid w:val="00DE638C"/>
    <w:rsid w:val="00DF391C"/>
    <w:rsid w:val="00DF744F"/>
    <w:rsid w:val="00E01EF7"/>
    <w:rsid w:val="00E02368"/>
    <w:rsid w:val="00E03734"/>
    <w:rsid w:val="00E0409A"/>
    <w:rsid w:val="00E06921"/>
    <w:rsid w:val="00E06BB2"/>
    <w:rsid w:val="00E1079C"/>
    <w:rsid w:val="00E12B76"/>
    <w:rsid w:val="00E12C2E"/>
    <w:rsid w:val="00E157BE"/>
    <w:rsid w:val="00E15897"/>
    <w:rsid w:val="00E17847"/>
    <w:rsid w:val="00E2082D"/>
    <w:rsid w:val="00E2245C"/>
    <w:rsid w:val="00E3212B"/>
    <w:rsid w:val="00E355FF"/>
    <w:rsid w:val="00E40D94"/>
    <w:rsid w:val="00E4143D"/>
    <w:rsid w:val="00E43471"/>
    <w:rsid w:val="00E44101"/>
    <w:rsid w:val="00E44DBC"/>
    <w:rsid w:val="00E44EA7"/>
    <w:rsid w:val="00E513CE"/>
    <w:rsid w:val="00E61AED"/>
    <w:rsid w:val="00E624BC"/>
    <w:rsid w:val="00E6379F"/>
    <w:rsid w:val="00E64E75"/>
    <w:rsid w:val="00E65A45"/>
    <w:rsid w:val="00E66442"/>
    <w:rsid w:val="00E7068F"/>
    <w:rsid w:val="00E720FA"/>
    <w:rsid w:val="00E74079"/>
    <w:rsid w:val="00E74B47"/>
    <w:rsid w:val="00E76EB4"/>
    <w:rsid w:val="00E85AB7"/>
    <w:rsid w:val="00E85BB8"/>
    <w:rsid w:val="00E85F5C"/>
    <w:rsid w:val="00E861CD"/>
    <w:rsid w:val="00E9055C"/>
    <w:rsid w:val="00E90E9D"/>
    <w:rsid w:val="00E90FB0"/>
    <w:rsid w:val="00E91064"/>
    <w:rsid w:val="00E91623"/>
    <w:rsid w:val="00E93746"/>
    <w:rsid w:val="00E95CF9"/>
    <w:rsid w:val="00EA0192"/>
    <w:rsid w:val="00EA0652"/>
    <w:rsid w:val="00EA53D2"/>
    <w:rsid w:val="00EA651E"/>
    <w:rsid w:val="00EA714B"/>
    <w:rsid w:val="00EB040D"/>
    <w:rsid w:val="00EB076D"/>
    <w:rsid w:val="00EB212B"/>
    <w:rsid w:val="00EB28B9"/>
    <w:rsid w:val="00EB2C70"/>
    <w:rsid w:val="00EB749A"/>
    <w:rsid w:val="00EC1F9D"/>
    <w:rsid w:val="00EC6BAE"/>
    <w:rsid w:val="00EC6F6E"/>
    <w:rsid w:val="00ED1C37"/>
    <w:rsid w:val="00ED2CE2"/>
    <w:rsid w:val="00ED4337"/>
    <w:rsid w:val="00ED6654"/>
    <w:rsid w:val="00ED7098"/>
    <w:rsid w:val="00EE0002"/>
    <w:rsid w:val="00EF0318"/>
    <w:rsid w:val="00EF070B"/>
    <w:rsid w:val="00EF18C5"/>
    <w:rsid w:val="00EF19E8"/>
    <w:rsid w:val="00EF2DEC"/>
    <w:rsid w:val="00EF3295"/>
    <w:rsid w:val="00F00DBC"/>
    <w:rsid w:val="00F03D47"/>
    <w:rsid w:val="00F060D6"/>
    <w:rsid w:val="00F072CF"/>
    <w:rsid w:val="00F10777"/>
    <w:rsid w:val="00F10FA6"/>
    <w:rsid w:val="00F152B0"/>
    <w:rsid w:val="00F157B5"/>
    <w:rsid w:val="00F15F9F"/>
    <w:rsid w:val="00F17A83"/>
    <w:rsid w:val="00F25B1F"/>
    <w:rsid w:val="00F27247"/>
    <w:rsid w:val="00F40465"/>
    <w:rsid w:val="00F40A1F"/>
    <w:rsid w:val="00F40DA3"/>
    <w:rsid w:val="00F417A8"/>
    <w:rsid w:val="00F42E88"/>
    <w:rsid w:val="00F44F7B"/>
    <w:rsid w:val="00F455F5"/>
    <w:rsid w:val="00F4638C"/>
    <w:rsid w:val="00F50842"/>
    <w:rsid w:val="00F512EE"/>
    <w:rsid w:val="00F53C3C"/>
    <w:rsid w:val="00F54476"/>
    <w:rsid w:val="00F57857"/>
    <w:rsid w:val="00F60E69"/>
    <w:rsid w:val="00F62E3E"/>
    <w:rsid w:val="00F65CCF"/>
    <w:rsid w:val="00F67BF7"/>
    <w:rsid w:val="00F70A97"/>
    <w:rsid w:val="00F70BCD"/>
    <w:rsid w:val="00F70F2E"/>
    <w:rsid w:val="00F73A9F"/>
    <w:rsid w:val="00F7595A"/>
    <w:rsid w:val="00F75B72"/>
    <w:rsid w:val="00F76840"/>
    <w:rsid w:val="00F77162"/>
    <w:rsid w:val="00F77EE6"/>
    <w:rsid w:val="00F81202"/>
    <w:rsid w:val="00F81A21"/>
    <w:rsid w:val="00F8548D"/>
    <w:rsid w:val="00F8563B"/>
    <w:rsid w:val="00F87C33"/>
    <w:rsid w:val="00F92ACD"/>
    <w:rsid w:val="00F941EF"/>
    <w:rsid w:val="00F947E8"/>
    <w:rsid w:val="00FA0428"/>
    <w:rsid w:val="00FA1FA2"/>
    <w:rsid w:val="00FA1FA3"/>
    <w:rsid w:val="00FA6707"/>
    <w:rsid w:val="00FA6DCF"/>
    <w:rsid w:val="00FB4357"/>
    <w:rsid w:val="00FC17C8"/>
    <w:rsid w:val="00FC20D8"/>
    <w:rsid w:val="00FC52DB"/>
    <w:rsid w:val="00FC5888"/>
    <w:rsid w:val="00FC6EAC"/>
    <w:rsid w:val="00FD1D2F"/>
    <w:rsid w:val="00FD2587"/>
    <w:rsid w:val="00FD71ED"/>
    <w:rsid w:val="00FD7BDE"/>
    <w:rsid w:val="00FE153D"/>
    <w:rsid w:val="00FE4AA4"/>
    <w:rsid w:val="00FE4C5E"/>
    <w:rsid w:val="00FE54CC"/>
    <w:rsid w:val="00FE63BA"/>
    <w:rsid w:val="00FE7386"/>
    <w:rsid w:val="00FF1C96"/>
    <w:rsid w:val="00FF4278"/>
    <w:rsid w:val="00FF6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9C2AC"/>
  <w15:docId w15:val="{5F90A213-2E17-4478-8C5D-D27BADAA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56"/>
    <w:pPr>
      <w:spacing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5C3B"/>
    <w:pPr>
      <w:keepNext/>
      <w:numPr>
        <w:numId w:val="20"/>
      </w:numPr>
      <w:tabs>
        <w:tab w:val="left" w:pos="4125"/>
      </w:tabs>
      <w:outlineLvl w:val="0"/>
    </w:pPr>
    <w:rPr>
      <w:rFonts w:asciiTheme="majorHAnsi" w:hAnsiTheme="majorHAnsi" w:cstheme="minorHAnsi"/>
      <w:b/>
      <w:bCs/>
      <w:color w:val="0070C0"/>
      <w:sz w:val="28"/>
      <w:szCs w:val="28"/>
    </w:rPr>
  </w:style>
  <w:style w:type="paragraph" w:styleId="Heading2">
    <w:name w:val="heading 2"/>
    <w:aliases w:val="H2,H21,H22,H23,H24,H25,H26,H27,H28,H29,Bijlage,Reset numbering,About Product,h2 main heading,Subhead A,EASI 2,HD2,head2,PIM2,Heading 2 Hidden,h2,2,Header 2,Func Header,Sub-heading,style2,Chapter Title,Heading 1.1,Outline,Titre3,H211"/>
    <w:basedOn w:val="Heading1"/>
    <w:next w:val="Normal"/>
    <w:link w:val="Heading2Char"/>
    <w:autoRedefine/>
    <w:uiPriority w:val="99"/>
    <w:qFormat/>
    <w:rsid w:val="00C35BF2"/>
    <w:pPr>
      <w:numPr>
        <w:ilvl w:val="1"/>
      </w:numPr>
      <w:outlineLvl w:val="1"/>
    </w:pPr>
    <w:rPr>
      <w:rFonts w:asciiTheme="minorHAnsi" w:hAnsiTheme="minorHAnsi"/>
      <w:sz w:val="26"/>
      <w:szCs w:val="26"/>
    </w:rPr>
  </w:style>
  <w:style w:type="paragraph" w:styleId="Heading3">
    <w:name w:val="heading 3"/>
    <w:aliases w:val="H3,H31,H32,H33,H34,H35,H36,H37,H38,Voorwoord,Level 1 - 1,h3,h3 sub heading,Heading 3E,Minor,Function header 3,Section 1.1.1,titre 1.1.1,1.2.3.,sl3,Level 3 Topic Heading,don't use,Level 3 Topic Heading + Left:  0&quot;,First line:  0&quot;,hd3,Section,3"/>
    <w:basedOn w:val="Normal"/>
    <w:next w:val="Normal"/>
    <w:link w:val="Heading3Char"/>
    <w:autoRedefine/>
    <w:uiPriority w:val="99"/>
    <w:qFormat/>
    <w:rsid w:val="00007D9C"/>
    <w:pPr>
      <w:keepNext/>
      <w:numPr>
        <w:ilvl w:val="2"/>
        <w:numId w:val="20"/>
      </w:numPr>
      <w:tabs>
        <w:tab w:val="left" w:pos="4125"/>
      </w:tabs>
      <w:outlineLvl w:val="2"/>
    </w:pPr>
    <w:rPr>
      <w:rFonts w:cstheme="minorHAnsi"/>
      <w:b/>
      <w:bCs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4B1F"/>
    <w:pPr>
      <w:keepNext/>
      <w:numPr>
        <w:ilvl w:val="3"/>
        <w:numId w:val="20"/>
      </w:numPr>
      <w:outlineLvl w:val="3"/>
    </w:pPr>
    <w:rPr>
      <w:color w:val="FF0000"/>
      <w:sz w:val="24"/>
      <w:szCs w:val="24"/>
    </w:rPr>
  </w:style>
  <w:style w:type="paragraph" w:styleId="Heading5">
    <w:name w:val="heading 5"/>
    <w:aliases w:val="FAQ Question,H5,MinorHeading,Level 3 - i,h5,5,l5+toc5,Numbered Sub-list,Sub-sub-sub-paragraaf,DO NOT USE_h5,Bullet point,ASAPHeading 5,l5"/>
    <w:basedOn w:val="Normal"/>
    <w:next w:val="Normal"/>
    <w:link w:val="Heading5Char"/>
    <w:uiPriority w:val="99"/>
    <w:qFormat/>
    <w:rsid w:val="00141D7E"/>
    <w:pPr>
      <w:keepNext/>
      <w:numPr>
        <w:ilvl w:val="4"/>
        <w:numId w:val="20"/>
      </w:numPr>
      <w:tabs>
        <w:tab w:val="left" w:pos="4125"/>
      </w:tabs>
      <w:jc w:val="center"/>
      <w:outlineLvl w:val="4"/>
    </w:pPr>
    <w:rPr>
      <w:b/>
      <w:bCs/>
      <w:color w:val="FF0000"/>
      <w:sz w:val="16"/>
    </w:rPr>
  </w:style>
  <w:style w:type="paragraph" w:styleId="Heading6">
    <w:name w:val="heading 6"/>
    <w:aliases w:val="H6,6,Requirement,Numbered steps,DO NOT USE_h6,Legal Level 1.,Sub-bullet point,ASAPHeading 6,h6,l6,Indent-Liste"/>
    <w:basedOn w:val="Normal"/>
    <w:next w:val="Normal"/>
    <w:link w:val="Heading6Char"/>
    <w:uiPriority w:val="99"/>
    <w:qFormat/>
    <w:rsid w:val="00141D7E"/>
    <w:pPr>
      <w:keepNext/>
      <w:numPr>
        <w:ilvl w:val="5"/>
        <w:numId w:val="20"/>
      </w:numPr>
      <w:tabs>
        <w:tab w:val="left" w:pos="4125"/>
      </w:tabs>
      <w:outlineLvl w:val="5"/>
    </w:pPr>
    <w:rPr>
      <w:b/>
      <w:bCs/>
      <w:color w:val="FF0000"/>
      <w:sz w:val="16"/>
    </w:rPr>
  </w:style>
  <w:style w:type="paragraph" w:styleId="Heading7">
    <w:name w:val="heading 7"/>
    <w:aliases w:val="Legal Level 1.1.,Para no numbering,Tab-Folge"/>
    <w:basedOn w:val="Normal"/>
    <w:next w:val="Normal"/>
    <w:qFormat/>
    <w:rsid w:val="00141D7E"/>
    <w:pPr>
      <w:keepNext/>
      <w:numPr>
        <w:ilvl w:val="6"/>
        <w:numId w:val="20"/>
      </w:numPr>
      <w:tabs>
        <w:tab w:val="left" w:pos="4320"/>
      </w:tabs>
      <w:outlineLvl w:val="6"/>
    </w:pPr>
    <w:rPr>
      <w:b/>
      <w:u w:val="single"/>
    </w:rPr>
  </w:style>
  <w:style w:type="paragraph" w:styleId="Heading8">
    <w:name w:val="heading 8"/>
    <w:aliases w:val="Legal Level 1.1.1.,No num/gap,l8,Inhaltsverz."/>
    <w:basedOn w:val="Normal"/>
    <w:next w:val="Normal"/>
    <w:link w:val="Heading8Char"/>
    <w:qFormat/>
    <w:rsid w:val="00141D7E"/>
    <w:pPr>
      <w:keepNext/>
      <w:numPr>
        <w:ilvl w:val="7"/>
        <w:numId w:val="20"/>
      </w:numPr>
      <w:tabs>
        <w:tab w:val="left" w:pos="4125"/>
      </w:tabs>
      <w:ind w:right="720"/>
      <w:outlineLvl w:val="7"/>
    </w:pPr>
    <w:rPr>
      <w:rFonts w:ascii="Arial Narrow" w:hAnsi="Arial Narrow"/>
      <w:b/>
    </w:rPr>
  </w:style>
  <w:style w:type="paragraph" w:styleId="Heading9">
    <w:name w:val="heading 9"/>
    <w:aliases w:val="Legal Level 1.1.1.1.,Code eg's,Legal Level 1.1.1.1. Char Char,Legal Level 1.1.1.1. Char,Legal Level 1.1.1.1. Char Char Char,l9,3Subchapter"/>
    <w:basedOn w:val="Normal"/>
    <w:next w:val="Normal"/>
    <w:qFormat/>
    <w:rsid w:val="00141D7E"/>
    <w:pPr>
      <w:keepNext/>
      <w:numPr>
        <w:ilvl w:val="8"/>
        <w:numId w:val="20"/>
      </w:numPr>
      <w:tabs>
        <w:tab w:val="left" w:pos="4125"/>
      </w:tabs>
      <w:ind w:right="244"/>
      <w:outlineLvl w:val="8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(Do Not Use)"/>
    <w:basedOn w:val="Normal"/>
    <w:link w:val="HeaderChar"/>
    <w:uiPriority w:val="99"/>
    <w:rsid w:val="00141D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41D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141D7E"/>
    <w:rPr>
      <w:sz w:val="16"/>
    </w:rPr>
  </w:style>
  <w:style w:type="paragraph" w:styleId="BodyText2">
    <w:name w:val="Body Text 2"/>
    <w:basedOn w:val="Normal"/>
    <w:rsid w:val="00141D7E"/>
    <w:rPr>
      <w:b/>
      <w:bCs/>
      <w:color w:val="FF0000"/>
      <w:sz w:val="16"/>
    </w:rPr>
  </w:style>
  <w:style w:type="paragraph" w:styleId="BodyText3">
    <w:name w:val="Body Text 3"/>
    <w:basedOn w:val="Normal"/>
    <w:rsid w:val="00141D7E"/>
    <w:pPr>
      <w:jc w:val="center"/>
    </w:pPr>
    <w:rPr>
      <w:sz w:val="16"/>
    </w:rPr>
  </w:style>
  <w:style w:type="character" w:styleId="PageNumber">
    <w:name w:val="page number"/>
    <w:basedOn w:val="DefaultParagraphFont"/>
    <w:uiPriority w:val="99"/>
    <w:rsid w:val="00141D7E"/>
  </w:style>
  <w:style w:type="paragraph" w:styleId="BodyTextIndent">
    <w:name w:val="Body Text Indent"/>
    <w:basedOn w:val="Normal"/>
    <w:rsid w:val="00141D7E"/>
    <w:pPr>
      <w:widowControl w:val="0"/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szCs w:val="20"/>
    </w:rPr>
  </w:style>
  <w:style w:type="paragraph" w:styleId="BlockText">
    <w:name w:val="Block Text"/>
    <w:basedOn w:val="Normal"/>
    <w:rsid w:val="00141D7E"/>
    <w:pPr>
      <w:ind w:left="360" w:right="720"/>
    </w:pPr>
    <w:rPr>
      <w:lang w:eastAsia="en-GB"/>
    </w:rPr>
  </w:style>
  <w:style w:type="paragraph" w:styleId="NormalWeb">
    <w:name w:val="Normal (Web)"/>
    <w:basedOn w:val="Normal"/>
    <w:uiPriority w:val="99"/>
    <w:rsid w:val="00141D7E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3072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07286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B93D6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93D6E"/>
    <w:rPr>
      <w:sz w:val="16"/>
      <w:szCs w:val="16"/>
    </w:rPr>
  </w:style>
  <w:style w:type="paragraph" w:styleId="Caption">
    <w:name w:val="caption"/>
    <w:basedOn w:val="Normal"/>
    <w:next w:val="Normal"/>
    <w:qFormat/>
    <w:rsid w:val="00BC457A"/>
    <w:pPr>
      <w:spacing w:before="120" w:after="120"/>
    </w:pPr>
    <w:rPr>
      <w:rFonts w:cstheme="minorHAnsi"/>
      <w:b/>
      <w:bCs/>
      <w:color w:val="00B05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66846"/>
    <w:pPr>
      <w:ind w:left="720"/>
      <w:contextualSpacing/>
    </w:pPr>
  </w:style>
  <w:style w:type="table" w:styleId="TableGrid">
    <w:name w:val="Table Grid"/>
    <w:basedOn w:val="TableNormal"/>
    <w:rsid w:val="006A79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Heading3"/>
    <w:qFormat/>
    <w:rsid w:val="00ED6654"/>
    <w:pPr>
      <w:numPr>
        <w:ilvl w:val="0"/>
        <w:numId w:val="0"/>
      </w:numPr>
      <w:tabs>
        <w:tab w:val="clear" w:pos="4125"/>
        <w:tab w:val="num" w:pos="864"/>
      </w:tabs>
      <w:spacing w:before="240" w:after="60"/>
      <w:ind w:left="864" w:hanging="594"/>
      <w:jc w:val="both"/>
    </w:pPr>
    <w:rPr>
      <w:rFonts w:ascii="Arial" w:hAnsi="Arial" w:cs="Arial"/>
      <w:smallCaps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16EC"/>
    <w:rPr>
      <w:sz w:val="24"/>
      <w:szCs w:val="24"/>
    </w:rPr>
  </w:style>
  <w:style w:type="paragraph" w:styleId="BalloonText">
    <w:name w:val="Balloon Text"/>
    <w:basedOn w:val="Normal"/>
    <w:link w:val="BalloonTextChar"/>
    <w:rsid w:val="008B1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16EC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89588C"/>
    <w:pPr>
      <w:numPr>
        <w:numId w:val="1"/>
      </w:numPr>
      <w:spacing w:before="240" w:after="120"/>
      <w:ind w:right="360"/>
    </w:pPr>
    <w:rPr>
      <w:rFonts w:ascii="Arial" w:hAnsi="Arial"/>
      <w:sz w:val="20"/>
    </w:rPr>
  </w:style>
  <w:style w:type="paragraph" w:customStyle="1" w:styleId="workproduct-statement">
    <w:name w:val="workproduct-statement"/>
    <w:basedOn w:val="Normal"/>
    <w:rsid w:val="0089588C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/>
      <w:sz w:val="21"/>
      <w:szCs w:val="20"/>
    </w:rPr>
  </w:style>
  <w:style w:type="paragraph" w:styleId="TOC1">
    <w:name w:val="toc 1"/>
    <w:aliases w:val="heading 1,Heading 11"/>
    <w:basedOn w:val="Normal"/>
    <w:next w:val="Normal"/>
    <w:uiPriority w:val="39"/>
    <w:qFormat/>
    <w:rsid w:val="0053546D"/>
    <w:pPr>
      <w:spacing w:before="120" w:after="120"/>
    </w:pPr>
    <w:rPr>
      <w:b/>
      <w:bCs/>
      <w:caps/>
      <w:sz w:val="20"/>
    </w:rPr>
  </w:style>
  <w:style w:type="paragraph" w:customStyle="1" w:styleId="Cover-other">
    <w:name w:val="Cover-other"/>
    <w:basedOn w:val="Normal"/>
    <w:rsid w:val="001111FD"/>
    <w:pPr>
      <w:spacing w:before="60" w:after="60"/>
      <w:jc w:val="center"/>
    </w:pPr>
    <w:rPr>
      <w:b/>
      <w:szCs w:val="20"/>
    </w:rPr>
  </w:style>
  <w:style w:type="paragraph" w:customStyle="1" w:styleId="Tabletitle">
    <w:name w:val="Table title"/>
    <w:basedOn w:val="Normal"/>
    <w:rsid w:val="001111FD"/>
    <w:pPr>
      <w:keepNext/>
      <w:spacing w:before="120" w:after="60"/>
      <w:jc w:val="center"/>
    </w:pPr>
    <w:rPr>
      <w:caps/>
      <w:szCs w:val="20"/>
    </w:rPr>
  </w:style>
  <w:style w:type="paragraph" w:customStyle="1" w:styleId="Numberedlist-subtasks">
    <w:name w:val="Numbered list - subtasks"/>
    <w:basedOn w:val="Normal"/>
    <w:rsid w:val="001111FD"/>
    <w:pPr>
      <w:numPr>
        <w:numId w:val="2"/>
      </w:numPr>
      <w:spacing w:before="240" w:after="120"/>
      <w:ind w:right="360"/>
    </w:pPr>
    <w:rPr>
      <w:rFonts w:ascii="Arial" w:hAnsi="Arial"/>
      <w:bCs/>
      <w:sz w:val="20"/>
    </w:rPr>
  </w:style>
  <w:style w:type="paragraph" w:customStyle="1" w:styleId="SectionHeader">
    <w:name w:val="Section Header"/>
    <w:basedOn w:val="Normal"/>
    <w:rsid w:val="001137A6"/>
    <w:pPr>
      <w:spacing w:before="240" w:after="60"/>
    </w:pPr>
    <w:rPr>
      <w:rFonts w:ascii="Arial" w:hAnsi="Arial"/>
      <w:b/>
      <w:bCs/>
      <w:u w:val="single"/>
    </w:rPr>
  </w:style>
  <w:style w:type="numbering" w:customStyle="1" w:styleId="Style2">
    <w:name w:val="Style2"/>
    <w:uiPriority w:val="99"/>
    <w:rsid w:val="00D3346E"/>
    <w:pPr>
      <w:numPr>
        <w:numId w:val="3"/>
      </w:numPr>
    </w:pPr>
  </w:style>
  <w:style w:type="numbering" w:customStyle="1" w:styleId="Style3">
    <w:name w:val="Style3"/>
    <w:uiPriority w:val="99"/>
    <w:rsid w:val="006A08A3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A08A3"/>
    <w:rPr>
      <w:sz w:val="24"/>
      <w:szCs w:val="24"/>
    </w:rPr>
  </w:style>
  <w:style w:type="numbering" w:customStyle="1" w:styleId="Style4">
    <w:name w:val="Style4"/>
    <w:uiPriority w:val="99"/>
    <w:rsid w:val="00C36AA9"/>
    <w:pPr>
      <w:numPr>
        <w:numId w:val="5"/>
      </w:numPr>
    </w:pPr>
  </w:style>
  <w:style w:type="paragraph" w:styleId="CommentText">
    <w:name w:val="annotation text"/>
    <w:basedOn w:val="Normal"/>
    <w:link w:val="CommentTextChar"/>
    <w:rsid w:val="002F2B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F2B1D"/>
  </w:style>
  <w:style w:type="paragraph" w:styleId="CommentSubject">
    <w:name w:val="annotation subject"/>
    <w:basedOn w:val="CommentText"/>
    <w:next w:val="CommentText"/>
    <w:link w:val="CommentSubjectChar"/>
    <w:rsid w:val="002F2B1D"/>
    <w:pPr>
      <w:overflowPunct w:val="0"/>
      <w:autoSpaceDE w:val="0"/>
      <w:autoSpaceDN w:val="0"/>
      <w:adjustRightInd w:val="0"/>
    </w:pPr>
    <w:rPr>
      <w:rFonts w:ascii="Arial" w:hAnsi="Arial" w:cs="Arial"/>
      <w:b/>
      <w:bCs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2F2B1D"/>
    <w:rPr>
      <w:rFonts w:ascii="Arial" w:hAnsi="Arial" w:cs="Arial"/>
      <w:b/>
      <w:bCs/>
      <w:lang w:eastAsia="ar-SA"/>
    </w:rPr>
  </w:style>
  <w:style w:type="paragraph" w:customStyle="1" w:styleId="NumberedList">
    <w:name w:val="Numbered List"/>
    <w:basedOn w:val="BulletedList"/>
    <w:rsid w:val="002F2B1D"/>
    <w:pPr>
      <w:numPr>
        <w:numId w:val="6"/>
      </w:numPr>
      <w:spacing w:before="0"/>
    </w:pPr>
    <w:rPr>
      <w:bCs/>
    </w:rPr>
  </w:style>
  <w:style w:type="paragraph" w:customStyle="1" w:styleId="BulletedList-Inside">
    <w:name w:val="Bulleted List - Inside"/>
    <w:basedOn w:val="Normal"/>
    <w:rsid w:val="002F2B1D"/>
    <w:pPr>
      <w:numPr>
        <w:ilvl w:val="3"/>
        <w:numId w:val="6"/>
      </w:numPr>
      <w:tabs>
        <w:tab w:val="clear" w:pos="2880"/>
        <w:tab w:val="num" w:pos="1080"/>
      </w:tabs>
      <w:ind w:left="1080" w:right="245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rsid w:val="00901523"/>
    <w:rPr>
      <w:sz w:val="16"/>
      <w:szCs w:val="16"/>
    </w:rPr>
  </w:style>
  <w:style w:type="character" w:customStyle="1" w:styleId="Heading8Char">
    <w:name w:val="Heading 8 Char"/>
    <w:aliases w:val="Legal Level 1.1.1. Char,No num/gap Char,l8 Char,Inhaltsverz. Char"/>
    <w:basedOn w:val="DefaultParagraphFont"/>
    <w:link w:val="Heading8"/>
    <w:rsid w:val="00901523"/>
    <w:rPr>
      <w:rFonts w:ascii="Arial Narrow" w:hAnsi="Arial Narrow"/>
      <w:b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F17A83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8E3315"/>
    <w:rPr>
      <w:sz w:val="16"/>
      <w:szCs w:val="24"/>
    </w:rPr>
  </w:style>
  <w:style w:type="paragraph" w:customStyle="1" w:styleId="StyleHeading2ArialLatin12pt">
    <w:name w:val="Style Heading 2 + Arial (Latin) 12 pt"/>
    <w:basedOn w:val="Heading2"/>
    <w:autoRedefine/>
    <w:rsid w:val="008E3315"/>
    <w:pPr>
      <w:keepNext w:val="0"/>
      <w:numPr>
        <w:numId w:val="7"/>
      </w:numPr>
      <w:tabs>
        <w:tab w:val="clear" w:pos="1440"/>
        <w:tab w:val="num" w:pos="720"/>
      </w:tabs>
      <w:spacing w:before="100" w:beforeAutospacing="1" w:after="100" w:afterAutospacing="1"/>
      <w:ind w:left="432" w:hanging="432"/>
    </w:pPr>
    <w:rPr>
      <w:rFonts w:ascii="Arial" w:eastAsia="MS Mincho" w:hAnsi="Arial"/>
      <w:szCs w:val="36"/>
      <w:lang w:eastAsia="ja-JP"/>
    </w:rPr>
  </w:style>
  <w:style w:type="numbering" w:customStyle="1" w:styleId="BulletinNumber">
    <w:name w:val="Bullet in Number"/>
    <w:rsid w:val="006B06EE"/>
    <w:pPr>
      <w:numPr>
        <w:numId w:val="8"/>
      </w:numPr>
    </w:pPr>
  </w:style>
  <w:style w:type="paragraph" w:customStyle="1" w:styleId="BlockText-Sanchez">
    <w:name w:val="Block Text - Sanchez"/>
    <w:basedOn w:val="BlockText"/>
    <w:rsid w:val="007E2704"/>
    <w:pPr>
      <w:numPr>
        <w:ilvl w:val="1"/>
      </w:numPr>
      <w:tabs>
        <w:tab w:val="num" w:pos="540"/>
      </w:tabs>
      <w:spacing w:before="120"/>
      <w:ind w:left="540" w:right="245" w:hanging="360"/>
    </w:pPr>
    <w:rPr>
      <w:rFonts w:ascii="Arial" w:hAnsi="Arial"/>
      <w:lang w:eastAsia="en-US"/>
    </w:rPr>
  </w:style>
  <w:style w:type="paragraph" w:styleId="Title">
    <w:name w:val="Title"/>
    <w:basedOn w:val="Normal"/>
    <w:link w:val="TitleChar"/>
    <w:qFormat/>
    <w:rsid w:val="00345F3A"/>
    <w:pPr>
      <w:overflowPunct w:val="0"/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kern w:val="28"/>
      <w:sz w:val="32"/>
      <w:szCs w:val="38"/>
      <w:lang w:eastAsia="ar-SA"/>
    </w:rPr>
  </w:style>
  <w:style w:type="character" w:customStyle="1" w:styleId="TitleChar">
    <w:name w:val="Title Char"/>
    <w:basedOn w:val="DefaultParagraphFont"/>
    <w:link w:val="Title"/>
    <w:rsid w:val="00345F3A"/>
    <w:rPr>
      <w:rFonts w:ascii="Arial" w:hAnsi="Arial" w:cs="Arial"/>
      <w:b/>
      <w:bCs/>
      <w:kern w:val="28"/>
      <w:sz w:val="32"/>
      <w:szCs w:val="38"/>
      <w:lang w:eastAsia="ar-SA"/>
    </w:rPr>
  </w:style>
  <w:style w:type="character" w:customStyle="1" w:styleId="HeaderChar">
    <w:name w:val="Header Char"/>
    <w:aliases w:val="h Char,Header (Do Not Use) Char"/>
    <w:basedOn w:val="DefaultParagraphFont"/>
    <w:link w:val="Header"/>
    <w:uiPriority w:val="99"/>
    <w:rsid w:val="00345F3A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4347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0D21B2"/>
    <w:pPr>
      <w:ind w:left="480"/>
    </w:pPr>
    <w:rPr>
      <w:i/>
      <w:iCs/>
      <w:sz w:val="20"/>
    </w:rPr>
  </w:style>
  <w:style w:type="paragraph" w:customStyle="1" w:styleId="TableText">
    <w:name w:val="TableText"/>
    <w:basedOn w:val="Normal"/>
    <w:rsid w:val="006E1807"/>
    <w:pPr>
      <w:spacing w:before="60" w:after="60"/>
      <w:jc w:val="center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6E1807"/>
    <w:rPr>
      <w:color w:val="0000FF"/>
      <w:u w:val="single"/>
    </w:rPr>
  </w:style>
  <w:style w:type="paragraph" w:customStyle="1" w:styleId="StepBullet">
    <w:name w:val="StepBullet"/>
    <w:basedOn w:val="Normal"/>
    <w:rsid w:val="006E1807"/>
    <w:pPr>
      <w:numPr>
        <w:numId w:val="9"/>
      </w:numPr>
      <w:tabs>
        <w:tab w:val="clear" w:pos="810"/>
        <w:tab w:val="num" w:pos="792"/>
      </w:tabs>
      <w:spacing w:before="60"/>
      <w:ind w:left="792"/>
    </w:pPr>
    <w:rPr>
      <w:rFonts w:ascii="Arial" w:hAnsi="Arial"/>
      <w:sz w:val="20"/>
      <w:szCs w:val="20"/>
    </w:rPr>
  </w:style>
  <w:style w:type="paragraph" w:styleId="Index1">
    <w:name w:val="index 1"/>
    <w:basedOn w:val="Normal"/>
    <w:next w:val="Normal"/>
    <w:autoRedefine/>
    <w:rsid w:val="006E1807"/>
    <w:pPr>
      <w:ind w:left="240" w:hanging="240"/>
    </w:pPr>
  </w:style>
  <w:style w:type="paragraph" w:styleId="IndexHeading">
    <w:name w:val="index heading"/>
    <w:basedOn w:val="Normal"/>
    <w:next w:val="Index1"/>
    <w:rsid w:val="006E1807"/>
    <w:rPr>
      <w:rFonts w:ascii="Arial" w:hAnsi="Arial"/>
      <w:sz w:val="20"/>
      <w:szCs w:val="20"/>
    </w:rPr>
  </w:style>
  <w:style w:type="paragraph" w:customStyle="1" w:styleId="TableText0">
    <w:name w:val="Table Text"/>
    <w:basedOn w:val="Normal"/>
    <w:rsid w:val="006E1807"/>
    <w:pPr>
      <w:keepNext/>
      <w:keepLines/>
      <w:spacing w:before="60" w:after="60"/>
      <w:ind w:left="72" w:right="72"/>
    </w:pPr>
    <w:rPr>
      <w:rFonts w:ascii="Arial" w:hAnsi="Arial"/>
      <w:spacing w:val="-5"/>
      <w:sz w:val="16"/>
      <w:szCs w:val="20"/>
    </w:rPr>
  </w:style>
  <w:style w:type="paragraph" w:customStyle="1" w:styleId="TableHeading">
    <w:name w:val="Table Heading"/>
    <w:basedOn w:val="Normal"/>
    <w:rsid w:val="006E1807"/>
    <w:pPr>
      <w:keepNext/>
      <w:keepLines/>
      <w:widowControl w:val="0"/>
      <w:suppressLineNumbers/>
      <w:suppressAutoHyphens/>
      <w:spacing w:before="60" w:after="60"/>
    </w:pPr>
    <w:rPr>
      <w:rFonts w:ascii="Arial" w:hAnsi="Arial"/>
      <w:b/>
      <w:szCs w:val="20"/>
    </w:rPr>
  </w:style>
  <w:style w:type="paragraph" w:customStyle="1" w:styleId="ProjectName">
    <w:name w:val="Project Name"/>
    <w:rsid w:val="006E1807"/>
    <w:pPr>
      <w:spacing w:before="100"/>
    </w:pPr>
    <w:rPr>
      <w:rFonts w:ascii="Century Gothic" w:hAnsi="Century Gothic"/>
      <w:sz w:val="44"/>
    </w:rPr>
  </w:style>
  <w:style w:type="paragraph" w:customStyle="1" w:styleId="Title-Revision">
    <w:name w:val="Title - Revision"/>
    <w:basedOn w:val="Title"/>
    <w:rsid w:val="00771F6C"/>
    <w:pPr>
      <w:overflowPunct/>
      <w:autoSpaceDE/>
      <w:autoSpaceDN/>
      <w:adjustRightInd/>
      <w:spacing w:before="720" w:after="240"/>
    </w:pPr>
    <w:rPr>
      <w:rFonts w:cs="Times New Roman"/>
      <w:smallCaps/>
      <w:color w:val="333399"/>
      <w:sz w:val="36"/>
      <w:szCs w:val="36"/>
      <w:lang w:eastAsia="en-US"/>
    </w:rPr>
  </w:style>
  <w:style w:type="paragraph" w:customStyle="1" w:styleId="Heading1-FormatOnly">
    <w:name w:val="Heading 1 - Format Only"/>
    <w:basedOn w:val="Heading1"/>
    <w:rsid w:val="002B56D0"/>
    <w:pPr>
      <w:keepNext w:val="0"/>
      <w:pageBreakBefore/>
      <w:pBdr>
        <w:top w:val="single" w:sz="8" w:space="1" w:color="D9D9D9"/>
        <w:left w:val="single" w:sz="8" w:space="4" w:color="D9D9D9"/>
        <w:bottom w:val="single" w:sz="8" w:space="3" w:color="D9D9D9"/>
        <w:right w:val="single" w:sz="8" w:space="4" w:color="D9D9D9"/>
      </w:pBdr>
      <w:shd w:val="clear" w:color="auto" w:fill="7D7DD5"/>
      <w:tabs>
        <w:tab w:val="clear" w:pos="4125"/>
      </w:tabs>
      <w:spacing w:after="240"/>
      <w:outlineLvl w:val="9"/>
    </w:pPr>
    <w:rPr>
      <w:rFonts w:ascii="Arial" w:hAnsi="Arial"/>
      <w:smallCaps/>
      <w:noProof/>
      <w:color w:val="FFFFFF"/>
      <w:sz w:val="32"/>
      <w:szCs w:val="32"/>
    </w:rPr>
  </w:style>
  <w:style w:type="paragraph" w:customStyle="1" w:styleId="Comment">
    <w:name w:val="Comment"/>
    <w:basedOn w:val="Normal"/>
    <w:rsid w:val="002B56D0"/>
    <w:pPr>
      <w:spacing w:after="120"/>
      <w:jc w:val="lowKashida"/>
    </w:pPr>
    <w:rPr>
      <w:i/>
      <w:iCs/>
      <w:color w:val="000080"/>
    </w:rPr>
  </w:style>
  <w:style w:type="table" w:customStyle="1" w:styleId="LightList-Accent11">
    <w:name w:val="Light List - Accent 11"/>
    <w:basedOn w:val="TableNormal"/>
    <w:uiPriority w:val="61"/>
    <w:rsid w:val="00BA4A3E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9"/>
    <w:locked/>
    <w:rsid w:val="00295C3B"/>
    <w:rPr>
      <w:rFonts w:asciiTheme="majorHAnsi" w:hAnsiTheme="majorHAnsi" w:cstheme="minorHAnsi"/>
      <w:b/>
      <w:bCs/>
      <w:color w:val="0070C0"/>
      <w:sz w:val="28"/>
      <w:szCs w:val="28"/>
    </w:rPr>
  </w:style>
  <w:style w:type="paragraph" w:customStyle="1" w:styleId="Paragraph">
    <w:name w:val="Paragraph"/>
    <w:next w:val="Normal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rsid w:val="00EF2DEC"/>
    <w:pPr>
      <w:widowControl w:val="0"/>
      <w:autoSpaceDE w:val="0"/>
      <w:autoSpaceDN w:val="0"/>
      <w:adjustRightInd w:val="0"/>
      <w:jc w:val="center"/>
    </w:pPr>
    <w:rPr>
      <w:rFonts w:ascii="Tahoma" w:eastAsiaTheme="minorEastAsi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rsid w:val="00EF2DEC"/>
    <w:pPr>
      <w:widowControl w:val="0"/>
      <w:autoSpaceDE w:val="0"/>
      <w:autoSpaceDN w:val="0"/>
      <w:adjustRightInd w:val="0"/>
      <w:ind w:left="720"/>
    </w:pPr>
    <w:rPr>
      <w:rFonts w:ascii="Tahoma" w:eastAsiaTheme="minorEastAsi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rsid w:val="00EF2DEC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ind w:left="60" w:right="60"/>
    </w:pPr>
    <w:rPr>
      <w:rFonts w:ascii="Tahoma" w:eastAsiaTheme="minorEastAsi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rsid w:val="00EF2DEC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rsid w:val="00EF2DEC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character" w:customStyle="1" w:styleId="Heading2Char">
    <w:name w:val="Heading 2 Char"/>
    <w:aliases w:val="H2 Char,H21 Char,H22 Char,H23 Char,H24 Char,H25 Char,H26 Char,H27 Char,H28 Char,H29 Char,Bijlage Char,Reset numbering Char,About Product Char,h2 main heading Char,Subhead A Char,EASI 2 Char,HD2 Char,head2 Char,PIM2 Char,h2 Char,2 Char"/>
    <w:basedOn w:val="DefaultParagraphFont"/>
    <w:link w:val="Heading2"/>
    <w:uiPriority w:val="99"/>
    <w:rsid w:val="00C35BF2"/>
    <w:rPr>
      <w:rFonts w:asciiTheme="minorHAnsi" w:hAnsiTheme="minorHAnsi" w:cstheme="minorHAnsi"/>
      <w:b/>
      <w:bCs/>
      <w:color w:val="0070C0"/>
      <w:sz w:val="26"/>
      <w:szCs w:val="26"/>
    </w:rPr>
  </w:style>
  <w:style w:type="character" w:customStyle="1" w:styleId="Heading3Char">
    <w:name w:val="Heading 3 Char"/>
    <w:aliases w:val="H3 Char,H31 Char,H32 Char,H33 Char,H34 Char,H35 Char,H36 Char,H37 Char,H38 Char,Voorwoord Char,Level 1 - 1 Char,h3 Char,h3 sub heading Char,Heading 3E Char,Minor Char,Function header 3 Char,Section 1.1.1 Char,titre 1.1.1 Char,1.2.3. Char"/>
    <w:basedOn w:val="DefaultParagraphFont"/>
    <w:link w:val="Heading3"/>
    <w:uiPriority w:val="99"/>
    <w:rsid w:val="00007D9C"/>
    <w:rPr>
      <w:rFonts w:asciiTheme="minorHAnsi" w:hAnsiTheme="minorHAnsi" w:cstheme="minorHAnsi"/>
      <w:b/>
      <w:bCs/>
      <w:color w:val="C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804B1F"/>
    <w:rPr>
      <w:rFonts w:asciiTheme="minorHAnsi" w:hAnsiTheme="minorHAnsi"/>
      <w:color w:val="FF0000"/>
      <w:sz w:val="24"/>
      <w:szCs w:val="24"/>
    </w:rPr>
  </w:style>
  <w:style w:type="character" w:customStyle="1" w:styleId="Heading5Char">
    <w:name w:val="Heading 5 Char"/>
    <w:aliases w:val="FAQ Question Char,H5 Char,MinorHeading Char,Level 3 - i Char,h5 Char,5 Char,l5+toc5 Char,Numbered Sub-list Char,Sub-sub-sub-paragraaf Char,DO NOT USE_h5 Char,Bullet point Char,ASAPHeading 5 Char,l5 Char"/>
    <w:basedOn w:val="DefaultParagraphFont"/>
    <w:link w:val="Heading5"/>
    <w:uiPriority w:val="99"/>
    <w:rsid w:val="00EF2DEC"/>
    <w:rPr>
      <w:rFonts w:asciiTheme="minorHAnsi" w:hAnsiTheme="minorHAnsi"/>
      <w:b/>
      <w:bCs/>
      <w:color w:val="FF0000"/>
      <w:sz w:val="16"/>
      <w:szCs w:val="22"/>
    </w:rPr>
  </w:style>
  <w:style w:type="character" w:customStyle="1" w:styleId="Heading6Char">
    <w:name w:val="Heading 6 Char"/>
    <w:aliases w:val="H6 Char,6 Char,Requirement Char,Numbered steps Char,DO NOT USE_h6 Char,Legal Level 1. Char,Sub-bullet point Char,ASAPHeading 6 Char,h6 Char,l6 Char,Indent-Liste Char"/>
    <w:basedOn w:val="DefaultParagraphFont"/>
    <w:link w:val="Heading6"/>
    <w:uiPriority w:val="99"/>
    <w:rsid w:val="00EF2DEC"/>
    <w:rPr>
      <w:rFonts w:asciiTheme="minorHAnsi" w:hAnsiTheme="minorHAnsi"/>
      <w:b/>
      <w:bCs/>
      <w:color w:val="FF0000"/>
      <w:sz w:val="16"/>
      <w:szCs w:val="22"/>
    </w:rPr>
  </w:style>
  <w:style w:type="paragraph" w:customStyle="1" w:styleId="p">
    <w:name w:val="p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11">
    <w:name w:val="p11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10">
    <w:name w:val="p10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9">
    <w:name w:val="p9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8">
    <w:name w:val="p8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7">
    <w:name w:val="p7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6">
    <w:name w:val="p6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5">
    <w:name w:val="p5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4">
    <w:name w:val="p4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3">
    <w:name w:val="p3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2">
    <w:name w:val="p2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paragraph" w:customStyle="1" w:styleId="p1">
    <w:name w:val="p1"/>
    <w:next w:val="Normal"/>
    <w:uiPriority w:val="99"/>
    <w:rsid w:val="00EF2DEC"/>
    <w:pPr>
      <w:widowControl w:val="0"/>
      <w:autoSpaceDE w:val="0"/>
      <w:autoSpaceDN w:val="0"/>
      <w:adjustRightInd w:val="0"/>
      <w:spacing w:before="150"/>
    </w:pPr>
    <w:rPr>
      <w:rFonts w:ascii="Tahoma" w:eastAsiaTheme="minorEastAsia" w:hAnsi="Tahoma" w:cs="Tahoma"/>
      <w:sz w:val="24"/>
      <w:szCs w:val="24"/>
    </w:rPr>
  </w:style>
  <w:style w:type="character" w:customStyle="1" w:styleId="Charactercaption">
    <w:name w:val="Character caption"/>
    <w:uiPriority w:val="99"/>
    <w:rsid w:val="00EF2DEC"/>
    <w:rPr>
      <w:sz w:val="26"/>
      <w:szCs w:val="26"/>
    </w:rPr>
  </w:style>
  <w:style w:type="character" w:customStyle="1" w:styleId="Charactertcap">
    <w:name w:val="Character t_cap"/>
    <w:uiPriority w:val="99"/>
    <w:rsid w:val="00EF2DEC"/>
    <w:rPr>
      <w:i/>
      <w:iCs/>
      <w:sz w:val="16"/>
      <w:szCs w:val="16"/>
    </w:rPr>
  </w:style>
  <w:style w:type="character" w:customStyle="1" w:styleId="Charactertcap10">
    <w:name w:val="Character t_cap10"/>
    <w:uiPriority w:val="99"/>
    <w:rsid w:val="00EF2DEC"/>
    <w:rPr>
      <w:i/>
      <w:iCs/>
      <w:sz w:val="16"/>
      <w:szCs w:val="16"/>
    </w:rPr>
  </w:style>
  <w:style w:type="character" w:customStyle="1" w:styleId="Charactertcap9">
    <w:name w:val="Character t_cap9"/>
    <w:uiPriority w:val="99"/>
    <w:rsid w:val="00EF2DEC"/>
    <w:rPr>
      <w:i/>
      <w:iCs/>
      <w:sz w:val="16"/>
      <w:szCs w:val="16"/>
    </w:rPr>
  </w:style>
  <w:style w:type="character" w:customStyle="1" w:styleId="Charactertcap8">
    <w:name w:val="Character t_cap8"/>
    <w:uiPriority w:val="99"/>
    <w:rsid w:val="00EF2DEC"/>
    <w:rPr>
      <w:i/>
      <w:iCs/>
      <w:sz w:val="16"/>
      <w:szCs w:val="16"/>
    </w:rPr>
  </w:style>
  <w:style w:type="character" w:customStyle="1" w:styleId="Charactertcap7">
    <w:name w:val="Character t_cap7"/>
    <w:uiPriority w:val="99"/>
    <w:rsid w:val="00EF2DEC"/>
    <w:rPr>
      <w:i/>
      <w:iCs/>
      <w:sz w:val="16"/>
      <w:szCs w:val="16"/>
    </w:rPr>
  </w:style>
  <w:style w:type="character" w:customStyle="1" w:styleId="Charactertcap6">
    <w:name w:val="Character t_cap6"/>
    <w:uiPriority w:val="99"/>
    <w:rsid w:val="00EF2DEC"/>
    <w:rPr>
      <w:i/>
      <w:iCs/>
      <w:sz w:val="16"/>
      <w:szCs w:val="16"/>
    </w:rPr>
  </w:style>
  <w:style w:type="character" w:customStyle="1" w:styleId="Charactertcap5">
    <w:name w:val="Character t_cap5"/>
    <w:uiPriority w:val="99"/>
    <w:rsid w:val="00EF2DEC"/>
    <w:rPr>
      <w:i/>
      <w:iCs/>
      <w:sz w:val="16"/>
      <w:szCs w:val="16"/>
    </w:rPr>
  </w:style>
  <w:style w:type="character" w:customStyle="1" w:styleId="Charactertcap4">
    <w:name w:val="Character t_cap4"/>
    <w:uiPriority w:val="99"/>
    <w:rsid w:val="00EF2DEC"/>
    <w:rPr>
      <w:i/>
      <w:iCs/>
      <w:sz w:val="16"/>
      <w:szCs w:val="16"/>
    </w:rPr>
  </w:style>
  <w:style w:type="character" w:customStyle="1" w:styleId="Charactertcap3">
    <w:name w:val="Character t_cap3"/>
    <w:uiPriority w:val="99"/>
    <w:rsid w:val="00EF2DEC"/>
    <w:rPr>
      <w:i/>
      <w:iCs/>
      <w:sz w:val="16"/>
      <w:szCs w:val="16"/>
    </w:rPr>
  </w:style>
  <w:style w:type="character" w:customStyle="1" w:styleId="Charactertcap2">
    <w:name w:val="Character t_cap2"/>
    <w:uiPriority w:val="99"/>
    <w:rsid w:val="00EF2DEC"/>
    <w:rPr>
      <w:i/>
      <w:iCs/>
      <w:sz w:val="16"/>
      <w:szCs w:val="16"/>
    </w:rPr>
  </w:style>
  <w:style w:type="character" w:customStyle="1" w:styleId="Charactertcap1">
    <w:name w:val="Character t_cap1"/>
    <w:uiPriority w:val="99"/>
    <w:rsid w:val="00EF2DEC"/>
    <w:rPr>
      <w:i/>
      <w:iCs/>
      <w:sz w:val="16"/>
      <w:szCs w:val="16"/>
    </w:rPr>
  </w:style>
  <w:style w:type="character" w:customStyle="1" w:styleId="Characterfooter">
    <w:name w:val="Character footer"/>
    <w:uiPriority w:val="99"/>
    <w:rsid w:val="00EF2DEC"/>
    <w:rPr>
      <w:sz w:val="16"/>
      <w:szCs w:val="16"/>
    </w:rPr>
  </w:style>
  <w:style w:type="character" w:customStyle="1" w:styleId="Characterfooter1">
    <w:name w:val="Character footer1"/>
    <w:uiPriority w:val="99"/>
    <w:rsid w:val="00EF2DEC"/>
    <w:rPr>
      <w:sz w:val="16"/>
      <w:szCs w:val="16"/>
    </w:rPr>
  </w:style>
  <w:style w:type="table" w:customStyle="1" w:styleId="Tabletable">
    <w:name w:val="Table table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0">
    <w:name w:val="Table w_20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6">
    <w:name w:val="Table table16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">
    <w:name w:val="Table w_25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5">
    <w:name w:val="Table table15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">
    <w:name w:val="Table w_16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4">
    <w:name w:val="Table table14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1">
    <w:name w:val="Table w_161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3">
    <w:name w:val="Table table13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">
    <w:name w:val="Table w_8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2">
    <w:name w:val="Table table12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1">
    <w:name w:val="Table w_81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1">
    <w:name w:val="Table table11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8">
    <w:name w:val="Table w_258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0">
    <w:name w:val="Table table10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7">
    <w:name w:val="Table w_257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9">
    <w:name w:val="Table table9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6">
    <w:name w:val="Table w_256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8">
    <w:name w:val="Table table8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5">
    <w:name w:val="Table w_255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7">
    <w:name w:val="Table table7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6">
    <w:name w:val="Table table6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5">
    <w:name w:val="Table table5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4">
    <w:name w:val="Table table4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4">
    <w:name w:val="Table w_254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3">
    <w:name w:val="Table table3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3">
    <w:name w:val="Table w_253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2">
    <w:name w:val="Table table2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2">
    <w:name w:val="Table w_252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">
    <w:name w:val="Table table1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1">
    <w:name w:val="Table w_251"/>
    <w:uiPriority w:val="99"/>
    <w:rsid w:val="00EF2DEC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-type">
    <w:name w:val="body-type"/>
    <w:basedOn w:val="DefaultParagraphFont"/>
    <w:rsid w:val="008C640D"/>
  </w:style>
  <w:style w:type="paragraph" w:styleId="HTMLPreformatted">
    <w:name w:val="HTML Preformatted"/>
    <w:basedOn w:val="Normal"/>
    <w:link w:val="HTMLPreformattedChar"/>
    <w:uiPriority w:val="99"/>
    <w:unhideWhenUsed/>
    <w:rsid w:val="008C6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0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C64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640D"/>
  </w:style>
  <w:style w:type="paragraph" w:customStyle="1" w:styleId="WebAPIExample">
    <w:name w:val="Web API Example"/>
    <w:basedOn w:val="Normal"/>
    <w:qFormat/>
    <w:rsid w:val="00FF61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</w:pPr>
    <w:rPr>
      <w:rFonts w:ascii="Courier New" w:hAnsi="Courier New" w:cs="Courier New"/>
      <w:sz w:val="20"/>
    </w:rPr>
  </w:style>
  <w:style w:type="paragraph" w:customStyle="1" w:styleId="msonormal0">
    <w:name w:val="msonormal"/>
    <w:basedOn w:val="Normal"/>
    <w:rsid w:val="00FA0428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6EF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35719"/>
    <w:pPr>
      <w:keepLines/>
      <w:numPr>
        <w:numId w:val="0"/>
      </w:numPr>
      <w:tabs>
        <w:tab w:val="clear" w:pos="4125"/>
      </w:tabs>
      <w:spacing w:before="240" w:line="259" w:lineRule="auto"/>
      <w:outlineLvl w:val="9"/>
    </w:pPr>
    <w:rPr>
      <w:rFonts w:eastAsiaTheme="majorEastAsia" w:cstheme="majorBidi"/>
      <w:b w:val="0"/>
      <w:bCs w:val="0"/>
      <w:color w:val="A5A5A5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nhideWhenUsed/>
    <w:rsid w:val="00335719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unhideWhenUsed/>
    <w:rsid w:val="00335719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unhideWhenUsed/>
    <w:rsid w:val="00335719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unhideWhenUsed/>
    <w:rsid w:val="00335719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unhideWhenUsed/>
    <w:rsid w:val="00335719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unhideWhenUsed/>
    <w:rsid w:val="00335719"/>
    <w:pPr>
      <w:ind w:left="1920"/>
    </w:pPr>
    <w:rPr>
      <w:sz w:val="18"/>
      <w:szCs w:val="21"/>
    </w:rPr>
  </w:style>
  <w:style w:type="table" w:styleId="GridTable4-Accent5">
    <w:name w:val="Grid Table 4 Accent 5"/>
    <w:basedOn w:val="TableNormal"/>
    <w:uiPriority w:val="49"/>
    <w:rsid w:val="00B45DB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paragraph" w:styleId="Subtitle">
    <w:name w:val="Subtitle"/>
    <w:basedOn w:val="Heading3"/>
    <w:next w:val="Normal"/>
    <w:link w:val="SubtitleChar"/>
    <w:qFormat/>
    <w:rsid w:val="00190F19"/>
    <w:pPr>
      <w:numPr>
        <w:ilvl w:val="0"/>
        <w:numId w:val="0"/>
      </w:numPr>
      <w:ind w:left="720" w:hanging="720"/>
    </w:pPr>
  </w:style>
  <w:style w:type="character" w:customStyle="1" w:styleId="SubtitleChar">
    <w:name w:val="Subtitle Char"/>
    <w:basedOn w:val="DefaultParagraphFont"/>
    <w:link w:val="Subtitle"/>
    <w:rsid w:val="00190F19"/>
    <w:rPr>
      <w:rFonts w:asciiTheme="minorHAnsi" w:hAnsiTheme="minorHAnsi"/>
      <w:b/>
      <w:bCs/>
      <w:color w:val="0070C0"/>
      <w:sz w:val="24"/>
      <w:szCs w:val="24"/>
    </w:rPr>
  </w:style>
  <w:style w:type="paragraph" w:customStyle="1" w:styleId="H4">
    <w:name w:val="H4"/>
    <w:basedOn w:val="Heading3"/>
    <w:link w:val="H4Char"/>
    <w:qFormat/>
    <w:rsid w:val="00814E81"/>
    <w:pPr>
      <w:numPr>
        <w:ilvl w:val="0"/>
        <w:numId w:val="0"/>
      </w:numPr>
    </w:pPr>
  </w:style>
  <w:style w:type="paragraph" w:styleId="NoSpacing">
    <w:name w:val="No Spacing"/>
    <w:uiPriority w:val="1"/>
    <w:qFormat/>
    <w:rsid w:val="00921E12"/>
    <w:rPr>
      <w:sz w:val="24"/>
      <w:szCs w:val="24"/>
    </w:rPr>
  </w:style>
  <w:style w:type="character" w:customStyle="1" w:styleId="H4Char">
    <w:name w:val="H4 Char"/>
    <w:basedOn w:val="Heading3Char"/>
    <w:link w:val="H4"/>
    <w:rsid w:val="00814E81"/>
    <w:rPr>
      <w:rFonts w:asciiTheme="minorHAnsi" w:hAnsiTheme="minorHAnsi" w:cstheme="minorHAnsi"/>
      <w:b/>
      <w:bCs/>
      <w:color w:val="0070C0"/>
      <w:sz w:val="26"/>
      <w:szCs w:val="24"/>
    </w:rPr>
  </w:style>
  <w:style w:type="character" w:styleId="Strong">
    <w:name w:val="Strong"/>
    <w:basedOn w:val="DefaultParagraphFont"/>
    <w:uiPriority w:val="22"/>
    <w:qFormat/>
    <w:rsid w:val="00804F32"/>
    <w:rPr>
      <w:rFonts w:asciiTheme="minorHAnsi" w:hAnsiTheme="minorHAnsi" w:cstheme="minorHAnsi"/>
      <w:b/>
      <w:bCs/>
      <w:u w:val="single"/>
    </w:rPr>
  </w:style>
  <w:style w:type="table" w:styleId="GridTable1Light-Accent2">
    <w:name w:val="Grid Table 1 Light Accent 2"/>
    <w:basedOn w:val="TableNormal"/>
    <w:uiPriority w:val="46"/>
    <w:rsid w:val="005170DF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E4EBE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9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29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7574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92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91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059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3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93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74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297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93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8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5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5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431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3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38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80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00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3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3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647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0848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335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3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0897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26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135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6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7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6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20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6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491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222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979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70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97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9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224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4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41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89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28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5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6363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868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756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39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2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7270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1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7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574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50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1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1434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748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898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60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5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449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6253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9906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23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7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5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312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93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930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1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56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17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63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7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467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6076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115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9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2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3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19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0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1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51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16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900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31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6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6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81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3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849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6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219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50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0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572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0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408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5494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384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7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5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9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5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3064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6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80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98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0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5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998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2383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69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1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3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7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295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5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5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41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69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3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9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48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2634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3427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5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80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5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8952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9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0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7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10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01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77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1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2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9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1246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12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120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2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1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5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6837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2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308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56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77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0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40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854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5596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227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74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8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4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414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6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80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0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8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89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2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08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5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979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2393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552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41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8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189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74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22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5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4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3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51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9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99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0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425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578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948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05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8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52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3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9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02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35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9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2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45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3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93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36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3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23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4237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027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4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83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7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735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1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74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69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1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02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44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01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2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247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8373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403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92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1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950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8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78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92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40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524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299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115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51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8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2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99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1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9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91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48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8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1255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52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8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2894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5425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03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7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7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6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1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593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8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44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95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1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40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85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2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659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493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559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62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0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8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830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9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33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00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85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705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1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8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064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6928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421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8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2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2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698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4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41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4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8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30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54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585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2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832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0005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693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72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4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1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33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98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7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4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9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42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7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039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4537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043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6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87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7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7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858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8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00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0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4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67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55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18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096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4257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0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1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4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0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479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2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54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8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0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87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36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5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917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6749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078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8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3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7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5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165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1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1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43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49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2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0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3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53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6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3265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869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9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8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171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18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3413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3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34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4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58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4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889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896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074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2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29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9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54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16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2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806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42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03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0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259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7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2105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36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130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214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1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561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0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5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345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64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3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0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86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3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0216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98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316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3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22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8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5093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4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9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75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4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08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38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576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09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155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524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84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6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305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23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59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03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39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3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764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840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898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615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3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227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7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7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4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274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4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88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3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78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8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4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2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819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372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873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898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7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4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62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10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2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29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4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773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0224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803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36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041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24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24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09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79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92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03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0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734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6781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39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2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4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44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1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3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58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8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98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68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768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8694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471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94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7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27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922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1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0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973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45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26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961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645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6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66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9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47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5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08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41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5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35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62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6314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8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5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2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1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7254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6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8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5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978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5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11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6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92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2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137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7539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891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9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58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4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277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8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2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11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10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6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49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24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8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1437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019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297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8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6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04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3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6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508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1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23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4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63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78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76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9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127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021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525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63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3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1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6423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8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9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598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7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0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37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0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79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38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0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5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749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4910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833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25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6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6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9786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6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20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27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2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6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3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3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914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7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832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2649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9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58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0407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6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439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660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54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8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45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9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170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8234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205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56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9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773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0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9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7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3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61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42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4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998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9790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563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5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68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2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3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13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3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3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46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4765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926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19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56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4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348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914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4764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372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41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0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4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1226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5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37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049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0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72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9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3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80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84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6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52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0571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083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43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8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9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714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2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09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4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347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30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82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4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4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5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511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8060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1095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121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2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8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519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8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04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06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0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4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23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52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84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21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19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8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110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791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635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5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72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7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0207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5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2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8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37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5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33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3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7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19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88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541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023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818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16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25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5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37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8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5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79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8785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3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872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27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5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38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6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9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3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5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387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9572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63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1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00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5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853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6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18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502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9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5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5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3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66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65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7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499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2948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70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83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9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3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2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08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9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50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223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1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72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03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7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4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61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8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586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0503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7346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90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7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634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7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31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02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60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0012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263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01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0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8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07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7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22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1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10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00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16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7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944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87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6562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13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2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6274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1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5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14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82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15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94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1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5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5980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2969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2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5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36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9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9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1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610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7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1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0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7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88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7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4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8426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9804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78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7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9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5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662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0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05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91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5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52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87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50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4430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406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5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8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5717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7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493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0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2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61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05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6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233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7255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238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0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3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8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21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4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8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92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1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623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91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84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225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0636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532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754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066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3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54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58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7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65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81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7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884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03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572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7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17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7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9088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282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4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75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36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097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8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950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2927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80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5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72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2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43435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9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7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29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204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4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9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88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14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3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0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61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6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7073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186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420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3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16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9779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3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42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42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2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23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4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83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6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174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9363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3379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71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1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44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6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66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1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32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304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74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2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7484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9637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3167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396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1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5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82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02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5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694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4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4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98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0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82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8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644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498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24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5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79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699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89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33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52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7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877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6049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460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1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90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0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6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312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6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898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55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22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3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52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82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9031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490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10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7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6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1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2998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8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808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5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66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57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77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25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02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469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2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49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9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0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62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4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06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52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1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07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38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1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119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8848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881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9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79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7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41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2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1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177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01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6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54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5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87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9011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1012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968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4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41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0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3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74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5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9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2101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0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1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262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69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0256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8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4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61151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3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1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92979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8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60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860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22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264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941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3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10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137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297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997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362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75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27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71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282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7477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699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0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1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1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595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8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55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8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40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32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63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20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8172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50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31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7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3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10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8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9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51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14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0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61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21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57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77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925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367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8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35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5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1921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7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1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5575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8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7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5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19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3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0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366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1983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502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7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28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2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1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275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4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4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1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02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92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8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573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067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2501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70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85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6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28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3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5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65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1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26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8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80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9914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7246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379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00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3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83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1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943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7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8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9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16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19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95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730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3170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703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5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4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4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94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3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4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85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5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31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43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0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244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9567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807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6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9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3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9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017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6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871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18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7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65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10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48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656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3130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62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99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9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85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3141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9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2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271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32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8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1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62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4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905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0318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620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4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2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2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7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8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73503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1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34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15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8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29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9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446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99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630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42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09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0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583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6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20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68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04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461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388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9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30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589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1320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0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11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07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5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83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0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4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52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82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2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4502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7130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071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664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1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1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2839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90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9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15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340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487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5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410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7408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416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58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6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6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221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3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22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7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4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43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08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7892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629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2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1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676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9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0591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6503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65967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17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25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08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67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1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753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7984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7045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5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714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10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9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399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0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4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5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678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728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56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3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6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581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522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716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879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79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5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7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79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6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9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39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3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9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538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194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320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16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1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5939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7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8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24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30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2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3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7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2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770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3718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115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53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67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3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7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96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6720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80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28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2685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55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0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6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389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2912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556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24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70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78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2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10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849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584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574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197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09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52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942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6128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786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56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3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17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106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3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6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2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71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45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44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9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7728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2275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818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92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2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4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106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70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9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6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90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4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679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981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395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65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1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734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0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3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7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58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2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09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8276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797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42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1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77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8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1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509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05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931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1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8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601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3039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941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5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46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4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427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3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9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91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1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97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31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23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31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2860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7494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230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6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7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3252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8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45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0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55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0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80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233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337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321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1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78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3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5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0854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5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6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67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3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23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4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6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2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2584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9979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430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49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4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329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3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7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47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03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59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72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36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8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66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96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30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6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804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6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1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436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6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208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1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24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54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0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699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5584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958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3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3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8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8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584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6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899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76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1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9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867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8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186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419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014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63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4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9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305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5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5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7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3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64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23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6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194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8105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656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82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7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950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5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65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1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6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0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1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2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667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9563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412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77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3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4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957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1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57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90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22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61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43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0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811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08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553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45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9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6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673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970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34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12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8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75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0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00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1463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24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60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7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669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79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91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9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56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2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2914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4429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981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1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192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7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258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1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4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28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30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34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1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84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0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1190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8797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20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8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5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95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8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2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07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0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27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8762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4766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397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09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9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3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21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44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05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76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105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118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529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72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7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60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89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05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6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95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2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5932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5700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778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3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74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3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9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118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2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7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8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80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9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28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54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45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623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8631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92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3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58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9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6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468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1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900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909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82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51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97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378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9055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793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5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88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3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5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3254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4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5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81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9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80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7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3903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2572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816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30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5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5760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0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2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2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2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49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2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10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4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993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5959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582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12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8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2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14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727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1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05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21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21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6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663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7236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894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80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5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773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09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201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6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17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0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89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8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481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1825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7145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66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07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3217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5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94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598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0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3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87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398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3668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399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3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5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0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1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5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53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34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9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9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6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06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6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95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090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9268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1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5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9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503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7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94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4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425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85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62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825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2860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87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107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8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1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4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6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2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2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076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8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40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168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3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06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9966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77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00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9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1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967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2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47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05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3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721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0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4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9042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6612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682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4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6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4880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987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8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1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54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95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10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3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10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2550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245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03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4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3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622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0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5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3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6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3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7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3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67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8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370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1694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485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0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7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58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5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7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854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12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14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00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024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342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8224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7545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5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7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3429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4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1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13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0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296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7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898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15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551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6558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807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3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1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043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4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59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21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4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15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97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537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9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412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587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97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4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913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9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13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75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501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5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4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718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610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077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3943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0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2246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3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2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19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8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28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59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47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2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1239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5768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128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6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6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7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7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881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00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13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8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7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767">
          <w:marLeft w:val="0"/>
          <w:marRight w:val="0"/>
          <w:marTop w:val="0"/>
          <w:marBottom w:val="0"/>
          <w:divBdr>
            <w:top w:val="single" w:sz="6" w:space="0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6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771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61683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4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3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  <w:div w:id="10740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93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154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94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62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0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019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0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843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962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7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91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10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25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401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830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575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41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91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7836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20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4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1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35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54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82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49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2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199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067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817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68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8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6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536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6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77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75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04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58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46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7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792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410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20359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78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1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031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4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29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56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09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94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07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2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872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2037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0925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10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0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3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209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1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56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49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96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9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493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21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7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21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0416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7600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64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5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5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9491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2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85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2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53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81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70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0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959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7384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585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88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91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5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914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4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518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31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3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2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5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1885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0036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673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2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3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261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2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711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6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307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943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9129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5344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43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8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3206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7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5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7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7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6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52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15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8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0644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6311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996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6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2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76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458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27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0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9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88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40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0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632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51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4429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406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693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0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74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8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14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6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83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13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9807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847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2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0046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4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8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5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912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37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5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8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55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38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4181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67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612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2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59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7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240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09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69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1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82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26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7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6341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519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9113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87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9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25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6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24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48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1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5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53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0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8957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9754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0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8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42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9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28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471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0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36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011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130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428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903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9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383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3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3800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3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BECA355D9FD4A84FAAB186945AC1C" ma:contentTypeVersion="20" ma:contentTypeDescription="Create a new document." ma:contentTypeScope="" ma:versionID="ffc31c6781ea5427efc4f22704e6cfd2">
  <xsd:schema xmlns:xsd="http://www.w3.org/2001/XMLSchema" xmlns:xs="http://www.w3.org/2001/XMLSchema" xmlns:p="http://schemas.microsoft.com/office/2006/metadata/properties" xmlns:ns2="90ebc525-f25f-4d9d-8c9d-9f204ca5852b" xmlns:ns3="d7e69469-4bfa-4d29-bbb6-19944fae0e56" targetNamespace="http://schemas.microsoft.com/office/2006/metadata/properties" ma:root="true" ma:fieldsID="fe106818ef39818beba1babd2893df13" ns2:_="" ns3:_="">
    <xsd:import namespace="90ebc525-f25f-4d9d-8c9d-9f204ca5852b"/>
    <xsd:import namespace="d7e69469-4bfa-4d29-bbb6-19944fae0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bc525-f25f-4d9d-8c9d-9f204ca58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e7fa89-a9c3-4405-97b3-bc766cb1f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9469-4bfa-4d29-bbb6-19944fae0e5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0dbf89-a5be-4da1-b666-533705149920}" ma:internalName="TaxCatchAll" ma:showField="CatchAllData" ma:web="d7e69469-4bfa-4d29-bbb6-19944fae0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27" nillable="true" ma:taxonomy="true" ma:internalName="TaxKeywordTaxHTField" ma:taxonomyFieldName="TaxKeyword" ma:displayName="Enterprise Keywords" ma:fieldId="{23f27201-bee3-471e-b2e7-b64fd8b7ca38}" ma:taxonomyMulti="true" ma:sspId="abe7fa89-a9c3-4405-97b3-bc766cb1f2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d7e69469-4bfa-4d29-bbb6-19944fae0e56" xsi:nil="true"/>
    <lcf76f155ced4ddcb4097134ff3c332f xmlns="90ebc525-f25f-4d9d-8c9d-9f204ca5852b">
      <Terms xmlns="http://schemas.microsoft.com/office/infopath/2007/PartnerControls"/>
    </lcf76f155ced4ddcb4097134ff3c332f>
    <TaxKeywordTaxHTField xmlns="d7e69469-4bfa-4d29-bbb6-19944fae0e56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0C39-04D6-4195-BABB-E5BFD6F8D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bc525-f25f-4d9d-8c9d-9f204ca5852b"/>
    <ds:schemaRef ds:uri="d7e69469-4bfa-4d29-bbb6-19944fae0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0F717-052E-49C2-820A-4FF1C2FA7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77853-5C79-4152-B535-16A50CBF884D}">
  <ds:schemaRefs>
    <ds:schemaRef ds:uri="http://schemas.microsoft.com/office/2006/metadata/properties"/>
    <ds:schemaRef ds:uri="d7e69469-4bfa-4d29-bbb6-19944fae0e56"/>
    <ds:schemaRef ds:uri="90ebc525-f25f-4d9d-8c9d-9f204ca5852b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758CA9-2701-4395-8685-22853B44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66</Pages>
  <Words>7909</Words>
  <Characters>45082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Ambition</Company>
  <LinksUpToDate>false</LinksUpToDate>
  <CharactersWithSpaces>52886</CharactersWithSpaces>
  <SharedDoc>false</SharedDoc>
  <HLinks>
    <vt:vector size="300" baseType="variant"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_Toc63552211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_Toc63552210</vt:lpwstr>
      </vt:variant>
      <vt:variant>
        <vt:i4>1703985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_Toc63552209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_Toc63552208</vt:lpwstr>
      </vt:variant>
      <vt:variant>
        <vt:i4>1310769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_Toc63552207</vt:lpwstr>
      </vt:variant>
      <vt:variant>
        <vt:i4>1376305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_Toc63552206</vt:lpwstr>
      </vt:variant>
      <vt:variant>
        <vt:i4>1441841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_Toc63552205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_Toc63552204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_Toc63552203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_Toc63552202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_Toc63552201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_Toc63552200</vt:lpwstr>
      </vt:variant>
      <vt:variant>
        <vt:i4>1638456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_Toc63552199</vt:lpwstr>
      </vt:variant>
      <vt:variant>
        <vt:i4>1572920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_Toc63552198</vt:lpwstr>
      </vt:variant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_Toc63552197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_Toc63552196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_Toc63552195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_Toc63552194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_Toc63552193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_Toc63552192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_Toc63552191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_Toc63552190</vt:lpwstr>
      </vt:variant>
      <vt:variant>
        <vt:i4>1638457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_Toc63552189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_Toc63552188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_Toc63552187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_Toc63552186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_Toc63552185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_Toc63552184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_Toc63552183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_Toc63552182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_Toc63552181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_Toc63552180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_Toc63552179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_Toc63552178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_Toc63552177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_Toc63552176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_Toc63552175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_Toc63552174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_Toc63552173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_Toc63552172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_Toc63552171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_Toc63552170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_Toc63552169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_Toc63552168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_Toc63552167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_Toc63552166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_Toc63552165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_Toc63552164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_Toc63552163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_Toc63552162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creator>Projects Deparment</dc:creator>
  <cp:lastModifiedBy>DELL</cp:lastModifiedBy>
  <cp:revision>3</cp:revision>
  <cp:lastPrinted>2025-08-10T21:02:00Z</cp:lastPrinted>
  <dcterms:created xsi:type="dcterms:W3CDTF">2025-08-10T21:00:00Z</dcterms:created>
  <dcterms:modified xsi:type="dcterms:W3CDTF">2025-08-10T21:04:00Z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0x010100521BECA355D9FD4A84FAAB186945AC1C</vt:lpwstr>
  </property>
  <property fmtid="{D5CDD505-2E9C-101B-9397-08002B2CF9AE}" pid="3" name="Order">
    <vt:r8>48400</vt:r8>
  </property>
  <property fmtid="{D5CDD505-2E9C-101B-9397-08002B2CF9AE}" pid="4" name="TaxKeyword">
    <vt:lpwstr/>
  </property>
  <property fmtid="{D5CDD505-2E9C-101B-9397-08002B2CF9AE}" pid="5" name="MediaServiceImageTags">
    <vt:lpwstr/>
  </property>
</Properties>
</file>